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1D03" w14:textId="3803B022" w:rsidR="0098309E" w:rsidRDefault="00795A22" w:rsidP="00795A22">
      <w:pPr>
        <w:pStyle w:val="Title"/>
        <w:ind w:left="1440"/>
        <w:rPr>
          <w:rFonts w:asciiTheme="minorHAnsi" w:hAnsiTheme="minorHAnsi" w:cstheme="minorHAnsi"/>
        </w:rPr>
      </w:pPr>
      <w:r w:rsidRPr="00325A42">
        <w:rPr>
          <w:rFonts w:asciiTheme="minorHAnsi" w:hAnsiTheme="minorHAnsi" w:cstheme="minorHAnsi"/>
        </w:rPr>
        <mc:AlternateContent>
          <mc:Choice Requires="wps">
            <w:drawing>
              <wp:anchor distT="0" distB="0" distL="114300" distR="114300" simplePos="0" relativeHeight="251660288" behindDoc="0" locked="0" layoutInCell="1" allowOverlap="1" wp14:anchorId="23BAD186" wp14:editId="1BEE2080">
                <wp:simplePos x="0" y="0"/>
                <wp:positionH relativeFrom="leftMargin">
                  <wp:posOffset>-9549</wp:posOffset>
                </wp:positionH>
                <wp:positionV relativeFrom="page">
                  <wp:posOffset>-144</wp:posOffset>
                </wp:positionV>
                <wp:extent cx="539750" cy="8471140"/>
                <wp:effectExtent l="0" t="0" r="0" b="6350"/>
                <wp:wrapNone/>
                <wp:docPr id="3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9750" cy="8471140"/>
                        </a:xfrm>
                        <a:prstGeom prst="rect">
                          <a:avLst/>
                        </a:prstGeom>
                        <a:solidFill>
                          <a:srgbClr val="E15A0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668617" id="Rectangle 8" o:spid="_x0000_s1026" style="position:absolute;margin-left:-.75pt;margin-top:0;width:42.5pt;height:667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" fillcolor="#e15a0e" stroked="f">
                <o:lock v:ext="edit" aspectratio="t"/>
                <w10:wrap anchorx="margin" anchory="page"/>
              </v:rect>
            </w:pict>
          </mc:Fallback>
        </mc:AlternateContent>
      </w:r>
      <w:r w:rsidR="0098309E" w:rsidRPr="00325A42">
        <w:rPr>
          <w:rFonts w:asciiTheme="minorHAnsi" w:hAnsiTheme="minorHAnsi" w:cstheme="minorHAnsi"/>
          <w:b w:val="0"/>
          <w:bCs w:val="0"/>
          <w:color w:val="FFFFFF"/>
          <w:sz w:val="43"/>
          <w:szCs w:val="43"/>
        </w:rPr>
        <w:drawing>
          <wp:anchor distT="0" distB="0" distL="114300" distR="114300" simplePos="0" relativeHeight="251662336" behindDoc="0" locked="0" layoutInCell="1" allowOverlap="1" wp14:anchorId="585F3EAB" wp14:editId="0088D2E9">
            <wp:simplePos x="0" y="0"/>
            <wp:positionH relativeFrom="column">
              <wp:posOffset>2905760</wp:posOffset>
            </wp:positionH>
            <wp:positionV relativeFrom="paragraph">
              <wp:posOffset>10160</wp:posOffset>
            </wp:positionV>
            <wp:extent cx="3199130" cy="425450"/>
            <wp:effectExtent l="0" t="0" r="127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199130" cy="425450"/>
                    </a:xfrm>
                    <a:prstGeom prst="rect">
                      <a:avLst/>
                    </a:prstGeom>
                    <a:noFill/>
                    <a:ln w="9525">
                      <a:noFill/>
                      <a:miter lim="800000"/>
                      <a:headEnd/>
                      <a:tailEnd/>
                    </a:ln>
                  </pic:spPr>
                </pic:pic>
              </a:graphicData>
            </a:graphic>
          </wp:anchor>
        </w:drawing>
      </w:r>
      <w:r w:rsidR="0098309E" w:rsidRPr="00325A42">
        <w:rPr>
          <w:rFonts w:asciiTheme="minorHAnsi" w:hAnsiTheme="minorHAnsi" w:cstheme="minorHAnsi"/>
        </w:rPr>
        <mc:AlternateContent>
          <mc:Choice Requires="wps">
            <w:drawing>
              <wp:anchor distT="0" distB="0" distL="114300" distR="114300" simplePos="0" relativeHeight="251659264" behindDoc="1" locked="1" layoutInCell="1" allowOverlap="1" wp14:anchorId="3FDCAC37" wp14:editId="1D0E407B">
                <wp:simplePos x="0" y="0"/>
                <wp:positionH relativeFrom="page">
                  <wp:posOffset>539750</wp:posOffset>
                </wp:positionH>
                <wp:positionV relativeFrom="page">
                  <wp:posOffset>-215900</wp:posOffset>
                </wp:positionV>
                <wp:extent cx="7228205" cy="8559800"/>
                <wp:effectExtent l="0" t="0" r="0" b="0"/>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28205" cy="8559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B0B85" id="Rectangle 7" o:spid="_x0000_s1026" style="position:absolute;margin-left:42.5pt;margin-top:-17pt;width:569.15pt;height:67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" fillcolor="black [3213]" stroked="f" strokeweight="1pt">
                <o:lock v:ext="edit" aspectratio="t"/>
                <w10:wrap anchorx="page" anchory="page"/>
                <w10:anchorlock/>
              </v:rect>
            </w:pict>
          </mc:Fallback>
        </mc:AlternateContent>
      </w:r>
      <w:r w:rsidR="0098309E" w:rsidRPr="00325A42">
        <w:rPr>
          <w:rFonts w:asciiTheme="minorHAnsi" w:hAnsiTheme="minorHAnsi" w:cstheme="minorHAnsi"/>
        </w:rPr>
        <w:t>Actimize</w:t>
      </w:r>
      <w:r w:rsidR="0098309E" w:rsidRPr="00325A42">
        <w:rPr>
          <w:rFonts w:asciiTheme="minorHAnsi" w:hAnsiTheme="minorHAnsi" w:cstheme="minorHAnsi"/>
        </w:rPr>
        <w:br/>
      </w:r>
      <w:r w:rsidR="0098309E" w:rsidRPr="0098309E">
        <w:rPr>
          <w:rFonts w:asciiTheme="minorHAnsi" w:hAnsiTheme="minorHAnsi" w:cstheme="minorHAnsi"/>
        </w:rPr>
        <w:t>RTS-</w:t>
      </w:r>
      <w:r>
        <w:rPr>
          <w:rFonts w:asciiTheme="minorHAnsi" w:hAnsiTheme="minorHAnsi" w:cstheme="minorHAnsi"/>
        </w:rPr>
        <w:t>OTR</w:t>
      </w:r>
      <w:r w:rsidR="0098309E" w:rsidRPr="0098309E">
        <w:rPr>
          <w:rFonts w:asciiTheme="minorHAnsi" w:hAnsiTheme="minorHAnsi" w:cstheme="minorHAnsi"/>
        </w:rPr>
        <w:t xml:space="preserve"> </w:t>
      </w:r>
      <w:r w:rsidR="0098309E">
        <w:rPr>
          <w:rFonts w:asciiTheme="minorHAnsi" w:hAnsiTheme="minorHAnsi" w:cstheme="minorHAnsi"/>
        </w:rPr>
        <w:br/>
      </w:r>
      <w:r w:rsidRPr="00795A22">
        <w:rPr>
          <w:rFonts w:asciiTheme="minorHAnsi" w:hAnsiTheme="minorHAnsi" w:cstheme="minorHAnsi"/>
        </w:rPr>
        <w:t>Options Trading Review</w:t>
      </w:r>
    </w:p>
    <w:p w14:paraId="25A1E165" w14:textId="77777777" w:rsidR="0098309E" w:rsidRPr="00325A42" w:rsidRDefault="0098309E" w:rsidP="00795A22">
      <w:pPr>
        <w:pStyle w:val="Title"/>
        <w:ind w:left="1440"/>
        <w:rPr>
          <w:rFonts w:asciiTheme="minorHAnsi" w:hAnsiTheme="minorHAnsi" w:cstheme="minorHAnsi"/>
        </w:rPr>
      </w:pPr>
      <w:r w:rsidRPr="00325A42">
        <w:rPr>
          <w:rFonts w:asciiTheme="minorHAnsi" w:hAnsiTheme="minorHAnsi" w:cstheme="minorHAnsi"/>
        </w:rPr>
        <w:fldChar w:fldCharType="begin"/>
      </w:r>
      <w:r w:rsidRPr="00325A42">
        <w:rPr>
          <w:rFonts w:asciiTheme="minorHAnsi" w:hAnsiTheme="minorHAnsi" w:cstheme="minorHAnsi"/>
        </w:rPr>
        <w:instrText xml:space="preserve"> DOCPROPERTY  Subject  \* MERGEFORMAT </w:instrText>
      </w:r>
      <w:r w:rsidRPr="00325A42">
        <w:rPr>
          <w:rFonts w:asciiTheme="minorHAnsi" w:hAnsiTheme="minorHAnsi" w:cstheme="minorHAnsi"/>
        </w:rPr>
        <w:fldChar w:fldCharType="separate"/>
      </w:r>
      <w:r>
        <w:rPr>
          <w:rFonts w:asciiTheme="minorHAnsi" w:hAnsiTheme="minorHAnsi" w:cstheme="minorHAnsi"/>
        </w:rPr>
        <w:t>Product Requirements Document (P</w:t>
      </w:r>
      <w:r w:rsidRPr="00325A42">
        <w:rPr>
          <w:rFonts w:asciiTheme="minorHAnsi" w:hAnsiTheme="minorHAnsi" w:cstheme="minorHAnsi"/>
        </w:rPr>
        <w:t>RD)</w:t>
      </w:r>
      <w:r w:rsidRPr="00325A42">
        <w:rPr>
          <w:rFonts w:asciiTheme="minorHAnsi" w:hAnsiTheme="minorHAnsi" w:cstheme="minorHAnsi"/>
        </w:rPr>
        <w:fldChar w:fldCharType="end"/>
      </w:r>
    </w:p>
    <w:p w14:paraId="4E50A958" w14:textId="77777777" w:rsidR="0098309E" w:rsidRPr="00325A42" w:rsidRDefault="0098309E" w:rsidP="00795A22">
      <w:pPr>
        <w:pStyle w:val="Version"/>
        <w:ind w:left="1440"/>
        <w:rPr>
          <w:rFonts w:asciiTheme="minorHAnsi" w:hAnsiTheme="minorHAnsi" w:cstheme="minorHAnsi"/>
        </w:rPr>
      </w:pPr>
      <w:r w:rsidRPr="00325A42">
        <w:rPr>
          <w:rFonts w:asciiTheme="minorHAnsi" w:hAnsiTheme="minorHAnsi" w:cstheme="minorHAnsi"/>
        </w:rPr>
        <w:fldChar w:fldCharType="begin"/>
      </w:r>
      <w:r w:rsidRPr="00325A42">
        <w:rPr>
          <w:rFonts w:asciiTheme="minorHAnsi" w:hAnsiTheme="minorHAnsi" w:cstheme="minorHAnsi"/>
        </w:rPr>
        <w:instrText xml:space="preserve"> KEYWORDS   \* MERGEFORMAT </w:instrText>
      </w:r>
      <w:r w:rsidRPr="00325A42">
        <w:rPr>
          <w:rFonts w:asciiTheme="minorHAnsi" w:hAnsiTheme="minorHAnsi" w:cstheme="minorHAnsi"/>
        </w:rPr>
        <w:fldChar w:fldCharType="separate"/>
      </w:r>
      <w:r w:rsidRPr="00325A42">
        <w:rPr>
          <w:rFonts w:asciiTheme="minorHAnsi" w:hAnsiTheme="minorHAnsi" w:cstheme="minorHAnsi"/>
        </w:rPr>
        <w:t>Version 1.</w:t>
      </w:r>
      <w:r w:rsidRPr="00325A42">
        <w:rPr>
          <w:rFonts w:asciiTheme="minorHAnsi" w:hAnsiTheme="minorHAnsi" w:cstheme="minorHAnsi"/>
        </w:rPr>
        <w:fldChar w:fldCharType="end"/>
      </w:r>
      <w:r>
        <w:rPr>
          <w:rFonts w:asciiTheme="minorHAnsi" w:hAnsiTheme="minorHAnsi" w:cstheme="minorHAnsi"/>
        </w:rPr>
        <w:t>0</w:t>
      </w:r>
    </w:p>
    <w:p w14:paraId="077D8404" w14:textId="77777777" w:rsidR="0098309E" w:rsidRPr="00325A42" w:rsidRDefault="0098309E" w:rsidP="00795A22">
      <w:pPr>
        <w:pStyle w:val="ProductConfidential"/>
        <w:ind w:left="1440"/>
        <w:rPr>
          <w:rFonts w:asciiTheme="minorHAnsi" w:hAnsiTheme="minorHAnsi" w:cstheme="minorHAnsi"/>
        </w:rPr>
      </w:pPr>
      <w:bookmarkStart w:id="0" w:name="OLE_LINK5"/>
      <w:bookmarkStart w:id="1" w:name="OLE_LINK6"/>
      <w:r w:rsidRPr="00325A42">
        <w:rPr>
          <w:rFonts w:asciiTheme="minorHAnsi" w:hAnsiTheme="minorHAnsi" w:cstheme="minorHAnsi"/>
          <w:noProof/>
          <w:lang w:bidi="ar-SA"/>
        </w:rPr>
        <mc:AlternateContent>
          <mc:Choice Requires="wps">
            <w:drawing>
              <wp:anchor distT="0" distB="0" distL="114300" distR="114300" simplePos="0" relativeHeight="251661312" behindDoc="0" locked="0" layoutInCell="1" allowOverlap="1" wp14:anchorId="78059F5F" wp14:editId="03A61C80">
                <wp:simplePos x="0" y="0"/>
                <wp:positionH relativeFrom="margin">
                  <wp:posOffset>560705</wp:posOffset>
                </wp:positionH>
                <wp:positionV relativeFrom="margin">
                  <wp:posOffset>25400</wp:posOffset>
                </wp:positionV>
                <wp:extent cx="3276600" cy="41719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3276600" cy="417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D796CC" w14:textId="5134EE1C" w:rsidR="004C5B95" w:rsidRPr="00795A22" w:rsidRDefault="004C5B95" w:rsidP="00795A22">
                            <w:pPr>
                              <w:pStyle w:val="zDate"/>
                              <w:rPr>
                                <w:rFonts w:asciiTheme="minorHAnsi" w:hAnsiTheme="minorHAnsi" w:cstheme="minorHAnsi"/>
                                <w:noProof/>
                                <w:color w:val="FFFFFF" w:themeColor="background1"/>
                                <w:sz w:val="48"/>
                                <w:szCs w:val="48"/>
                                <w:lang w:bidi="ar-SA"/>
                              </w:rPr>
                            </w:pPr>
                            <w:r>
                              <w:rPr>
                                <w:rFonts w:asciiTheme="minorHAnsi" w:hAnsiTheme="minorHAnsi" w:cstheme="minorHAnsi"/>
                                <w:noProof/>
                                <w:color w:val="FFFFFF" w:themeColor="background1"/>
                                <w:sz w:val="48"/>
                                <w:szCs w:val="48"/>
                                <w:lang w:bidi="ar-SA"/>
                              </w:rPr>
                              <w:t xml:space="preserve">    December</w:t>
                            </w:r>
                            <w:r w:rsidRPr="00795A22">
                              <w:rPr>
                                <w:rFonts w:asciiTheme="minorHAnsi" w:hAnsiTheme="minorHAnsi" w:cstheme="minorHAnsi"/>
                                <w:noProof/>
                                <w:color w:val="FFFFFF" w:themeColor="background1"/>
                                <w:sz w:val="48"/>
                                <w:szCs w:val="48"/>
                                <w:lang w:bidi="ar-SA"/>
                              </w:rPr>
                              <w:t xml:space="preserv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59F5F" id="_x0000_t202" coordsize="21600,21600" o:spt="202" path="m,l,21600r21600,l21600,xe">
                <v:stroke joinstyle="miter"/>
                <v:path gradientshapeok="t" o:connecttype="rect"/>
              </v:shapetype>
              <v:shape id="Text Box 9" o:spid="_x0000_s1026" type="#_x0000_t202" style="position:absolute;left:0;text-align:left;margin-left:44.15pt;margin-top:2pt;width:258pt;height:3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" filled="f" stroked="f" strokeweight=".5pt">
                <v:textbox>
                  <w:txbxContent>
                    <w:p w14:paraId="35D796CC" w14:textId="5134EE1C" w:rsidR="004C5B95" w:rsidRPr="00795A22" w:rsidRDefault="004C5B95" w:rsidP="00795A22">
                      <w:pPr>
                        <w:pStyle w:val="zDate"/>
                        <w:rPr>
                          <w:rFonts w:asciiTheme="minorHAnsi" w:hAnsiTheme="minorHAnsi" w:cstheme="minorHAnsi"/>
                          <w:noProof/>
                          <w:color w:val="FFFFFF" w:themeColor="background1"/>
                          <w:sz w:val="48"/>
                          <w:szCs w:val="48"/>
                          <w:lang w:bidi="ar-SA"/>
                        </w:rPr>
                      </w:pPr>
                      <w:r>
                        <w:rPr>
                          <w:rFonts w:asciiTheme="minorHAnsi" w:hAnsiTheme="minorHAnsi" w:cstheme="minorHAnsi"/>
                          <w:noProof/>
                          <w:color w:val="FFFFFF" w:themeColor="background1"/>
                          <w:sz w:val="48"/>
                          <w:szCs w:val="48"/>
                          <w:lang w:bidi="ar-SA"/>
                        </w:rPr>
                        <w:t xml:space="preserve">    December</w:t>
                      </w:r>
                      <w:r w:rsidRPr="00795A22">
                        <w:rPr>
                          <w:rFonts w:asciiTheme="minorHAnsi" w:hAnsiTheme="minorHAnsi" w:cstheme="minorHAnsi"/>
                          <w:noProof/>
                          <w:color w:val="FFFFFF" w:themeColor="background1"/>
                          <w:sz w:val="48"/>
                          <w:szCs w:val="48"/>
                          <w:lang w:bidi="ar-SA"/>
                        </w:rPr>
                        <w:t xml:space="preserve"> 2021</w:t>
                      </w:r>
                    </w:p>
                  </w:txbxContent>
                </v:textbox>
                <w10:wrap anchorx="margin" anchory="margin"/>
              </v:shape>
            </w:pict>
          </mc:Fallback>
        </mc:AlternateContent>
      </w:r>
      <w:r w:rsidRPr="00325A42">
        <w:rPr>
          <w:rFonts w:asciiTheme="minorHAnsi" w:hAnsiTheme="minorHAnsi" w:cstheme="minorHAnsi"/>
        </w:rPr>
        <w:t>Product Confidential</w:t>
      </w:r>
    </w:p>
    <w:bookmarkEnd w:id="0"/>
    <w:bookmarkEnd w:id="1"/>
    <w:p w14:paraId="753E4845" w14:textId="77777777" w:rsidR="0098309E" w:rsidRPr="00325A42" w:rsidRDefault="0098309E" w:rsidP="0098309E">
      <w:pPr>
        <w:rPr>
          <w:rFonts w:cstheme="minorHAnsi"/>
        </w:rPr>
        <w:sectPr w:rsidR="0098309E" w:rsidRPr="00325A42" w:rsidSect="002A087F">
          <w:headerReference w:type="default" r:id="rId9"/>
          <w:footerReference w:type="default" r:id="rId10"/>
          <w:pgSz w:w="12240" w:h="15840" w:code="1"/>
          <w:pgMar w:top="1440" w:right="1304" w:bottom="1440" w:left="1304" w:header="709" w:footer="709" w:gutter="0"/>
          <w:pgBorders w:offsetFrom="page">
            <w:top w:val="single" w:sz="8" w:space="24" w:color="auto"/>
            <w:left w:val="single" w:sz="8" w:space="24" w:color="auto"/>
            <w:bottom w:val="single" w:sz="8" w:space="24" w:color="auto"/>
            <w:right w:val="single" w:sz="8" w:space="24" w:color="auto"/>
          </w:pgBorders>
          <w:cols w:space="708"/>
          <w:titlePg/>
          <w:docGrid w:linePitch="360"/>
        </w:sectPr>
      </w:pPr>
    </w:p>
    <w:p w14:paraId="71676F75" w14:textId="77777777" w:rsidR="0098309E" w:rsidRPr="00325A42" w:rsidRDefault="0098309E" w:rsidP="0098309E">
      <w:pPr>
        <w:pStyle w:val="zLegalHeading"/>
        <w:rPr>
          <w:rFonts w:asciiTheme="minorHAnsi" w:hAnsiTheme="minorHAnsi" w:cstheme="minorHAnsi"/>
        </w:rPr>
      </w:pPr>
      <w:r w:rsidRPr="00325A42">
        <w:rPr>
          <w:rFonts w:asciiTheme="minorHAnsi" w:hAnsiTheme="minorHAnsi" w:cstheme="minorHAnsi"/>
        </w:rPr>
        <w:lastRenderedPageBreak/>
        <w:t>Legal Statement</w:t>
      </w:r>
      <w:r w:rsidRPr="00325A42">
        <w:rPr>
          <w:rFonts w:asciiTheme="minorHAnsi" w:hAnsiTheme="minorHAnsi" w:cstheme="minorHAnsi"/>
        </w:rPr>
        <w:fldChar w:fldCharType="begin"/>
      </w:r>
      <w:r w:rsidRPr="00325A42">
        <w:rPr>
          <w:rFonts w:asciiTheme="minorHAnsi" w:hAnsiTheme="minorHAnsi" w:cstheme="minorHAnsi"/>
        </w:rPr>
        <w:instrText xml:space="preserve"> DOCPROPERTY  Category  \* MERGEFORMAT </w:instrText>
      </w:r>
      <w:r w:rsidRPr="00325A42">
        <w:rPr>
          <w:rFonts w:asciiTheme="minorHAnsi" w:hAnsiTheme="minorHAnsi" w:cstheme="minorHAnsi"/>
        </w:rPr>
        <w:fldChar w:fldCharType="end"/>
      </w:r>
    </w:p>
    <w:sdt>
      <w:sdtPr>
        <w:rPr>
          <w:rFonts w:asciiTheme="minorHAnsi" w:hAnsiTheme="minorHAnsi" w:cstheme="minorHAnsi"/>
        </w:rPr>
        <w:alias w:val="Legal Statement "/>
        <w:tag w:val="R_154106_936249_005632_002205"/>
        <w:id w:val="1695192623"/>
        <w:placeholder>
          <w:docPart w:val="CCCC581CC83E47659E310E71D5476C02"/>
        </w:placeholder>
      </w:sdtPr>
      <w:sdtContent>
        <w:p w14:paraId="282BC707" w14:textId="77777777" w:rsidR="0098309E" w:rsidRPr="00325A42" w:rsidRDefault="0098309E" w:rsidP="0098309E">
          <w:pPr>
            <w:pStyle w:val="BodyTable"/>
            <w:rPr>
              <w:rFonts w:asciiTheme="minorHAnsi" w:hAnsiTheme="minorHAnsi" w:cstheme="minorHAnsi"/>
            </w:rPr>
          </w:pPr>
          <w:r w:rsidRPr="00325A42">
            <w:rPr>
              <w:rFonts w:asciiTheme="minorHAnsi" w:hAnsiTheme="minorHAnsi" w:cstheme="minorHAnsi"/>
            </w:rPr>
            <w:t>This document contains proprietary information belonging to Actimize Ltd. and/or its affiliates. Such information is supplied solely for the purpose of assisting explicitly and properly authorized employees or consultants to evaluate or use Actimize products. No part of its contents may be used for any other purpose, disclosed to any person or firm or reproduced by any means, electronic or mechanical, without the express prior written permission of Actimize Ltd. and/or its affiliates. The text, graphics and examples included herein are for the purpose of illustration and reference only. The specifications on which they are based are subject to change without notice. No legal or accounting advice is provided hereunder and any discussion of regulatory compliance is purely illustrative.</w:t>
          </w:r>
        </w:p>
        <w:p w14:paraId="327F2432" w14:textId="77777777" w:rsidR="0098309E" w:rsidRPr="00325A42" w:rsidRDefault="0098309E" w:rsidP="0098309E">
          <w:pPr>
            <w:pStyle w:val="BodyTable"/>
            <w:rPr>
              <w:rFonts w:asciiTheme="minorHAnsi" w:hAnsiTheme="minorHAnsi" w:cstheme="minorHAnsi"/>
            </w:rPr>
          </w:pPr>
          <w:r w:rsidRPr="00325A42">
            <w:rPr>
              <w:rFonts w:asciiTheme="minorHAnsi" w:hAnsiTheme="minorHAnsi" w:cstheme="minorHAnsi"/>
            </w:rPr>
            <w:t>The software described in this document is furnished under a license. The software may be used or copied only in accordance with the terms of that license. Certain features and functionality described in this document are optional features not included in a base product license and may only be accessed and used by licensees expressly licensed to use such features and functionality. Licensees should refer to their respective license agreements to determine whether they have licensed a particular feature or functionality.</w:t>
          </w:r>
        </w:p>
        <w:p w14:paraId="529C6509" w14:textId="77777777" w:rsidR="0098309E" w:rsidRPr="00325A42" w:rsidRDefault="0098309E" w:rsidP="0098309E">
          <w:pPr>
            <w:pStyle w:val="BodyTable"/>
            <w:rPr>
              <w:rFonts w:asciiTheme="minorHAnsi" w:hAnsiTheme="minorHAnsi" w:cstheme="minorHAnsi"/>
            </w:rPr>
          </w:pPr>
          <w:r w:rsidRPr="00325A42">
            <w:rPr>
              <w:rFonts w:asciiTheme="minorHAnsi" w:hAnsiTheme="minorHAnsi" w:cstheme="minorHAnsi"/>
            </w:rPr>
            <w:t>Corporate and individual names and data used in examples herein are fictitious unless otherwise noted. Information in this document is subject to change without notice. Actimize reserves the right to revise or withdraw this document or any part thereof, including, without limitation, the elimination or modification of any product functionality, at any time.</w:t>
          </w:r>
        </w:p>
        <w:p w14:paraId="54DCE010" w14:textId="77777777" w:rsidR="0098309E" w:rsidRPr="00325A42" w:rsidRDefault="0098309E" w:rsidP="0098309E">
          <w:pPr>
            <w:pStyle w:val="BodyTable"/>
            <w:rPr>
              <w:rFonts w:asciiTheme="minorHAnsi" w:hAnsiTheme="minorHAnsi" w:cstheme="minorHAnsi"/>
            </w:rPr>
          </w:pPr>
          <w:r w:rsidRPr="00325A42">
            <w:rPr>
              <w:rFonts w:asciiTheme="minorHAnsi" w:hAnsiTheme="minorHAnsi" w:cstheme="minorHAnsi"/>
            </w:rPr>
            <w:t xml:space="preserve">The software described herein may be protected by one or more of the US patents listed at </w:t>
          </w:r>
          <w:hyperlink r:id="rId11" w:history="1">
            <w:r w:rsidRPr="00325A42">
              <w:rPr>
                <w:rStyle w:val="Hyperlink"/>
                <w:rFonts w:asciiTheme="minorHAnsi" w:hAnsiTheme="minorHAnsi" w:cstheme="minorHAnsi"/>
              </w:rPr>
              <w:t>www.nice.com/Patents</w:t>
            </w:r>
          </w:hyperlink>
          <w:r w:rsidRPr="00325A42">
            <w:rPr>
              <w:rFonts w:asciiTheme="minorHAnsi" w:hAnsiTheme="minorHAnsi" w:cstheme="minorHAnsi"/>
            </w:rPr>
            <w:t xml:space="preserve">. Actimize, the Actimize logo, NICE, and the NICE logo are trademarks or registered trademarks of NICE Systems Ltd. and/or its subsidiaries. All other marks are trademarks of their respective owners. Other company, brand, product and service names are trademarks or registered trademarks of their respective holders.  </w:t>
          </w:r>
        </w:p>
        <w:p w14:paraId="388C9ED4" w14:textId="77777777" w:rsidR="0098309E" w:rsidRPr="00325A42" w:rsidRDefault="0098309E" w:rsidP="0098309E">
          <w:pPr>
            <w:pStyle w:val="BodyTable"/>
            <w:rPr>
              <w:rFonts w:asciiTheme="minorHAnsi" w:hAnsiTheme="minorHAnsi" w:cstheme="minorHAnsi"/>
            </w:rPr>
          </w:pPr>
          <w:r w:rsidRPr="00325A42">
            <w:rPr>
              <w:rFonts w:asciiTheme="minorHAnsi" w:hAnsiTheme="minorHAnsi" w:cstheme="minorHAnsi"/>
            </w:rPr>
            <w:t xml:space="preserve">Copyright ©2015 Actimize Ltd. All rights reserved. </w:t>
          </w:r>
        </w:p>
      </w:sdtContent>
    </w:sdt>
    <w:p w14:paraId="05B5FCC4" w14:textId="77777777" w:rsidR="0098309E" w:rsidRPr="00325A42" w:rsidRDefault="0098309E" w:rsidP="0098309E">
      <w:pPr>
        <w:pStyle w:val="zLegalText"/>
        <w:rPr>
          <w:rFonts w:asciiTheme="minorHAnsi" w:hAnsiTheme="minorHAnsi" w:cstheme="minorHAnsi"/>
          <w:sz w:val="22"/>
          <w:szCs w:val="22"/>
        </w:rPr>
      </w:pPr>
      <w:r w:rsidRPr="00325A42">
        <w:rPr>
          <w:rFonts w:asciiTheme="minorHAnsi" w:hAnsiTheme="minorHAnsi" w:cstheme="minorHAnsi"/>
        </w:rPr>
        <w:t xml:space="preserve"> </w:t>
      </w:r>
    </w:p>
    <w:p w14:paraId="31AEA533" w14:textId="77777777" w:rsidR="0098309E" w:rsidRPr="00325A42" w:rsidRDefault="0098309E" w:rsidP="0098309E">
      <w:pPr>
        <w:rPr>
          <w:rFonts w:cstheme="minorHAnsi"/>
        </w:rPr>
      </w:pPr>
    </w:p>
    <w:p w14:paraId="14045FA2" w14:textId="77777777" w:rsidR="0098309E" w:rsidRPr="00325A42" w:rsidRDefault="0098309E" w:rsidP="0098309E">
      <w:pPr>
        <w:rPr>
          <w:rFonts w:cstheme="minorHAnsi"/>
        </w:rPr>
      </w:pPr>
    </w:p>
    <w:p w14:paraId="06D595FC" w14:textId="77777777" w:rsidR="0098309E" w:rsidRPr="00325A42" w:rsidRDefault="0098309E" w:rsidP="0098309E">
      <w:pPr>
        <w:pStyle w:val="zDocumentVersion"/>
        <w:rPr>
          <w:rFonts w:asciiTheme="minorHAnsi" w:hAnsiTheme="minorHAnsi" w:cstheme="minorHAnsi"/>
          <w:lang w:val="en-US"/>
        </w:rPr>
      </w:pPr>
    </w:p>
    <w:p w14:paraId="4AE786A4" w14:textId="77777777" w:rsidR="0098309E" w:rsidRPr="00325A42" w:rsidRDefault="0098309E" w:rsidP="0098309E">
      <w:pPr>
        <w:rPr>
          <w:rFonts w:cstheme="minorHAnsi"/>
        </w:rPr>
        <w:sectPr w:rsidR="0098309E" w:rsidRPr="00325A42" w:rsidSect="002A087F">
          <w:headerReference w:type="default" r:id="rId12"/>
          <w:footerReference w:type="first" r:id="rId13"/>
          <w:pgSz w:w="12240" w:h="15840" w:code="1"/>
          <w:pgMar w:top="1440" w:right="1304" w:bottom="1440" w:left="1304" w:header="709" w:footer="709" w:gutter="0"/>
          <w:pgBorders w:offsetFrom="page">
            <w:top w:val="single" w:sz="8" w:space="24" w:color="auto"/>
            <w:left w:val="single" w:sz="8" w:space="24" w:color="auto"/>
            <w:bottom w:val="single" w:sz="8" w:space="24" w:color="auto"/>
            <w:right w:val="single" w:sz="8" w:space="24" w:color="auto"/>
          </w:pgBorders>
          <w:pgNumType w:fmt="lowerRoman" w:start="1"/>
          <w:cols w:space="708"/>
          <w:titlePg/>
          <w:docGrid w:linePitch="360"/>
        </w:sectPr>
      </w:pPr>
    </w:p>
    <w:p w14:paraId="2F250DDB" w14:textId="77777777" w:rsidR="0098309E" w:rsidRPr="00325A42" w:rsidRDefault="0098309E" w:rsidP="0098309E">
      <w:pPr>
        <w:pStyle w:val="zRevisionHistory"/>
        <w:rPr>
          <w:rFonts w:asciiTheme="minorHAnsi" w:hAnsiTheme="minorHAnsi" w:cstheme="minorHAnsi"/>
        </w:rPr>
      </w:pPr>
      <w:r w:rsidRPr="00325A42">
        <w:rPr>
          <w:rFonts w:asciiTheme="minorHAnsi" w:hAnsiTheme="minorHAnsi" w:cstheme="minorHAnsi"/>
        </w:rPr>
        <w:lastRenderedPageBreak/>
        <w:t>Revision History</w:t>
      </w: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124"/>
        <w:gridCol w:w="1386"/>
        <w:gridCol w:w="1426"/>
        <w:gridCol w:w="1408"/>
        <w:gridCol w:w="4170"/>
      </w:tblGrid>
      <w:tr w:rsidR="0098309E" w:rsidRPr="00325A42" w14:paraId="69A4C9BC" w14:textId="77777777" w:rsidTr="002A087F">
        <w:tc>
          <w:tcPr>
            <w:tcW w:w="1124" w:type="dxa"/>
            <w:tcBorders>
              <w:bottom w:val="single" w:sz="4" w:space="0" w:color="A6A6A6" w:themeColor="background1" w:themeShade="A6"/>
            </w:tcBorders>
            <w:shd w:val="clear" w:color="auto" w:fill="D9D9D9" w:themeFill="background1" w:themeFillShade="D9"/>
          </w:tcPr>
          <w:p w14:paraId="3B9160F4" w14:textId="77777777" w:rsidR="0098309E" w:rsidRPr="00325A42" w:rsidRDefault="0098309E" w:rsidP="002A087F">
            <w:pPr>
              <w:pStyle w:val="Font9TableHeading"/>
              <w:rPr>
                <w:rFonts w:asciiTheme="minorHAnsi" w:hAnsiTheme="minorHAnsi" w:cstheme="minorHAnsi"/>
              </w:rPr>
            </w:pPr>
            <w:r w:rsidRPr="00325A42">
              <w:rPr>
                <w:rFonts w:asciiTheme="minorHAnsi" w:hAnsiTheme="minorHAnsi" w:cstheme="minorHAnsi"/>
              </w:rPr>
              <w:t>Product Version</w:t>
            </w:r>
          </w:p>
        </w:tc>
        <w:tc>
          <w:tcPr>
            <w:tcW w:w="1386" w:type="dxa"/>
            <w:shd w:val="clear" w:color="auto" w:fill="D9D9D9" w:themeFill="background1" w:themeFillShade="D9"/>
          </w:tcPr>
          <w:p w14:paraId="534134AD" w14:textId="77777777" w:rsidR="0098309E" w:rsidRPr="00325A42" w:rsidRDefault="0098309E" w:rsidP="002A087F">
            <w:pPr>
              <w:pStyle w:val="Font9TableHeading"/>
              <w:rPr>
                <w:rFonts w:asciiTheme="minorHAnsi" w:hAnsiTheme="minorHAnsi" w:cstheme="minorHAnsi"/>
              </w:rPr>
            </w:pPr>
            <w:r w:rsidRPr="00325A42">
              <w:rPr>
                <w:rFonts w:asciiTheme="minorHAnsi" w:hAnsiTheme="minorHAnsi" w:cstheme="minorHAnsi"/>
              </w:rPr>
              <w:t>Document Revision</w:t>
            </w:r>
          </w:p>
        </w:tc>
        <w:tc>
          <w:tcPr>
            <w:tcW w:w="1426" w:type="dxa"/>
            <w:shd w:val="clear" w:color="auto" w:fill="D9D9D9" w:themeFill="background1" w:themeFillShade="D9"/>
          </w:tcPr>
          <w:p w14:paraId="078EA7FE" w14:textId="77777777" w:rsidR="0098309E" w:rsidRPr="00325A42" w:rsidRDefault="0098309E" w:rsidP="002A087F">
            <w:pPr>
              <w:pStyle w:val="Font9TableHeading"/>
              <w:rPr>
                <w:rFonts w:asciiTheme="minorHAnsi" w:hAnsiTheme="minorHAnsi" w:cstheme="minorHAnsi"/>
              </w:rPr>
            </w:pPr>
            <w:r w:rsidRPr="00325A42">
              <w:rPr>
                <w:rFonts w:asciiTheme="minorHAnsi" w:hAnsiTheme="minorHAnsi" w:cstheme="minorHAnsi"/>
              </w:rPr>
              <w:t>Revision Date</w:t>
            </w:r>
          </w:p>
        </w:tc>
        <w:tc>
          <w:tcPr>
            <w:tcW w:w="1408" w:type="dxa"/>
            <w:shd w:val="clear" w:color="auto" w:fill="D9D9D9" w:themeFill="background1" w:themeFillShade="D9"/>
          </w:tcPr>
          <w:p w14:paraId="06CF7845" w14:textId="77777777" w:rsidR="0098309E" w:rsidRPr="00325A42" w:rsidRDefault="0098309E" w:rsidP="002A087F">
            <w:pPr>
              <w:pStyle w:val="Font9TableHeading"/>
              <w:rPr>
                <w:rFonts w:asciiTheme="minorHAnsi" w:hAnsiTheme="minorHAnsi" w:cstheme="minorHAnsi"/>
              </w:rPr>
            </w:pPr>
            <w:r w:rsidRPr="00325A42">
              <w:rPr>
                <w:rFonts w:asciiTheme="minorHAnsi" w:hAnsiTheme="minorHAnsi" w:cstheme="minorHAnsi"/>
              </w:rPr>
              <w:t>Revised by</w:t>
            </w:r>
          </w:p>
        </w:tc>
        <w:tc>
          <w:tcPr>
            <w:tcW w:w="4170" w:type="dxa"/>
            <w:shd w:val="clear" w:color="auto" w:fill="D9D9D9" w:themeFill="background1" w:themeFillShade="D9"/>
          </w:tcPr>
          <w:p w14:paraId="60459CFF" w14:textId="77777777" w:rsidR="0098309E" w:rsidRPr="00325A42" w:rsidRDefault="0098309E" w:rsidP="002A087F">
            <w:pPr>
              <w:pStyle w:val="Font9TableHeading"/>
              <w:rPr>
                <w:rFonts w:asciiTheme="minorHAnsi" w:hAnsiTheme="minorHAnsi" w:cstheme="minorHAnsi"/>
              </w:rPr>
            </w:pPr>
            <w:r w:rsidRPr="00325A42">
              <w:rPr>
                <w:rFonts w:asciiTheme="minorHAnsi" w:hAnsiTheme="minorHAnsi" w:cstheme="minorHAnsi"/>
              </w:rPr>
              <w:t xml:space="preserve">Description </w:t>
            </w:r>
          </w:p>
        </w:tc>
      </w:tr>
      <w:tr w:rsidR="0098309E" w:rsidRPr="00325A42" w14:paraId="1965CBB9" w14:textId="77777777" w:rsidTr="00DB6373">
        <w:trPr>
          <w:trHeight w:val="518"/>
        </w:trPr>
        <w:tc>
          <w:tcPr>
            <w:tcW w:w="1124" w:type="dxa"/>
          </w:tcPr>
          <w:p w14:paraId="71DC2F19" w14:textId="77777777" w:rsidR="0098309E" w:rsidRPr="00325A42" w:rsidRDefault="0098309E" w:rsidP="002A087F">
            <w:pPr>
              <w:rPr>
                <w:rFonts w:eastAsia="Calibri" w:cstheme="minorHAnsi"/>
              </w:rPr>
            </w:pPr>
            <w:r>
              <w:rPr>
                <w:rFonts w:eastAsia="Calibri" w:cstheme="minorHAnsi"/>
              </w:rPr>
              <w:t>1</w:t>
            </w:r>
          </w:p>
        </w:tc>
        <w:tc>
          <w:tcPr>
            <w:tcW w:w="1386" w:type="dxa"/>
          </w:tcPr>
          <w:p w14:paraId="2707D150" w14:textId="77777777" w:rsidR="0098309E" w:rsidRPr="00325A42" w:rsidRDefault="0098309E" w:rsidP="002A087F">
            <w:pPr>
              <w:rPr>
                <w:rFonts w:eastAsia="Calibri" w:cstheme="minorHAnsi"/>
              </w:rPr>
            </w:pPr>
            <w:r>
              <w:rPr>
                <w:rFonts w:eastAsia="Calibri" w:cstheme="minorHAnsi"/>
              </w:rPr>
              <w:t>1</w:t>
            </w:r>
          </w:p>
        </w:tc>
        <w:tc>
          <w:tcPr>
            <w:tcW w:w="1426" w:type="dxa"/>
          </w:tcPr>
          <w:p w14:paraId="71F5AE05" w14:textId="4346CCA6" w:rsidR="0098309E" w:rsidRPr="00325A42" w:rsidRDefault="00795A22" w:rsidP="002A087F">
            <w:pPr>
              <w:rPr>
                <w:rFonts w:eastAsia="Calibri" w:cstheme="minorHAnsi"/>
              </w:rPr>
            </w:pPr>
            <w:r>
              <w:rPr>
                <w:rFonts w:eastAsia="Calibri" w:cstheme="minorHAnsi"/>
              </w:rPr>
              <w:t>Dec</w:t>
            </w:r>
            <w:r w:rsidR="0098309E">
              <w:rPr>
                <w:rFonts w:eastAsia="Calibri" w:cstheme="minorHAnsi"/>
              </w:rPr>
              <w:t xml:space="preserve"> </w:t>
            </w:r>
            <w:r>
              <w:rPr>
                <w:rFonts w:eastAsia="Calibri" w:cstheme="minorHAnsi"/>
              </w:rPr>
              <w:t>5</w:t>
            </w:r>
            <w:r w:rsidR="0098309E" w:rsidRPr="0098309E">
              <w:rPr>
                <w:rFonts w:eastAsia="Calibri" w:cstheme="minorHAnsi"/>
                <w:vertAlign w:val="superscript"/>
              </w:rPr>
              <w:t>th</w:t>
            </w:r>
            <w:r w:rsidR="0098309E">
              <w:rPr>
                <w:rFonts w:eastAsia="Calibri" w:cstheme="minorHAnsi"/>
              </w:rPr>
              <w:t xml:space="preserve">  2021</w:t>
            </w:r>
          </w:p>
        </w:tc>
        <w:tc>
          <w:tcPr>
            <w:tcW w:w="1408" w:type="dxa"/>
          </w:tcPr>
          <w:p w14:paraId="7921EC5A" w14:textId="723C9D62" w:rsidR="0098309E" w:rsidRPr="00325A42" w:rsidRDefault="0098309E" w:rsidP="002A087F">
            <w:pPr>
              <w:rPr>
                <w:rFonts w:eastAsia="Calibri" w:cstheme="minorHAnsi"/>
              </w:rPr>
            </w:pPr>
            <w:r>
              <w:rPr>
                <w:rFonts w:eastAsia="Calibri" w:cstheme="minorHAnsi"/>
              </w:rPr>
              <w:t>Joey Avniel</w:t>
            </w:r>
          </w:p>
        </w:tc>
        <w:tc>
          <w:tcPr>
            <w:tcW w:w="4170" w:type="dxa"/>
          </w:tcPr>
          <w:p w14:paraId="25752053" w14:textId="7C028035" w:rsidR="0098309E" w:rsidRPr="00325A42" w:rsidRDefault="0098309E" w:rsidP="002A087F">
            <w:pPr>
              <w:pStyle w:val="Font9TableBody"/>
              <w:rPr>
                <w:rFonts w:asciiTheme="minorHAnsi" w:hAnsiTheme="minorHAnsi" w:cstheme="minorHAnsi"/>
              </w:rPr>
            </w:pPr>
            <w:r>
              <w:rPr>
                <w:rFonts w:asciiTheme="minorHAnsi" w:hAnsiTheme="minorHAnsi" w:cstheme="minorHAnsi"/>
              </w:rPr>
              <w:t>First logic draft</w:t>
            </w:r>
          </w:p>
        </w:tc>
      </w:tr>
      <w:tr w:rsidR="00DB6373" w:rsidRPr="00325A42" w14:paraId="4F6EF90C" w14:textId="77777777" w:rsidTr="00795A22">
        <w:trPr>
          <w:trHeight w:val="518"/>
        </w:trPr>
        <w:tc>
          <w:tcPr>
            <w:tcW w:w="1124" w:type="dxa"/>
          </w:tcPr>
          <w:p w14:paraId="4836CF1E" w14:textId="37595B0A" w:rsidR="00DB6373" w:rsidRDefault="00DB6373" w:rsidP="002A087F">
            <w:pPr>
              <w:rPr>
                <w:rFonts w:eastAsia="Calibri" w:cstheme="minorHAnsi"/>
              </w:rPr>
            </w:pPr>
          </w:p>
        </w:tc>
        <w:tc>
          <w:tcPr>
            <w:tcW w:w="1386" w:type="dxa"/>
          </w:tcPr>
          <w:p w14:paraId="79B48511" w14:textId="57C18D5F" w:rsidR="00DB6373" w:rsidRDefault="00DB6373" w:rsidP="002A087F">
            <w:pPr>
              <w:rPr>
                <w:rFonts w:eastAsia="Calibri" w:cstheme="minorHAnsi"/>
              </w:rPr>
            </w:pPr>
          </w:p>
        </w:tc>
        <w:tc>
          <w:tcPr>
            <w:tcW w:w="1426" w:type="dxa"/>
          </w:tcPr>
          <w:p w14:paraId="1D61CED8" w14:textId="60DEA089" w:rsidR="00DB6373" w:rsidRDefault="00DB6373" w:rsidP="002A087F">
            <w:pPr>
              <w:rPr>
                <w:rFonts w:eastAsia="Calibri" w:cstheme="minorHAnsi"/>
              </w:rPr>
            </w:pPr>
          </w:p>
        </w:tc>
        <w:tc>
          <w:tcPr>
            <w:tcW w:w="1408" w:type="dxa"/>
          </w:tcPr>
          <w:p w14:paraId="4C48FD13" w14:textId="4C512AAA" w:rsidR="00DB6373" w:rsidRDefault="00DB6373" w:rsidP="002A087F">
            <w:pPr>
              <w:rPr>
                <w:rFonts w:eastAsia="Calibri" w:cstheme="minorHAnsi"/>
              </w:rPr>
            </w:pPr>
          </w:p>
        </w:tc>
        <w:tc>
          <w:tcPr>
            <w:tcW w:w="4170" w:type="dxa"/>
          </w:tcPr>
          <w:p w14:paraId="27219C1E" w14:textId="19617EFB" w:rsidR="00DB6373" w:rsidRDefault="00DB6373" w:rsidP="002A087F">
            <w:pPr>
              <w:pStyle w:val="Font9TableBody"/>
              <w:rPr>
                <w:rFonts w:asciiTheme="minorHAnsi" w:hAnsiTheme="minorHAnsi" w:cstheme="minorHAnsi"/>
              </w:rPr>
            </w:pPr>
          </w:p>
        </w:tc>
      </w:tr>
    </w:tbl>
    <w:p w14:paraId="71453B31" w14:textId="77777777" w:rsidR="0098309E" w:rsidRPr="00325A42" w:rsidRDefault="0098309E" w:rsidP="0098309E">
      <w:pPr>
        <w:rPr>
          <w:rFonts w:cstheme="minorHAnsi"/>
        </w:rPr>
      </w:pPr>
    </w:p>
    <w:p w14:paraId="07FCAF7B" w14:textId="77777777" w:rsidR="0098309E" w:rsidRPr="00325A42" w:rsidRDefault="0098309E" w:rsidP="0098309E">
      <w:pPr>
        <w:rPr>
          <w:rFonts w:cstheme="minorHAnsi"/>
        </w:rPr>
      </w:pPr>
    </w:p>
    <w:p w14:paraId="03E4ABB9" w14:textId="77777777" w:rsidR="0098309E" w:rsidRPr="00325A42" w:rsidRDefault="0098309E" w:rsidP="0098309E">
      <w:pPr>
        <w:spacing w:after="200" w:line="276" w:lineRule="auto"/>
        <w:rPr>
          <w:rFonts w:cstheme="minorHAnsi"/>
        </w:rPr>
      </w:pPr>
      <w:r w:rsidRPr="00325A42">
        <w:rPr>
          <w:rFonts w:cstheme="minorHAnsi"/>
        </w:rPr>
        <w:br w:type="page"/>
      </w:r>
    </w:p>
    <w:sdt>
      <w:sdtPr>
        <w:rPr>
          <w:rFonts w:asciiTheme="minorHAnsi" w:eastAsiaTheme="minorHAnsi" w:hAnsiTheme="minorHAnsi" w:cstheme="minorHAnsi"/>
          <w:b w:val="0"/>
          <w:bCs w:val="0"/>
          <w:color w:val="auto"/>
          <w:sz w:val="20"/>
          <w:szCs w:val="20"/>
          <w:lang w:eastAsia="en-US" w:bidi="he-IL"/>
        </w:rPr>
        <w:id w:val="-1275241054"/>
        <w:docPartObj>
          <w:docPartGallery w:val="Table of Contents"/>
          <w:docPartUnique/>
        </w:docPartObj>
      </w:sdtPr>
      <w:sdtEndPr>
        <w:rPr>
          <w:noProof/>
          <w:sz w:val="22"/>
          <w:szCs w:val="22"/>
        </w:rPr>
      </w:sdtEndPr>
      <w:sdtContent>
        <w:p w14:paraId="769C87DC" w14:textId="77777777" w:rsidR="0098309E" w:rsidRPr="00325A42" w:rsidRDefault="0098309E" w:rsidP="0098309E">
          <w:pPr>
            <w:pStyle w:val="TOCHeading"/>
            <w:rPr>
              <w:rFonts w:asciiTheme="minorHAnsi" w:hAnsiTheme="minorHAnsi" w:cstheme="minorHAnsi"/>
            </w:rPr>
          </w:pPr>
          <w:r w:rsidRPr="00325A42">
            <w:rPr>
              <w:rFonts w:asciiTheme="minorHAnsi" w:hAnsiTheme="minorHAnsi" w:cstheme="minorHAnsi"/>
            </w:rPr>
            <w:t>Contents</w:t>
          </w:r>
        </w:p>
        <w:p w14:paraId="3E0082B9" w14:textId="0018D2D8" w:rsidR="00D261E0" w:rsidRDefault="0098309E">
          <w:pPr>
            <w:pStyle w:val="TOC2"/>
            <w:rPr>
              <w:rFonts w:asciiTheme="minorHAnsi" w:eastAsiaTheme="minorEastAsia" w:hAnsiTheme="minorHAnsi" w:cstheme="minorBidi"/>
              <w:sz w:val="22"/>
              <w:szCs w:val="22"/>
            </w:rPr>
          </w:pPr>
          <w:r w:rsidRPr="00325A42">
            <w:rPr>
              <w:rFonts w:asciiTheme="minorHAnsi" w:hAnsiTheme="minorHAnsi" w:cstheme="minorHAnsi"/>
            </w:rPr>
            <w:fldChar w:fldCharType="begin"/>
          </w:r>
          <w:r w:rsidRPr="00325A42">
            <w:rPr>
              <w:rFonts w:asciiTheme="minorHAnsi" w:hAnsiTheme="minorHAnsi" w:cstheme="minorHAnsi"/>
            </w:rPr>
            <w:instrText xml:space="preserve"> TOC \o "1-3" \h \z \u </w:instrText>
          </w:r>
          <w:r w:rsidRPr="00325A42">
            <w:rPr>
              <w:rFonts w:asciiTheme="minorHAnsi" w:hAnsiTheme="minorHAnsi" w:cstheme="minorHAnsi"/>
            </w:rPr>
            <w:fldChar w:fldCharType="separate"/>
          </w:r>
          <w:hyperlink w:anchor="_Toc94011610" w:history="1">
            <w:r w:rsidR="00D261E0" w:rsidRPr="00915506">
              <w:rPr>
                <w:rStyle w:val="Hyperlink"/>
              </w:rPr>
              <w:t>Source Tables</w:t>
            </w:r>
            <w:r w:rsidR="00D261E0">
              <w:rPr>
                <w:webHidden/>
              </w:rPr>
              <w:tab/>
            </w:r>
            <w:r w:rsidR="00D261E0">
              <w:rPr>
                <w:webHidden/>
              </w:rPr>
              <w:fldChar w:fldCharType="begin"/>
            </w:r>
            <w:r w:rsidR="00D261E0">
              <w:rPr>
                <w:webHidden/>
              </w:rPr>
              <w:instrText xml:space="preserve"> PAGEREF _Toc94011610 \h </w:instrText>
            </w:r>
            <w:r w:rsidR="00D261E0">
              <w:rPr>
                <w:webHidden/>
              </w:rPr>
            </w:r>
            <w:r w:rsidR="00D261E0">
              <w:rPr>
                <w:webHidden/>
              </w:rPr>
              <w:fldChar w:fldCharType="separate"/>
            </w:r>
            <w:r w:rsidR="00D261E0">
              <w:rPr>
                <w:webHidden/>
              </w:rPr>
              <w:t>5</w:t>
            </w:r>
            <w:r w:rsidR="00D261E0">
              <w:rPr>
                <w:webHidden/>
              </w:rPr>
              <w:fldChar w:fldCharType="end"/>
            </w:r>
          </w:hyperlink>
        </w:p>
        <w:p w14:paraId="34A3C2B5" w14:textId="3A96B7DA" w:rsidR="00D261E0" w:rsidRDefault="00D261E0">
          <w:pPr>
            <w:pStyle w:val="TOC1"/>
            <w:rPr>
              <w:rFonts w:asciiTheme="minorHAnsi" w:eastAsiaTheme="minorEastAsia" w:hAnsiTheme="minorHAnsi" w:cstheme="minorBidi"/>
            </w:rPr>
          </w:pPr>
          <w:hyperlink w:anchor="_Toc94011611" w:history="1">
            <w:r w:rsidRPr="00915506">
              <w:rPr>
                <w:rStyle w:val="Hyperlink"/>
              </w:rPr>
              <w:t>High Level Logic</w:t>
            </w:r>
            <w:r>
              <w:rPr>
                <w:webHidden/>
              </w:rPr>
              <w:tab/>
            </w:r>
            <w:r>
              <w:rPr>
                <w:webHidden/>
              </w:rPr>
              <w:fldChar w:fldCharType="begin"/>
            </w:r>
            <w:r>
              <w:rPr>
                <w:webHidden/>
              </w:rPr>
              <w:instrText xml:space="preserve"> PAGEREF _Toc94011611 \h </w:instrText>
            </w:r>
            <w:r>
              <w:rPr>
                <w:webHidden/>
              </w:rPr>
            </w:r>
            <w:r>
              <w:rPr>
                <w:webHidden/>
              </w:rPr>
              <w:fldChar w:fldCharType="separate"/>
            </w:r>
            <w:r>
              <w:rPr>
                <w:webHidden/>
              </w:rPr>
              <w:t>5</w:t>
            </w:r>
            <w:r>
              <w:rPr>
                <w:webHidden/>
              </w:rPr>
              <w:fldChar w:fldCharType="end"/>
            </w:r>
          </w:hyperlink>
        </w:p>
        <w:p w14:paraId="097168E2" w14:textId="3D42E2D6" w:rsidR="00D261E0" w:rsidRDefault="00D261E0">
          <w:pPr>
            <w:pStyle w:val="TOC1"/>
            <w:rPr>
              <w:rFonts w:asciiTheme="minorHAnsi" w:eastAsiaTheme="minorEastAsia" w:hAnsiTheme="minorHAnsi" w:cstheme="minorBidi"/>
            </w:rPr>
          </w:pPr>
          <w:hyperlink w:anchor="_Toc94011612" w:history="1">
            <w:r w:rsidRPr="00915506">
              <w:rPr>
                <w:rStyle w:val="Hyperlink"/>
                <w:rFonts w:eastAsia="Times New Roman"/>
              </w:rPr>
              <w:t>Calculations</w:t>
            </w:r>
            <w:r>
              <w:rPr>
                <w:webHidden/>
              </w:rPr>
              <w:tab/>
            </w:r>
            <w:r>
              <w:rPr>
                <w:webHidden/>
              </w:rPr>
              <w:fldChar w:fldCharType="begin"/>
            </w:r>
            <w:r>
              <w:rPr>
                <w:webHidden/>
              </w:rPr>
              <w:instrText xml:space="preserve"> PAGEREF _Toc94011612 \h </w:instrText>
            </w:r>
            <w:r>
              <w:rPr>
                <w:webHidden/>
              </w:rPr>
            </w:r>
            <w:r>
              <w:rPr>
                <w:webHidden/>
              </w:rPr>
              <w:fldChar w:fldCharType="separate"/>
            </w:r>
            <w:r>
              <w:rPr>
                <w:webHidden/>
              </w:rPr>
              <w:t>6</w:t>
            </w:r>
            <w:r>
              <w:rPr>
                <w:webHidden/>
              </w:rPr>
              <w:fldChar w:fldCharType="end"/>
            </w:r>
          </w:hyperlink>
        </w:p>
        <w:p w14:paraId="5ED15262" w14:textId="290F6E76" w:rsidR="00D261E0" w:rsidRDefault="00D261E0">
          <w:pPr>
            <w:pStyle w:val="TOC2"/>
            <w:rPr>
              <w:rFonts w:asciiTheme="minorHAnsi" w:eastAsiaTheme="minorEastAsia" w:hAnsiTheme="minorHAnsi" w:cstheme="minorBidi"/>
              <w:sz w:val="22"/>
              <w:szCs w:val="22"/>
            </w:rPr>
          </w:pPr>
          <w:hyperlink w:anchor="_Toc94011613" w:history="1">
            <w:r w:rsidRPr="00915506">
              <w:rPr>
                <w:rStyle w:val="Hyperlink"/>
                <w:rFonts w:eastAsia="Times New Roman"/>
              </w:rPr>
              <w:t>1.</w:t>
            </w:r>
            <w:r>
              <w:rPr>
                <w:rFonts w:asciiTheme="minorHAnsi" w:eastAsiaTheme="minorEastAsia" w:hAnsiTheme="minorHAnsi" w:cstheme="minorBidi"/>
                <w:sz w:val="22"/>
                <w:szCs w:val="22"/>
              </w:rPr>
              <w:tab/>
            </w:r>
            <w:r w:rsidRPr="00915506">
              <w:rPr>
                <w:rStyle w:val="Hyperlink"/>
                <w:rFonts w:eastAsia="Times New Roman"/>
              </w:rPr>
              <w:t>Included Trades</w:t>
            </w:r>
            <w:r>
              <w:rPr>
                <w:webHidden/>
              </w:rPr>
              <w:tab/>
            </w:r>
            <w:r>
              <w:rPr>
                <w:webHidden/>
              </w:rPr>
              <w:fldChar w:fldCharType="begin"/>
            </w:r>
            <w:r>
              <w:rPr>
                <w:webHidden/>
              </w:rPr>
              <w:instrText xml:space="preserve"> PAGEREF _Toc94011613 \h </w:instrText>
            </w:r>
            <w:r>
              <w:rPr>
                <w:webHidden/>
              </w:rPr>
            </w:r>
            <w:r>
              <w:rPr>
                <w:webHidden/>
              </w:rPr>
              <w:fldChar w:fldCharType="separate"/>
            </w:r>
            <w:r>
              <w:rPr>
                <w:webHidden/>
              </w:rPr>
              <w:t>6</w:t>
            </w:r>
            <w:r>
              <w:rPr>
                <w:webHidden/>
              </w:rPr>
              <w:fldChar w:fldCharType="end"/>
            </w:r>
          </w:hyperlink>
        </w:p>
        <w:p w14:paraId="1F5260DB" w14:textId="24222091" w:rsidR="00D261E0" w:rsidRDefault="00D261E0">
          <w:pPr>
            <w:pStyle w:val="TOC2"/>
            <w:rPr>
              <w:rFonts w:asciiTheme="minorHAnsi" w:eastAsiaTheme="minorEastAsia" w:hAnsiTheme="minorHAnsi" w:cstheme="minorBidi"/>
              <w:sz w:val="22"/>
              <w:szCs w:val="22"/>
            </w:rPr>
          </w:pPr>
          <w:hyperlink w:anchor="_Toc94011614" w:history="1">
            <w:r w:rsidRPr="00915506">
              <w:rPr>
                <w:rStyle w:val="Hyperlink"/>
              </w:rPr>
              <w:t>2.</w:t>
            </w:r>
            <w:r>
              <w:rPr>
                <w:rFonts w:asciiTheme="minorHAnsi" w:eastAsiaTheme="minorEastAsia" w:hAnsiTheme="minorHAnsi" w:cstheme="minorBidi"/>
                <w:sz w:val="22"/>
                <w:szCs w:val="22"/>
              </w:rPr>
              <w:tab/>
            </w:r>
            <w:r w:rsidRPr="00915506">
              <w:rPr>
                <w:rStyle w:val="Hyperlink"/>
              </w:rPr>
              <w:t>Account is in Excluded Range</w:t>
            </w:r>
            <w:r>
              <w:rPr>
                <w:webHidden/>
              </w:rPr>
              <w:tab/>
            </w:r>
            <w:r>
              <w:rPr>
                <w:webHidden/>
              </w:rPr>
              <w:fldChar w:fldCharType="begin"/>
            </w:r>
            <w:r>
              <w:rPr>
                <w:webHidden/>
              </w:rPr>
              <w:instrText xml:space="preserve"> PAGEREF _Toc94011614 \h </w:instrText>
            </w:r>
            <w:r>
              <w:rPr>
                <w:webHidden/>
              </w:rPr>
            </w:r>
            <w:r>
              <w:rPr>
                <w:webHidden/>
              </w:rPr>
              <w:fldChar w:fldCharType="separate"/>
            </w:r>
            <w:r>
              <w:rPr>
                <w:webHidden/>
              </w:rPr>
              <w:t>6</w:t>
            </w:r>
            <w:r>
              <w:rPr>
                <w:webHidden/>
              </w:rPr>
              <w:fldChar w:fldCharType="end"/>
            </w:r>
          </w:hyperlink>
        </w:p>
        <w:p w14:paraId="365A7093" w14:textId="5B0D6E9C" w:rsidR="00D261E0" w:rsidRDefault="00D261E0">
          <w:pPr>
            <w:pStyle w:val="TOC2"/>
            <w:rPr>
              <w:rFonts w:asciiTheme="minorHAnsi" w:eastAsiaTheme="minorEastAsia" w:hAnsiTheme="minorHAnsi" w:cstheme="minorBidi"/>
              <w:sz w:val="22"/>
              <w:szCs w:val="22"/>
            </w:rPr>
          </w:pPr>
          <w:hyperlink w:anchor="_Toc94011615" w:history="1">
            <w:r w:rsidRPr="00915506">
              <w:rPr>
                <w:rStyle w:val="Hyperlink"/>
              </w:rPr>
              <w:t>3.</w:t>
            </w:r>
            <w:r>
              <w:rPr>
                <w:rFonts w:asciiTheme="minorHAnsi" w:eastAsiaTheme="minorEastAsia" w:hAnsiTheme="minorHAnsi" w:cstheme="minorBidi"/>
                <w:sz w:val="22"/>
                <w:szCs w:val="22"/>
              </w:rPr>
              <w:tab/>
            </w:r>
            <w:r w:rsidRPr="00915506">
              <w:rPr>
                <w:rStyle w:val="Hyperlink"/>
              </w:rPr>
              <w:t>Account Branch is on Exclude Branch List</w:t>
            </w:r>
            <w:r>
              <w:rPr>
                <w:webHidden/>
              </w:rPr>
              <w:tab/>
            </w:r>
            <w:r>
              <w:rPr>
                <w:webHidden/>
              </w:rPr>
              <w:fldChar w:fldCharType="begin"/>
            </w:r>
            <w:r>
              <w:rPr>
                <w:webHidden/>
              </w:rPr>
              <w:instrText xml:space="preserve"> PAGEREF _Toc94011615 \h </w:instrText>
            </w:r>
            <w:r>
              <w:rPr>
                <w:webHidden/>
              </w:rPr>
            </w:r>
            <w:r>
              <w:rPr>
                <w:webHidden/>
              </w:rPr>
              <w:fldChar w:fldCharType="separate"/>
            </w:r>
            <w:r>
              <w:rPr>
                <w:webHidden/>
              </w:rPr>
              <w:t>6</w:t>
            </w:r>
            <w:r>
              <w:rPr>
                <w:webHidden/>
              </w:rPr>
              <w:fldChar w:fldCharType="end"/>
            </w:r>
          </w:hyperlink>
        </w:p>
        <w:p w14:paraId="469D8806" w14:textId="348015C9" w:rsidR="00D261E0" w:rsidRDefault="00D261E0">
          <w:pPr>
            <w:pStyle w:val="TOC2"/>
            <w:rPr>
              <w:rFonts w:asciiTheme="minorHAnsi" w:eastAsiaTheme="minorEastAsia" w:hAnsiTheme="minorHAnsi" w:cstheme="minorBidi"/>
              <w:sz w:val="22"/>
              <w:szCs w:val="22"/>
            </w:rPr>
          </w:pPr>
          <w:hyperlink w:anchor="_Toc94011616" w:history="1">
            <w:r w:rsidRPr="00915506">
              <w:rPr>
                <w:rStyle w:val="Hyperlink"/>
              </w:rPr>
              <w:t>4.</w:t>
            </w:r>
            <w:r>
              <w:rPr>
                <w:rFonts w:asciiTheme="minorHAnsi" w:eastAsiaTheme="minorEastAsia" w:hAnsiTheme="minorHAnsi" w:cstheme="minorBidi"/>
                <w:sz w:val="22"/>
                <w:szCs w:val="22"/>
              </w:rPr>
              <w:tab/>
            </w:r>
            <w:r w:rsidRPr="00915506">
              <w:rPr>
                <w:rStyle w:val="Hyperlink"/>
              </w:rPr>
              <w:t>Accounts Broker is on Exclude Broker List</w:t>
            </w:r>
            <w:r>
              <w:rPr>
                <w:webHidden/>
              </w:rPr>
              <w:tab/>
            </w:r>
            <w:r>
              <w:rPr>
                <w:webHidden/>
              </w:rPr>
              <w:fldChar w:fldCharType="begin"/>
            </w:r>
            <w:r>
              <w:rPr>
                <w:webHidden/>
              </w:rPr>
              <w:instrText xml:space="preserve"> PAGEREF _Toc94011616 \h </w:instrText>
            </w:r>
            <w:r>
              <w:rPr>
                <w:webHidden/>
              </w:rPr>
            </w:r>
            <w:r>
              <w:rPr>
                <w:webHidden/>
              </w:rPr>
              <w:fldChar w:fldCharType="separate"/>
            </w:r>
            <w:r>
              <w:rPr>
                <w:webHidden/>
              </w:rPr>
              <w:t>6</w:t>
            </w:r>
            <w:r>
              <w:rPr>
                <w:webHidden/>
              </w:rPr>
              <w:fldChar w:fldCharType="end"/>
            </w:r>
          </w:hyperlink>
        </w:p>
        <w:p w14:paraId="2478391B" w14:textId="478B2E00" w:rsidR="00D261E0" w:rsidRDefault="00D261E0">
          <w:pPr>
            <w:pStyle w:val="TOC2"/>
            <w:rPr>
              <w:rFonts w:asciiTheme="minorHAnsi" w:eastAsiaTheme="minorEastAsia" w:hAnsiTheme="minorHAnsi" w:cstheme="minorBidi"/>
              <w:sz w:val="22"/>
              <w:szCs w:val="22"/>
            </w:rPr>
          </w:pPr>
          <w:hyperlink w:anchor="_Toc94011617" w:history="1">
            <w:r w:rsidRPr="00915506">
              <w:rPr>
                <w:rStyle w:val="Hyperlink"/>
              </w:rPr>
              <w:t>5.</w:t>
            </w:r>
            <w:r>
              <w:rPr>
                <w:rFonts w:asciiTheme="minorHAnsi" w:eastAsiaTheme="minorEastAsia" w:hAnsiTheme="minorHAnsi" w:cstheme="minorBidi"/>
                <w:sz w:val="22"/>
                <w:szCs w:val="22"/>
              </w:rPr>
              <w:tab/>
            </w:r>
            <w:r w:rsidRPr="00915506">
              <w:rPr>
                <w:rStyle w:val="Hyperlink"/>
              </w:rPr>
              <w:t>Product is Option</w:t>
            </w:r>
            <w:r>
              <w:rPr>
                <w:webHidden/>
              </w:rPr>
              <w:tab/>
            </w:r>
            <w:r>
              <w:rPr>
                <w:webHidden/>
              </w:rPr>
              <w:fldChar w:fldCharType="begin"/>
            </w:r>
            <w:r>
              <w:rPr>
                <w:webHidden/>
              </w:rPr>
              <w:instrText xml:space="preserve"> PAGEREF _Toc94011617 \h </w:instrText>
            </w:r>
            <w:r>
              <w:rPr>
                <w:webHidden/>
              </w:rPr>
            </w:r>
            <w:r>
              <w:rPr>
                <w:webHidden/>
              </w:rPr>
              <w:fldChar w:fldCharType="separate"/>
            </w:r>
            <w:r>
              <w:rPr>
                <w:webHidden/>
              </w:rPr>
              <w:t>7</w:t>
            </w:r>
            <w:r>
              <w:rPr>
                <w:webHidden/>
              </w:rPr>
              <w:fldChar w:fldCharType="end"/>
            </w:r>
          </w:hyperlink>
        </w:p>
        <w:p w14:paraId="33337C01" w14:textId="05DFD14A" w:rsidR="00D261E0" w:rsidRDefault="00D261E0">
          <w:pPr>
            <w:pStyle w:val="TOC1"/>
            <w:rPr>
              <w:rFonts w:asciiTheme="minorHAnsi" w:eastAsiaTheme="minorEastAsia" w:hAnsiTheme="minorHAnsi" w:cstheme="minorBidi"/>
            </w:rPr>
          </w:pPr>
          <w:hyperlink w:anchor="_Toc94011618" w:history="1">
            <w:r w:rsidRPr="00915506">
              <w:rPr>
                <w:rStyle w:val="Hyperlink"/>
              </w:rPr>
              <w:t>Main Flow</w:t>
            </w:r>
            <w:r>
              <w:rPr>
                <w:webHidden/>
              </w:rPr>
              <w:tab/>
            </w:r>
            <w:r>
              <w:rPr>
                <w:webHidden/>
              </w:rPr>
              <w:fldChar w:fldCharType="begin"/>
            </w:r>
            <w:r>
              <w:rPr>
                <w:webHidden/>
              </w:rPr>
              <w:instrText xml:space="preserve"> PAGEREF _Toc94011618 \h </w:instrText>
            </w:r>
            <w:r>
              <w:rPr>
                <w:webHidden/>
              </w:rPr>
            </w:r>
            <w:r>
              <w:rPr>
                <w:webHidden/>
              </w:rPr>
              <w:fldChar w:fldCharType="separate"/>
            </w:r>
            <w:r>
              <w:rPr>
                <w:webHidden/>
              </w:rPr>
              <w:t>7</w:t>
            </w:r>
            <w:r>
              <w:rPr>
                <w:webHidden/>
              </w:rPr>
              <w:fldChar w:fldCharType="end"/>
            </w:r>
          </w:hyperlink>
        </w:p>
        <w:p w14:paraId="5928F8DF" w14:textId="103FC8AE" w:rsidR="00D261E0" w:rsidRDefault="00D261E0">
          <w:pPr>
            <w:pStyle w:val="TOC1"/>
            <w:rPr>
              <w:rFonts w:asciiTheme="minorHAnsi" w:eastAsiaTheme="minorEastAsia" w:hAnsiTheme="minorHAnsi" w:cstheme="minorBidi"/>
            </w:rPr>
          </w:pPr>
          <w:hyperlink w:anchor="_Toc94011619" w:history="1">
            <w:r w:rsidRPr="00915506">
              <w:rPr>
                <w:rStyle w:val="Hyperlink"/>
                <w:rFonts w:eastAsia="Times New Roman"/>
              </w:rPr>
              <w:t>Include/Exclude Trades based on the following filters :</w:t>
            </w:r>
            <w:r>
              <w:rPr>
                <w:webHidden/>
              </w:rPr>
              <w:tab/>
            </w:r>
            <w:r>
              <w:rPr>
                <w:webHidden/>
              </w:rPr>
              <w:fldChar w:fldCharType="begin"/>
            </w:r>
            <w:r>
              <w:rPr>
                <w:webHidden/>
              </w:rPr>
              <w:instrText xml:space="preserve"> PAGEREF _Toc94011619 \h </w:instrText>
            </w:r>
            <w:r>
              <w:rPr>
                <w:webHidden/>
              </w:rPr>
            </w:r>
            <w:r>
              <w:rPr>
                <w:webHidden/>
              </w:rPr>
              <w:fldChar w:fldCharType="separate"/>
            </w:r>
            <w:r>
              <w:rPr>
                <w:webHidden/>
              </w:rPr>
              <w:t>7</w:t>
            </w:r>
            <w:r>
              <w:rPr>
                <w:webHidden/>
              </w:rPr>
              <w:fldChar w:fldCharType="end"/>
            </w:r>
          </w:hyperlink>
        </w:p>
        <w:p w14:paraId="13E059EE" w14:textId="20A503E1" w:rsidR="00D261E0" w:rsidRDefault="00D261E0">
          <w:pPr>
            <w:pStyle w:val="TOC1"/>
            <w:rPr>
              <w:rFonts w:asciiTheme="minorHAnsi" w:eastAsiaTheme="minorEastAsia" w:hAnsiTheme="minorHAnsi" w:cstheme="minorBidi"/>
            </w:rPr>
          </w:pPr>
          <w:hyperlink w:anchor="_Toc94011620" w:history="1">
            <w:r w:rsidRPr="00915506">
              <w:rPr>
                <w:rStyle w:val="Hyperlink"/>
              </w:rPr>
              <w:t xml:space="preserve">For each selected </w:t>
            </w:r>
            <w:r w:rsidRPr="00915506">
              <w:rPr>
                <w:rStyle w:val="Hyperlink"/>
                <w:b/>
                <w:bCs/>
                <w:i/>
                <w:iCs/>
              </w:rPr>
              <w:t xml:space="preserve">traded Account </w:t>
            </w:r>
            <w:r w:rsidRPr="00915506">
              <w:rPr>
                <w:rStyle w:val="Hyperlink"/>
              </w:rPr>
              <w:t>and</w:t>
            </w:r>
            <w:r w:rsidRPr="00915506">
              <w:rPr>
                <w:rStyle w:val="Hyperlink"/>
                <w:b/>
                <w:bCs/>
                <w:i/>
                <w:iCs/>
              </w:rPr>
              <w:t xml:space="preserve"> Underlying Product of Traded Product</w:t>
            </w:r>
            <w:r w:rsidRPr="00915506">
              <w:rPr>
                <w:rStyle w:val="Hyperlink"/>
              </w:rPr>
              <w:t xml:space="preserve"> in scope for review</w:t>
            </w:r>
            <w:r>
              <w:rPr>
                <w:webHidden/>
              </w:rPr>
              <w:tab/>
            </w:r>
            <w:r>
              <w:rPr>
                <w:webHidden/>
              </w:rPr>
              <w:fldChar w:fldCharType="begin"/>
            </w:r>
            <w:r>
              <w:rPr>
                <w:webHidden/>
              </w:rPr>
              <w:instrText xml:space="preserve"> PAGEREF _Toc94011620 \h </w:instrText>
            </w:r>
            <w:r>
              <w:rPr>
                <w:webHidden/>
              </w:rPr>
            </w:r>
            <w:r>
              <w:rPr>
                <w:webHidden/>
              </w:rPr>
              <w:fldChar w:fldCharType="separate"/>
            </w:r>
            <w:r>
              <w:rPr>
                <w:webHidden/>
              </w:rPr>
              <w:t>8</w:t>
            </w:r>
            <w:r>
              <w:rPr>
                <w:webHidden/>
              </w:rPr>
              <w:fldChar w:fldCharType="end"/>
            </w:r>
          </w:hyperlink>
        </w:p>
        <w:p w14:paraId="20E6CDEA" w14:textId="32B1CF80" w:rsidR="00D261E0" w:rsidRDefault="00D261E0">
          <w:pPr>
            <w:pStyle w:val="TOC2"/>
            <w:rPr>
              <w:rFonts w:asciiTheme="minorHAnsi" w:eastAsiaTheme="minorEastAsia" w:hAnsiTheme="minorHAnsi" w:cstheme="minorBidi"/>
              <w:sz w:val="22"/>
              <w:szCs w:val="22"/>
            </w:rPr>
          </w:pPr>
          <w:hyperlink w:anchor="_Toc94011621" w:history="1">
            <w:r w:rsidRPr="00915506">
              <w:rPr>
                <w:rStyle w:val="Hyperlink"/>
              </w:rPr>
              <w:t>Display calculations</w:t>
            </w:r>
            <w:r>
              <w:rPr>
                <w:webHidden/>
              </w:rPr>
              <w:tab/>
            </w:r>
            <w:r>
              <w:rPr>
                <w:webHidden/>
              </w:rPr>
              <w:fldChar w:fldCharType="begin"/>
            </w:r>
            <w:r>
              <w:rPr>
                <w:webHidden/>
              </w:rPr>
              <w:instrText xml:space="preserve"> PAGEREF _Toc94011621 \h </w:instrText>
            </w:r>
            <w:r>
              <w:rPr>
                <w:webHidden/>
              </w:rPr>
            </w:r>
            <w:r>
              <w:rPr>
                <w:webHidden/>
              </w:rPr>
              <w:fldChar w:fldCharType="separate"/>
            </w:r>
            <w:r>
              <w:rPr>
                <w:webHidden/>
              </w:rPr>
              <w:t>9</w:t>
            </w:r>
            <w:r>
              <w:rPr>
                <w:webHidden/>
              </w:rPr>
              <w:fldChar w:fldCharType="end"/>
            </w:r>
          </w:hyperlink>
        </w:p>
        <w:p w14:paraId="5176444D" w14:textId="4D14836C" w:rsidR="00D261E0" w:rsidRDefault="00D261E0">
          <w:pPr>
            <w:pStyle w:val="TOC1"/>
            <w:rPr>
              <w:rFonts w:asciiTheme="minorHAnsi" w:eastAsiaTheme="minorEastAsia" w:hAnsiTheme="minorHAnsi" w:cstheme="minorBidi"/>
            </w:rPr>
          </w:pPr>
          <w:hyperlink w:anchor="_Toc94011622" w:history="1">
            <w:r w:rsidRPr="00915506">
              <w:rPr>
                <w:rStyle w:val="Hyperlink"/>
              </w:rPr>
              <w:t>For each trade, flag it for all applicable rules in the order defined below:</w:t>
            </w:r>
            <w:r>
              <w:rPr>
                <w:webHidden/>
              </w:rPr>
              <w:tab/>
            </w:r>
            <w:r>
              <w:rPr>
                <w:webHidden/>
              </w:rPr>
              <w:fldChar w:fldCharType="begin"/>
            </w:r>
            <w:r>
              <w:rPr>
                <w:webHidden/>
              </w:rPr>
              <w:instrText xml:space="preserve"> PAGEREF _Toc94011622 \h </w:instrText>
            </w:r>
            <w:r>
              <w:rPr>
                <w:webHidden/>
              </w:rPr>
            </w:r>
            <w:r>
              <w:rPr>
                <w:webHidden/>
              </w:rPr>
              <w:fldChar w:fldCharType="separate"/>
            </w:r>
            <w:r>
              <w:rPr>
                <w:webHidden/>
              </w:rPr>
              <w:t>10</w:t>
            </w:r>
            <w:r>
              <w:rPr>
                <w:webHidden/>
              </w:rPr>
              <w:fldChar w:fldCharType="end"/>
            </w:r>
          </w:hyperlink>
        </w:p>
        <w:p w14:paraId="412723F3" w14:textId="14E76625" w:rsidR="00D261E0" w:rsidRDefault="00D261E0">
          <w:pPr>
            <w:pStyle w:val="TOC2"/>
            <w:rPr>
              <w:rFonts w:asciiTheme="minorHAnsi" w:eastAsiaTheme="minorEastAsia" w:hAnsiTheme="minorHAnsi" w:cstheme="minorBidi"/>
              <w:sz w:val="22"/>
              <w:szCs w:val="22"/>
            </w:rPr>
          </w:pPr>
          <w:hyperlink w:anchor="_Toc94011623" w:history="1">
            <w:r w:rsidRPr="00915506">
              <w:rPr>
                <w:rStyle w:val="Hyperlink"/>
              </w:rPr>
              <w:t>Rule 1: No Option Trading Allowed</w:t>
            </w:r>
            <w:r>
              <w:rPr>
                <w:webHidden/>
              </w:rPr>
              <w:tab/>
            </w:r>
            <w:r>
              <w:rPr>
                <w:webHidden/>
              </w:rPr>
              <w:fldChar w:fldCharType="begin"/>
            </w:r>
            <w:r>
              <w:rPr>
                <w:webHidden/>
              </w:rPr>
              <w:instrText xml:space="preserve"> PAGEREF _Toc94011623 \h </w:instrText>
            </w:r>
            <w:r>
              <w:rPr>
                <w:webHidden/>
              </w:rPr>
            </w:r>
            <w:r>
              <w:rPr>
                <w:webHidden/>
              </w:rPr>
              <w:fldChar w:fldCharType="separate"/>
            </w:r>
            <w:r>
              <w:rPr>
                <w:webHidden/>
              </w:rPr>
              <w:t>10</w:t>
            </w:r>
            <w:r>
              <w:rPr>
                <w:webHidden/>
              </w:rPr>
              <w:fldChar w:fldCharType="end"/>
            </w:r>
          </w:hyperlink>
        </w:p>
        <w:p w14:paraId="159B0349" w14:textId="3FC68F6F" w:rsidR="00D261E0" w:rsidRDefault="00D261E0">
          <w:pPr>
            <w:pStyle w:val="TOC2"/>
            <w:rPr>
              <w:rFonts w:asciiTheme="minorHAnsi" w:eastAsiaTheme="minorEastAsia" w:hAnsiTheme="minorHAnsi" w:cstheme="minorBidi"/>
              <w:sz w:val="22"/>
              <w:szCs w:val="22"/>
            </w:rPr>
          </w:pPr>
          <w:hyperlink w:anchor="_Toc94011624" w:history="1">
            <w:r w:rsidRPr="00915506">
              <w:rPr>
                <w:rStyle w:val="Hyperlink"/>
              </w:rPr>
              <w:t>Rule 2: Long Options Trading Not Allowed</w:t>
            </w:r>
            <w:r>
              <w:rPr>
                <w:webHidden/>
              </w:rPr>
              <w:tab/>
            </w:r>
            <w:r>
              <w:rPr>
                <w:webHidden/>
              </w:rPr>
              <w:fldChar w:fldCharType="begin"/>
            </w:r>
            <w:r>
              <w:rPr>
                <w:webHidden/>
              </w:rPr>
              <w:instrText xml:space="preserve"> PAGEREF _Toc94011624 \h </w:instrText>
            </w:r>
            <w:r>
              <w:rPr>
                <w:webHidden/>
              </w:rPr>
            </w:r>
            <w:r>
              <w:rPr>
                <w:webHidden/>
              </w:rPr>
              <w:fldChar w:fldCharType="separate"/>
            </w:r>
            <w:r>
              <w:rPr>
                <w:webHidden/>
              </w:rPr>
              <w:t>10</w:t>
            </w:r>
            <w:r>
              <w:rPr>
                <w:webHidden/>
              </w:rPr>
              <w:fldChar w:fldCharType="end"/>
            </w:r>
          </w:hyperlink>
        </w:p>
        <w:p w14:paraId="76D9D179" w14:textId="67957B80" w:rsidR="00D261E0" w:rsidRDefault="00D261E0">
          <w:pPr>
            <w:pStyle w:val="TOC2"/>
            <w:rPr>
              <w:rFonts w:asciiTheme="minorHAnsi" w:eastAsiaTheme="minorEastAsia" w:hAnsiTheme="minorHAnsi" w:cstheme="minorBidi"/>
              <w:sz w:val="22"/>
              <w:szCs w:val="22"/>
            </w:rPr>
          </w:pPr>
          <w:hyperlink w:anchor="_Toc94011625" w:history="1">
            <w:r w:rsidRPr="00915506">
              <w:rPr>
                <w:rStyle w:val="Hyperlink"/>
              </w:rPr>
              <w:t>Rule 3: Option Spreads Not Allowed</w:t>
            </w:r>
            <w:r>
              <w:rPr>
                <w:webHidden/>
              </w:rPr>
              <w:tab/>
            </w:r>
            <w:r>
              <w:rPr>
                <w:webHidden/>
              </w:rPr>
              <w:fldChar w:fldCharType="begin"/>
            </w:r>
            <w:r>
              <w:rPr>
                <w:webHidden/>
              </w:rPr>
              <w:instrText xml:space="preserve"> PAGEREF _Toc94011625 \h </w:instrText>
            </w:r>
            <w:r>
              <w:rPr>
                <w:webHidden/>
              </w:rPr>
            </w:r>
            <w:r>
              <w:rPr>
                <w:webHidden/>
              </w:rPr>
              <w:fldChar w:fldCharType="separate"/>
            </w:r>
            <w:r>
              <w:rPr>
                <w:webHidden/>
              </w:rPr>
              <w:t>10</w:t>
            </w:r>
            <w:r>
              <w:rPr>
                <w:webHidden/>
              </w:rPr>
              <w:fldChar w:fldCharType="end"/>
            </w:r>
          </w:hyperlink>
        </w:p>
        <w:p w14:paraId="1D45F383" w14:textId="3818EB76" w:rsidR="00D261E0" w:rsidRDefault="00D261E0">
          <w:pPr>
            <w:pStyle w:val="TOC2"/>
            <w:rPr>
              <w:rFonts w:asciiTheme="minorHAnsi" w:eastAsiaTheme="minorEastAsia" w:hAnsiTheme="minorHAnsi" w:cstheme="minorBidi"/>
              <w:sz w:val="22"/>
              <w:szCs w:val="22"/>
            </w:rPr>
          </w:pPr>
          <w:hyperlink w:anchor="_Toc94011626" w:history="1">
            <w:r w:rsidRPr="00915506">
              <w:rPr>
                <w:rStyle w:val="Hyperlink"/>
              </w:rPr>
              <w:t>Rule 4: Uncovered Put Not</w:t>
            </w:r>
            <w:r w:rsidRPr="00915506">
              <w:rPr>
                <w:rStyle w:val="Hyperlink"/>
                <w:b/>
                <w:bCs/>
              </w:rPr>
              <w:t xml:space="preserve"> </w:t>
            </w:r>
            <w:r w:rsidRPr="00915506">
              <w:rPr>
                <w:rStyle w:val="Hyperlink"/>
              </w:rPr>
              <w:t>Allowed</w:t>
            </w:r>
            <w:r>
              <w:rPr>
                <w:webHidden/>
              </w:rPr>
              <w:tab/>
            </w:r>
            <w:r>
              <w:rPr>
                <w:webHidden/>
              </w:rPr>
              <w:fldChar w:fldCharType="begin"/>
            </w:r>
            <w:r>
              <w:rPr>
                <w:webHidden/>
              </w:rPr>
              <w:instrText xml:space="preserve"> PAGEREF _Toc94011626 \h </w:instrText>
            </w:r>
            <w:r>
              <w:rPr>
                <w:webHidden/>
              </w:rPr>
            </w:r>
            <w:r>
              <w:rPr>
                <w:webHidden/>
              </w:rPr>
              <w:fldChar w:fldCharType="separate"/>
            </w:r>
            <w:r>
              <w:rPr>
                <w:webHidden/>
              </w:rPr>
              <w:t>11</w:t>
            </w:r>
            <w:r>
              <w:rPr>
                <w:webHidden/>
              </w:rPr>
              <w:fldChar w:fldCharType="end"/>
            </w:r>
          </w:hyperlink>
        </w:p>
        <w:p w14:paraId="1F9BB971" w14:textId="7B59FF31" w:rsidR="00D261E0" w:rsidRDefault="00D261E0">
          <w:pPr>
            <w:pStyle w:val="TOC2"/>
            <w:rPr>
              <w:rFonts w:asciiTheme="minorHAnsi" w:eastAsiaTheme="minorEastAsia" w:hAnsiTheme="minorHAnsi" w:cstheme="minorBidi"/>
              <w:sz w:val="22"/>
              <w:szCs w:val="22"/>
            </w:rPr>
          </w:pPr>
          <w:hyperlink w:anchor="_Toc94011627" w:history="1">
            <w:r w:rsidRPr="00915506">
              <w:rPr>
                <w:rStyle w:val="Hyperlink"/>
              </w:rPr>
              <w:t>Rule 5: Uncovered Call Not</w:t>
            </w:r>
            <w:r w:rsidRPr="00915506">
              <w:rPr>
                <w:rStyle w:val="Hyperlink"/>
                <w:b/>
                <w:bCs/>
              </w:rPr>
              <w:t xml:space="preserve"> </w:t>
            </w:r>
            <w:r w:rsidRPr="00915506">
              <w:rPr>
                <w:rStyle w:val="Hyperlink"/>
              </w:rPr>
              <w:t>Allowed</w:t>
            </w:r>
            <w:r>
              <w:rPr>
                <w:webHidden/>
              </w:rPr>
              <w:tab/>
            </w:r>
            <w:r>
              <w:rPr>
                <w:webHidden/>
              </w:rPr>
              <w:fldChar w:fldCharType="begin"/>
            </w:r>
            <w:r>
              <w:rPr>
                <w:webHidden/>
              </w:rPr>
              <w:instrText xml:space="preserve"> PAGEREF _Toc94011627 \h </w:instrText>
            </w:r>
            <w:r>
              <w:rPr>
                <w:webHidden/>
              </w:rPr>
            </w:r>
            <w:r>
              <w:rPr>
                <w:webHidden/>
              </w:rPr>
              <w:fldChar w:fldCharType="separate"/>
            </w:r>
            <w:r>
              <w:rPr>
                <w:webHidden/>
              </w:rPr>
              <w:t>12</w:t>
            </w:r>
            <w:r>
              <w:rPr>
                <w:webHidden/>
              </w:rPr>
              <w:fldChar w:fldCharType="end"/>
            </w:r>
          </w:hyperlink>
        </w:p>
        <w:p w14:paraId="3425D727" w14:textId="14B6B7A4" w:rsidR="00D261E0" w:rsidRDefault="00D261E0">
          <w:pPr>
            <w:pStyle w:val="TOC2"/>
            <w:rPr>
              <w:rFonts w:asciiTheme="minorHAnsi" w:eastAsiaTheme="minorEastAsia" w:hAnsiTheme="minorHAnsi" w:cstheme="minorBidi"/>
              <w:sz w:val="22"/>
              <w:szCs w:val="22"/>
            </w:rPr>
          </w:pPr>
          <w:hyperlink w:anchor="_Toc94011628" w:history="1">
            <w:r w:rsidRPr="00915506">
              <w:rPr>
                <w:rStyle w:val="Hyperlink"/>
              </w:rPr>
              <w:t>Rule 6: Trades Not Allowed for Registered</w:t>
            </w:r>
            <w:r w:rsidRPr="00915506">
              <w:rPr>
                <w:rStyle w:val="Hyperlink"/>
                <w:b/>
                <w:bCs/>
              </w:rPr>
              <w:t xml:space="preserve"> </w:t>
            </w:r>
            <w:r w:rsidRPr="00915506">
              <w:rPr>
                <w:rStyle w:val="Hyperlink"/>
              </w:rPr>
              <w:t>Accounts</w:t>
            </w:r>
            <w:r>
              <w:rPr>
                <w:webHidden/>
              </w:rPr>
              <w:tab/>
            </w:r>
            <w:r>
              <w:rPr>
                <w:webHidden/>
              </w:rPr>
              <w:fldChar w:fldCharType="begin"/>
            </w:r>
            <w:r>
              <w:rPr>
                <w:webHidden/>
              </w:rPr>
              <w:instrText xml:space="preserve"> PAGEREF _Toc94011628 \h </w:instrText>
            </w:r>
            <w:r>
              <w:rPr>
                <w:webHidden/>
              </w:rPr>
            </w:r>
            <w:r>
              <w:rPr>
                <w:webHidden/>
              </w:rPr>
              <w:fldChar w:fldCharType="separate"/>
            </w:r>
            <w:r>
              <w:rPr>
                <w:webHidden/>
              </w:rPr>
              <w:t>12</w:t>
            </w:r>
            <w:r>
              <w:rPr>
                <w:webHidden/>
              </w:rPr>
              <w:fldChar w:fldCharType="end"/>
            </w:r>
          </w:hyperlink>
        </w:p>
        <w:p w14:paraId="2ABBC85D" w14:textId="403A1E8D" w:rsidR="00D261E0" w:rsidRDefault="00D261E0">
          <w:pPr>
            <w:pStyle w:val="TOC2"/>
            <w:rPr>
              <w:rFonts w:asciiTheme="minorHAnsi" w:eastAsiaTheme="minorEastAsia" w:hAnsiTheme="minorHAnsi" w:cstheme="minorBidi"/>
              <w:sz w:val="22"/>
              <w:szCs w:val="22"/>
            </w:rPr>
          </w:pPr>
          <w:hyperlink w:anchor="_Toc94011629" w:history="1">
            <w:r w:rsidRPr="00915506">
              <w:rPr>
                <w:rStyle w:val="Hyperlink"/>
              </w:rPr>
              <w:t>Rule 7a: Close of Covering (Put)</w:t>
            </w:r>
            <w:r>
              <w:rPr>
                <w:webHidden/>
              </w:rPr>
              <w:tab/>
            </w:r>
            <w:r>
              <w:rPr>
                <w:webHidden/>
              </w:rPr>
              <w:fldChar w:fldCharType="begin"/>
            </w:r>
            <w:r>
              <w:rPr>
                <w:webHidden/>
              </w:rPr>
              <w:instrText xml:space="preserve"> PAGEREF _Toc94011629 \h </w:instrText>
            </w:r>
            <w:r>
              <w:rPr>
                <w:webHidden/>
              </w:rPr>
            </w:r>
            <w:r>
              <w:rPr>
                <w:webHidden/>
              </w:rPr>
              <w:fldChar w:fldCharType="separate"/>
            </w:r>
            <w:r>
              <w:rPr>
                <w:webHidden/>
              </w:rPr>
              <w:t>12</w:t>
            </w:r>
            <w:r>
              <w:rPr>
                <w:webHidden/>
              </w:rPr>
              <w:fldChar w:fldCharType="end"/>
            </w:r>
          </w:hyperlink>
        </w:p>
        <w:p w14:paraId="01025F6C" w14:textId="065C87FE" w:rsidR="00D261E0" w:rsidRDefault="00D261E0">
          <w:pPr>
            <w:pStyle w:val="TOC2"/>
            <w:rPr>
              <w:rFonts w:asciiTheme="minorHAnsi" w:eastAsiaTheme="minorEastAsia" w:hAnsiTheme="minorHAnsi" w:cstheme="minorBidi"/>
              <w:sz w:val="22"/>
              <w:szCs w:val="22"/>
            </w:rPr>
          </w:pPr>
          <w:hyperlink w:anchor="_Toc94011630" w:history="1">
            <w:r w:rsidRPr="00915506">
              <w:rPr>
                <w:rStyle w:val="Hyperlink"/>
              </w:rPr>
              <w:t>Rule 7b: Close of Covering (Call)</w:t>
            </w:r>
            <w:r>
              <w:rPr>
                <w:webHidden/>
              </w:rPr>
              <w:tab/>
            </w:r>
            <w:r>
              <w:rPr>
                <w:webHidden/>
              </w:rPr>
              <w:fldChar w:fldCharType="begin"/>
            </w:r>
            <w:r>
              <w:rPr>
                <w:webHidden/>
              </w:rPr>
              <w:instrText xml:space="preserve"> PAGEREF _Toc94011630 \h </w:instrText>
            </w:r>
            <w:r>
              <w:rPr>
                <w:webHidden/>
              </w:rPr>
            </w:r>
            <w:r>
              <w:rPr>
                <w:webHidden/>
              </w:rPr>
              <w:fldChar w:fldCharType="separate"/>
            </w:r>
            <w:r>
              <w:rPr>
                <w:webHidden/>
              </w:rPr>
              <w:t>13</w:t>
            </w:r>
            <w:r>
              <w:rPr>
                <w:webHidden/>
              </w:rPr>
              <w:fldChar w:fldCharType="end"/>
            </w:r>
          </w:hyperlink>
        </w:p>
        <w:p w14:paraId="53135839" w14:textId="243213E9" w:rsidR="00D261E0" w:rsidRDefault="00D261E0">
          <w:pPr>
            <w:pStyle w:val="TOC2"/>
            <w:rPr>
              <w:rFonts w:asciiTheme="minorHAnsi" w:eastAsiaTheme="minorEastAsia" w:hAnsiTheme="minorHAnsi" w:cstheme="minorBidi"/>
              <w:sz w:val="22"/>
              <w:szCs w:val="22"/>
            </w:rPr>
          </w:pPr>
          <w:hyperlink w:anchor="_Toc94011631" w:history="1">
            <w:r w:rsidRPr="00915506">
              <w:rPr>
                <w:rStyle w:val="Hyperlink"/>
              </w:rPr>
              <w:t>Rule 8: Large Option Trade</w:t>
            </w:r>
            <w:r>
              <w:rPr>
                <w:webHidden/>
              </w:rPr>
              <w:tab/>
            </w:r>
            <w:r>
              <w:rPr>
                <w:webHidden/>
              </w:rPr>
              <w:fldChar w:fldCharType="begin"/>
            </w:r>
            <w:r>
              <w:rPr>
                <w:webHidden/>
              </w:rPr>
              <w:instrText xml:space="preserve"> PAGEREF _Toc94011631 \h </w:instrText>
            </w:r>
            <w:r>
              <w:rPr>
                <w:webHidden/>
              </w:rPr>
            </w:r>
            <w:r>
              <w:rPr>
                <w:webHidden/>
              </w:rPr>
              <w:fldChar w:fldCharType="separate"/>
            </w:r>
            <w:r>
              <w:rPr>
                <w:webHidden/>
              </w:rPr>
              <w:t>13</w:t>
            </w:r>
            <w:r>
              <w:rPr>
                <w:webHidden/>
              </w:rPr>
              <w:fldChar w:fldCharType="end"/>
            </w:r>
          </w:hyperlink>
        </w:p>
        <w:p w14:paraId="282C6012" w14:textId="242A0854" w:rsidR="00D261E0" w:rsidRDefault="00D261E0">
          <w:pPr>
            <w:pStyle w:val="TOC2"/>
            <w:rPr>
              <w:rFonts w:asciiTheme="minorHAnsi" w:eastAsiaTheme="minorEastAsia" w:hAnsiTheme="minorHAnsi" w:cstheme="minorBidi"/>
              <w:sz w:val="22"/>
              <w:szCs w:val="22"/>
            </w:rPr>
          </w:pPr>
          <w:hyperlink w:anchor="_Toc94011632" w:history="1">
            <w:r w:rsidRPr="00915506">
              <w:rPr>
                <w:rStyle w:val="Hyperlink"/>
                <w:rFonts w:eastAsia="Times New Roman"/>
              </w:rPr>
              <w:t>Generate an Alert if</w:t>
            </w:r>
            <w:r>
              <w:rPr>
                <w:webHidden/>
              </w:rPr>
              <w:tab/>
            </w:r>
            <w:r>
              <w:rPr>
                <w:webHidden/>
              </w:rPr>
              <w:fldChar w:fldCharType="begin"/>
            </w:r>
            <w:r>
              <w:rPr>
                <w:webHidden/>
              </w:rPr>
              <w:instrText xml:space="preserve"> PAGEREF _Toc94011632 \h </w:instrText>
            </w:r>
            <w:r>
              <w:rPr>
                <w:webHidden/>
              </w:rPr>
            </w:r>
            <w:r>
              <w:rPr>
                <w:webHidden/>
              </w:rPr>
              <w:fldChar w:fldCharType="separate"/>
            </w:r>
            <w:r>
              <w:rPr>
                <w:webHidden/>
              </w:rPr>
              <w:t>13</w:t>
            </w:r>
            <w:r>
              <w:rPr>
                <w:webHidden/>
              </w:rPr>
              <w:fldChar w:fldCharType="end"/>
            </w:r>
          </w:hyperlink>
        </w:p>
        <w:p w14:paraId="496E5DEB" w14:textId="4BAFC0DF" w:rsidR="00D261E0" w:rsidRDefault="00D261E0">
          <w:pPr>
            <w:pStyle w:val="TOC1"/>
            <w:rPr>
              <w:rFonts w:asciiTheme="minorHAnsi" w:eastAsiaTheme="minorEastAsia" w:hAnsiTheme="minorHAnsi" w:cstheme="minorBidi"/>
            </w:rPr>
          </w:pPr>
          <w:hyperlink w:anchor="_Toc94011633" w:history="1">
            <w:r w:rsidRPr="00915506">
              <w:rPr>
                <w:rStyle w:val="Hyperlink"/>
              </w:rPr>
              <w:t>Display</w:t>
            </w:r>
            <w:r>
              <w:rPr>
                <w:webHidden/>
              </w:rPr>
              <w:tab/>
            </w:r>
            <w:r>
              <w:rPr>
                <w:webHidden/>
              </w:rPr>
              <w:fldChar w:fldCharType="begin"/>
            </w:r>
            <w:r>
              <w:rPr>
                <w:webHidden/>
              </w:rPr>
              <w:instrText xml:space="preserve"> PAGEREF _Toc94011633 \h </w:instrText>
            </w:r>
            <w:r>
              <w:rPr>
                <w:webHidden/>
              </w:rPr>
            </w:r>
            <w:r>
              <w:rPr>
                <w:webHidden/>
              </w:rPr>
              <w:fldChar w:fldCharType="separate"/>
            </w:r>
            <w:r>
              <w:rPr>
                <w:webHidden/>
              </w:rPr>
              <w:t>14</w:t>
            </w:r>
            <w:r>
              <w:rPr>
                <w:webHidden/>
              </w:rPr>
              <w:fldChar w:fldCharType="end"/>
            </w:r>
          </w:hyperlink>
        </w:p>
        <w:p w14:paraId="2A15CFDF" w14:textId="6E81FB69" w:rsidR="00D261E0" w:rsidRDefault="00D261E0">
          <w:pPr>
            <w:pStyle w:val="TOC2"/>
            <w:rPr>
              <w:rFonts w:asciiTheme="minorHAnsi" w:eastAsiaTheme="minorEastAsia" w:hAnsiTheme="minorHAnsi" w:cstheme="minorBidi"/>
              <w:sz w:val="22"/>
              <w:szCs w:val="22"/>
            </w:rPr>
          </w:pPr>
          <w:hyperlink w:anchor="_Toc94011634" w:history="1">
            <w:r w:rsidRPr="00915506">
              <w:rPr>
                <w:rStyle w:val="Hyperlink"/>
                <w:rFonts w:eastAsia="Times New Roman"/>
              </w:rPr>
              <w:t>Top Banner</w:t>
            </w:r>
            <w:r>
              <w:rPr>
                <w:webHidden/>
              </w:rPr>
              <w:tab/>
            </w:r>
            <w:r>
              <w:rPr>
                <w:webHidden/>
              </w:rPr>
              <w:fldChar w:fldCharType="begin"/>
            </w:r>
            <w:r>
              <w:rPr>
                <w:webHidden/>
              </w:rPr>
              <w:instrText xml:space="preserve"> PAGEREF _Toc94011634 \h </w:instrText>
            </w:r>
            <w:r>
              <w:rPr>
                <w:webHidden/>
              </w:rPr>
            </w:r>
            <w:r>
              <w:rPr>
                <w:webHidden/>
              </w:rPr>
              <w:fldChar w:fldCharType="separate"/>
            </w:r>
            <w:r>
              <w:rPr>
                <w:webHidden/>
              </w:rPr>
              <w:t>14</w:t>
            </w:r>
            <w:r>
              <w:rPr>
                <w:webHidden/>
              </w:rPr>
              <w:fldChar w:fldCharType="end"/>
            </w:r>
          </w:hyperlink>
        </w:p>
        <w:p w14:paraId="21D46D23" w14:textId="6A5D692D" w:rsidR="00D261E0" w:rsidRDefault="00D261E0">
          <w:pPr>
            <w:pStyle w:val="TOC2"/>
            <w:rPr>
              <w:rFonts w:asciiTheme="minorHAnsi" w:eastAsiaTheme="minorEastAsia" w:hAnsiTheme="minorHAnsi" w:cstheme="minorBidi"/>
              <w:sz w:val="22"/>
              <w:szCs w:val="22"/>
            </w:rPr>
          </w:pPr>
          <w:hyperlink w:anchor="_Toc94011635" w:history="1">
            <w:r w:rsidRPr="00915506">
              <w:rPr>
                <w:rStyle w:val="Hyperlink"/>
                <w:rFonts w:ascii="Symbol" w:eastAsia="Times New Roman" w:hAnsi="Symbol"/>
              </w:rPr>
              <w:t></w:t>
            </w:r>
            <w:r>
              <w:rPr>
                <w:rFonts w:asciiTheme="minorHAnsi" w:eastAsiaTheme="minorEastAsia" w:hAnsiTheme="minorHAnsi" w:cstheme="minorBidi"/>
                <w:sz w:val="22"/>
                <w:szCs w:val="22"/>
              </w:rPr>
              <w:tab/>
            </w:r>
            <w:r w:rsidRPr="00915506">
              <w:rPr>
                <w:rStyle w:val="Hyperlink"/>
                <w:rFonts w:eastAsia="Times New Roman"/>
              </w:rPr>
              <w:t>Top Banner – Collapsed State – Same as all Alerts</w:t>
            </w:r>
            <w:r>
              <w:rPr>
                <w:webHidden/>
              </w:rPr>
              <w:tab/>
            </w:r>
            <w:r>
              <w:rPr>
                <w:webHidden/>
              </w:rPr>
              <w:fldChar w:fldCharType="begin"/>
            </w:r>
            <w:r>
              <w:rPr>
                <w:webHidden/>
              </w:rPr>
              <w:instrText xml:space="preserve"> PAGEREF _Toc94011635 \h </w:instrText>
            </w:r>
            <w:r>
              <w:rPr>
                <w:webHidden/>
              </w:rPr>
            </w:r>
            <w:r>
              <w:rPr>
                <w:webHidden/>
              </w:rPr>
              <w:fldChar w:fldCharType="separate"/>
            </w:r>
            <w:r>
              <w:rPr>
                <w:webHidden/>
              </w:rPr>
              <w:t>14</w:t>
            </w:r>
            <w:r>
              <w:rPr>
                <w:webHidden/>
              </w:rPr>
              <w:fldChar w:fldCharType="end"/>
            </w:r>
          </w:hyperlink>
        </w:p>
        <w:p w14:paraId="6D6BAA5C" w14:textId="726F1B5B" w:rsidR="00D261E0" w:rsidRDefault="00D261E0">
          <w:pPr>
            <w:pStyle w:val="TOC2"/>
            <w:rPr>
              <w:rFonts w:asciiTheme="minorHAnsi" w:eastAsiaTheme="minorEastAsia" w:hAnsiTheme="minorHAnsi" w:cstheme="minorBidi"/>
              <w:sz w:val="22"/>
              <w:szCs w:val="22"/>
            </w:rPr>
          </w:pPr>
          <w:hyperlink w:anchor="_Toc94011636" w:history="1">
            <w:r w:rsidRPr="00915506">
              <w:rPr>
                <w:rStyle w:val="Hyperlink"/>
                <w:rFonts w:ascii="Symbol" w:eastAsia="Times New Roman" w:hAnsi="Symbol"/>
              </w:rPr>
              <w:t></w:t>
            </w:r>
            <w:r>
              <w:rPr>
                <w:rFonts w:asciiTheme="minorHAnsi" w:eastAsiaTheme="minorEastAsia" w:hAnsiTheme="minorHAnsi" w:cstheme="minorBidi"/>
                <w:sz w:val="22"/>
                <w:szCs w:val="22"/>
              </w:rPr>
              <w:tab/>
            </w:r>
            <w:r w:rsidRPr="00915506">
              <w:rPr>
                <w:rStyle w:val="Hyperlink"/>
                <w:rFonts w:eastAsia="Times New Roman"/>
              </w:rPr>
              <w:t>Top Banner – Expanded State</w:t>
            </w:r>
            <w:r>
              <w:rPr>
                <w:webHidden/>
              </w:rPr>
              <w:tab/>
            </w:r>
            <w:r>
              <w:rPr>
                <w:webHidden/>
              </w:rPr>
              <w:fldChar w:fldCharType="begin"/>
            </w:r>
            <w:r>
              <w:rPr>
                <w:webHidden/>
              </w:rPr>
              <w:instrText xml:space="preserve"> PAGEREF _Toc94011636 \h </w:instrText>
            </w:r>
            <w:r>
              <w:rPr>
                <w:webHidden/>
              </w:rPr>
            </w:r>
            <w:r>
              <w:rPr>
                <w:webHidden/>
              </w:rPr>
              <w:fldChar w:fldCharType="separate"/>
            </w:r>
            <w:r>
              <w:rPr>
                <w:webHidden/>
              </w:rPr>
              <w:t>14</w:t>
            </w:r>
            <w:r>
              <w:rPr>
                <w:webHidden/>
              </w:rPr>
              <w:fldChar w:fldCharType="end"/>
            </w:r>
          </w:hyperlink>
        </w:p>
        <w:p w14:paraId="567372AC" w14:textId="643E1F5A" w:rsidR="00D261E0" w:rsidRDefault="00D261E0">
          <w:pPr>
            <w:pStyle w:val="TOC2"/>
            <w:rPr>
              <w:rFonts w:asciiTheme="minorHAnsi" w:eastAsiaTheme="minorEastAsia" w:hAnsiTheme="minorHAnsi" w:cstheme="minorBidi"/>
              <w:sz w:val="22"/>
              <w:szCs w:val="22"/>
            </w:rPr>
          </w:pPr>
          <w:hyperlink w:anchor="_Toc94011637" w:history="1">
            <w:r w:rsidRPr="00915506">
              <w:rPr>
                <w:rStyle w:val="Hyperlink"/>
                <w:rFonts w:eastAsia="Times New Roman"/>
              </w:rPr>
              <w:t>Analytics</w:t>
            </w:r>
            <w:r>
              <w:rPr>
                <w:webHidden/>
              </w:rPr>
              <w:tab/>
            </w:r>
            <w:r>
              <w:rPr>
                <w:webHidden/>
              </w:rPr>
              <w:fldChar w:fldCharType="begin"/>
            </w:r>
            <w:r>
              <w:rPr>
                <w:webHidden/>
              </w:rPr>
              <w:instrText xml:space="preserve"> PAGEREF _Toc94011637 \h </w:instrText>
            </w:r>
            <w:r>
              <w:rPr>
                <w:webHidden/>
              </w:rPr>
            </w:r>
            <w:r>
              <w:rPr>
                <w:webHidden/>
              </w:rPr>
              <w:fldChar w:fldCharType="separate"/>
            </w:r>
            <w:r>
              <w:rPr>
                <w:webHidden/>
              </w:rPr>
              <w:t>14</w:t>
            </w:r>
            <w:r>
              <w:rPr>
                <w:webHidden/>
              </w:rPr>
              <w:fldChar w:fldCharType="end"/>
            </w:r>
          </w:hyperlink>
        </w:p>
        <w:p w14:paraId="26031604" w14:textId="44824E61" w:rsidR="00D261E0" w:rsidRDefault="00D261E0">
          <w:pPr>
            <w:pStyle w:val="TOC2"/>
            <w:rPr>
              <w:rFonts w:asciiTheme="minorHAnsi" w:eastAsiaTheme="minorEastAsia" w:hAnsiTheme="minorHAnsi" w:cstheme="minorBidi"/>
              <w:sz w:val="22"/>
              <w:szCs w:val="22"/>
            </w:rPr>
          </w:pPr>
          <w:hyperlink w:anchor="_Toc94011638" w:history="1">
            <w:r w:rsidRPr="00915506">
              <w:rPr>
                <w:rStyle w:val="Hyperlink"/>
              </w:rPr>
              <w:t>Custom Trades Preset</w:t>
            </w:r>
            <w:r>
              <w:rPr>
                <w:webHidden/>
              </w:rPr>
              <w:tab/>
            </w:r>
            <w:r>
              <w:rPr>
                <w:webHidden/>
              </w:rPr>
              <w:fldChar w:fldCharType="begin"/>
            </w:r>
            <w:r>
              <w:rPr>
                <w:webHidden/>
              </w:rPr>
              <w:instrText xml:space="preserve"> PAGEREF _Toc94011638 \h </w:instrText>
            </w:r>
            <w:r>
              <w:rPr>
                <w:webHidden/>
              </w:rPr>
            </w:r>
            <w:r>
              <w:rPr>
                <w:webHidden/>
              </w:rPr>
              <w:fldChar w:fldCharType="separate"/>
            </w:r>
            <w:r>
              <w:rPr>
                <w:webHidden/>
              </w:rPr>
              <w:t>16</w:t>
            </w:r>
            <w:r>
              <w:rPr>
                <w:webHidden/>
              </w:rPr>
              <w:fldChar w:fldCharType="end"/>
            </w:r>
          </w:hyperlink>
        </w:p>
        <w:p w14:paraId="5F704FA6" w14:textId="5B1D47A7" w:rsidR="00D261E0" w:rsidRDefault="00D261E0">
          <w:pPr>
            <w:pStyle w:val="TOC2"/>
            <w:rPr>
              <w:rFonts w:asciiTheme="minorHAnsi" w:eastAsiaTheme="minorEastAsia" w:hAnsiTheme="minorHAnsi" w:cstheme="minorBidi"/>
              <w:sz w:val="22"/>
              <w:szCs w:val="22"/>
            </w:rPr>
          </w:pPr>
          <w:hyperlink w:anchor="_Toc94011639" w:history="1">
            <w:r w:rsidRPr="00915506">
              <w:rPr>
                <w:rStyle w:val="Hyperlink"/>
              </w:rPr>
              <w:t>Custom Strategy</w:t>
            </w:r>
            <w:r>
              <w:rPr>
                <w:webHidden/>
              </w:rPr>
              <w:tab/>
            </w:r>
            <w:r>
              <w:rPr>
                <w:webHidden/>
              </w:rPr>
              <w:fldChar w:fldCharType="begin"/>
            </w:r>
            <w:r>
              <w:rPr>
                <w:webHidden/>
              </w:rPr>
              <w:instrText xml:space="preserve"> PAGEREF _Toc94011639 \h </w:instrText>
            </w:r>
            <w:r>
              <w:rPr>
                <w:webHidden/>
              </w:rPr>
            </w:r>
            <w:r>
              <w:rPr>
                <w:webHidden/>
              </w:rPr>
              <w:fldChar w:fldCharType="separate"/>
            </w:r>
            <w:r>
              <w:rPr>
                <w:webHidden/>
              </w:rPr>
              <w:t>18</w:t>
            </w:r>
            <w:r>
              <w:rPr>
                <w:webHidden/>
              </w:rPr>
              <w:fldChar w:fldCharType="end"/>
            </w:r>
          </w:hyperlink>
        </w:p>
        <w:p w14:paraId="72AC75FC" w14:textId="6BECDEE6" w:rsidR="00D261E0" w:rsidRDefault="00D261E0">
          <w:pPr>
            <w:pStyle w:val="TOC2"/>
            <w:rPr>
              <w:rFonts w:asciiTheme="minorHAnsi" w:eastAsiaTheme="minorEastAsia" w:hAnsiTheme="minorHAnsi" w:cstheme="minorBidi"/>
              <w:sz w:val="22"/>
              <w:szCs w:val="22"/>
            </w:rPr>
          </w:pPr>
          <w:hyperlink w:anchor="_Toc94011640" w:history="1">
            <w:r w:rsidRPr="00915506">
              <w:rPr>
                <w:rStyle w:val="Hyperlink"/>
              </w:rPr>
              <w:t>Thresholds</w:t>
            </w:r>
            <w:r>
              <w:rPr>
                <w:webHidden/>
              </w:rPr>
              <w:tab/>
            </w:r>
            <w:r>
              <w:rPr>
                <w:webHidden/>
              </w:rPr>
              <w:fldChar w:fldCharType="begin"/>
            </w:r>
            <w:r>
              <w:rPr>
                <w:webHidden/>
              </w:rPr>
              <w:instrText xml:space="preserve"> PAGEREF _Toc94011640 \h </w:instrText>
            </w:r>
            <w:r>
              <w:rPr>
                <w:webHidden/>
              </w:rPr>
            </w:r>
            <w:r>
              <w:rPr>
                <w:webHidden/>
              </w:rPr>
              <w:fldChar w:fldCharType="separate"/>
            </w:r>
            <w:r>
              <w:rPr>
                <w:webHidden/>
              </w:rPr>
              <w:t>19</w:t>
            </w:r>
            <w:r>
              <w:rPr>
                <w:webHidden/>
              </w:rPr>
              <w:fldChar w:fldCharType="end"/>
            </w:r>
          </w:hyperlink>
        </w:p>
        <w:p w14:paraId="5D3726DA" w14:textId="596FA34E" w:rsidR="00D261E0" w:rsidRDefault="00D261E0">
          <w:pPr>
            <w:pStyle w:val="TOC2"/>
            <w:rPr>
              <w:rFonts w:asciiTheme="minorHAnsi" w:eastAsiaTheme="minorEastAsia" w:hAnsiTheme="minorHAnsi" w:cstheme="minorBidi"/>
              <w:sz w:val="22"/>
              <w:szCs w:val="22"/>
            </w:rPr>
          </w:pPr>
          <w:hyperlink w:anchor="_Toc94011641" w:history="1">
            <w:r w:rsidRPr="00915506">
              <w:rPr>
                <w:rStyle w:val="Hyperlink"/>
              </w:rPr>
              <w:t>Prior Alerts By Account</w:t>
            </w:r>
            <w:r>
              <w:rPr>
                <w:webHidden/>
              </w:rPr>
              <w:tab/>
            </w:r>
            <w:r>
              <w:rPr>
                <w:webHidden/>
              </w:rPr>
              <w:fldChar w:fldCharType="begin"/>
            </w:r>
            <w:r>
              <w:rPr>
                <w:webHidden/>
              </w:rPr>
              <w:instrText xml:space="preserve"> PAGEREF _Toc94011641 \h </w:instrText>
            </w:r>
            <w:r>
              <w:rPr>
                <w:webHidden/>
              </w:rPr>
            </w:r>
            <w:r>
              <w:rPr>
                <w:webHidden/>
              </w:rPr>
              <w:fldChar w:fldCharType="separate"/>
            </w:r>
            <w:r>
              <w:rPr>
                <w:webHidden/>
              </w:rPr>
              <w:t>19</w:t>
            </w:r>
            <w:r>
              <w:rPr>
                <w:webHidden/>
              </w:rPr>
              <w:fldChar w:fldCharType="end"/>
            </w:r>
          </w:hyperlink>
        </w:p>
        <w:p w14:paraId="27DA5F06" w14:textId="788AA1CC" w:rsidR="00D261E0" w:rsidRDefault="00D261E0">
          <w:pPr>
            <w:pStyle w:val="TOC1"/>
            <w:rPr>
              <w:rFonts w:asciiTheme="minorHAnsi" w:eastAsiaTheme="minorEastAsia" w:hAnsiTheme="minorHAnsi" w:cstheme="minorBidi"/>
            </w:rPr>
          </w:pPr>
          <w:hyperlink w:anchor="_Toc94011642" w:history="1">
            <w:r w:rsidRPr="00915506">
              <w:rPr>
                <w:rStyle w:val="Hyperlink"/>
              </w:rPr>
              <w:t>Thresholds</w:t>
            </w:r>
            <w:r>
              <w:rPr>
                <w:webHidden/>
              </w:rPr>
              <w:tab/>
            </w:r>
            <w:r>
              <w:rPr>
                <w:webHidden/>
              </w:rPr>
              <w:fldChar w:fldCharType="begin"/>
            </w:r>
            <w:r>
              <w:rPr>
                <w:webHidden/>
              </w:rPr>
              <w:instrText xml:space="preserve"> PAGEREF _Toc94011642 \h </w:instrText>
            </w:r>
            <w:r>
              <w:rPr>
                <w:webHidden/>
              </w:rPr>
            </w:r>
            <w:r>
              <w:rPr>
                <w:webHidden/>
              </w:rPr>
              <w:fldChar w:fldCharType="separate"/>
            </w:r>
            <w:r>
              <w:rPr>
                <w:webHidden/>
              </w:rPr>
              <w:t>19</w:t>
            </w:r>
            <w:r>
              <w:rPr>
                <w:webHidden/>
              </w:rPr>
              <w:fldChar w:fldCharType="end"/>
            </w:r>
          </w:hyperlink>
        </w:p>
        <w:p w14:paraId="7F7C3D3F" w14:textId="59E3FE4D" w:rsidR="00D261E0" w:rsidRDefault="00D261E0">
          <w:pPr>
            <w:pStyle w:val="TOC1"/>
            <w:rPr>
              <w:rFonts w:asciiTheme="minorHAnsi" w:eastAsiaTheme="minorEastAsia" w:hAnsiTheme="minorHAnsi" w:cstheme="minorBidi"/>
            </w:rPr>
          </w:pPr>
          <w:hyperlink w:anchor="_Toc94011643" w:history="1">
            <w:r w:rsidRPr="00915506">
              <w:rPr>
                <w:rStyle w:val="Hyperlink"/>
              </w:rPr>
              <w:t>Lists</w:t>
            </w:r>
            <w:r>
              <w:rPr>
                <w:webHidden/>
              </w:rPr>
              <w:tab/>
            </w:r>
            <w:r>
              <w:rPr>
                <w:webHidden/>
              </w:rPr>
              <w:fldChar w:fldCharType="begin"/>
            </w:r>
            <w:r>
              <w:rPr>
                <w:webHidden/>
              </w:rPr>
              <w:instrText xml:space="preserve"> PAGEREF _Toc94011643 \h </w:instrText>
            </w:r>
            <w:r>
              <w:rPr>
                <w:webHidden/>
              </w:rPr>
            </w:r>
            <w:r>
              <w:rPr>
                <w:webHidden/>
              </w:rPr>
              <w:fldChar w:fldCharType="separate"/>
            </w:r>
            <w:r>
              <w:rPr>
                <w:webHidden/>
              </w:rPr>
              <w:t>19</w:t>
            </w:r>
            <w:r>
              <w:rPr>
                <w:webHidden/>
              </w:rPr>
              <w:fldChar w:fldCharType="end"/>
            </w:r>
          </w:hyperlink>
        </w:p>
        <w:p w14:paraId="5C469272" w14:textId="1BBE0379" w:rsidR="00D261E0" w:rsidRDefault="00D261E0">
          <w:pPr>
            <w:pStyle w:val="TOC2"/>
            <w:rPr>
              <w:rFonts w:asciiTheme="minorHAnsi" w:eastAsiaTheme="minorEastAsia" w:hAnsiTheme="minorHAnsi" w:cstheme="minorBidi"/>
              <w:sz w:val="22"/>
              <w:szCs w:val="22"/>
            </w:rPr>
          </w:pPr>
          <w:hyperlink w:anchor="_Toc94011644" w:history="1">
            <w:r w:rsidRPr="00915506">
              <w:rPr>
                <w:rStyle w:val="Hyperlink"/>
              </w:rPr>
              <w:t>RTS-OTR Account Range Exclude List</w:t>
            </w:r>
            <w:r>
              <w:rPr>
                <w:webHidden/>
              </w:rPr>
              <w:tab/>
            </w:r>
            <w:r>
              <w:rPr>
                <w:webHidden/>
              </w:rPr>
              <w:fldChar w:fldCharType="begin"/>
            </w:r>
            <w:r>
              <w:rPr>
                <w:webHidden/>
              </w:rPr>
              <w:instrText xml:space="preserve"> PAGEREF _Toc94011644 \h </w:instrText>
            </w:r>
            <w:r>
              <w:rPr>
                <w:webHidden/>
              </w:rPr>
            </w:r>
            <w:r>
              <w:rPr>
                <w:webHidden/>
              </w:rPr>
              <w:fldChar w:fldCharType="separate"/>
            </w:r>
            <w:r>
              <w:rPr>
                <w:webHidden/>
              </w:rPr>
              <w:t>19</w:t>
            </w:r>
            <w:r>
              <w:rPr>
                <w:webHidden/>
              </w:rPr>
              <w:fldChar w:fldCharType="end"/>
            </w:r>
          </w:hyperlink>
        </w:p>
        <w:p w14:paraId="1A6D034C" w14:textId="7F256801" w:rsidR="00D261E0" w:rsidRDefault="00D261E0">
          <w:pPr>
            <w:pStyle w:val="TOC3"/>
            <w:rPr>
              <w:rFonts w:asciiTheme="minorHAnsi" w:eastAsiaTheme="minorEastAsia" w:hAnsiTheme="minorHAnsi" w:cstheme="minorBidi"/>
              <w:sz w:val="22"/>
              <w:szCs w:val="22"/>
            </w:rPr>
          </w:pPr>
          <w:hyperlink w:anchor="_Toc94011645" w:history="1">
            <w:r w:rsidRPr="00915506">
              <w:rPr>
                <w:rStyle w:val="Hyperlink"/>
                <w:rFonts w:eastAsia="Times New Roman"/>
                <w:highlight w:val="yellow"/>
              </w:rPr>
              <w:t>RTS</w:t>
            </w:r>
            <w:r w:rsidRPr="00915506">
              <w:rPr>
                <w:rStyle w:val="Hyperlink"/>
                <w:rFonts w:eastAsia="Times New Roman"/>
              </w:rPr>
              <w:t xml:space="preserve"> Branch Exclude List</w:t>
            </w:r>
            <w:r>
              <w:rPr>
                <w:webHidden/>
              </w:rPr>
              <w:tab/>
            </w:r>
            <w:r>
              <w:rPr>
                <w:webHidden/>
              </w:rPr>
              <w:fldChar w:fldCharType="begin"/>
            </w:r>
            <w:r>
              <w:rPr>
                <w:webHidden/>
              </w:rPr>
              <w:instrText xml:space="preserve"> PAGEREF _Toc94011645 \h </w:instrText>
            </w:r>
            <w:r>
              <w:rPr>
                <w:webHidden/>
              </w:rPr>
            </w:r>
            <w:r>
              <w:rPr>
                <w:webHidden/>
              </w:rPr>
              <w:fldChar w:fldCharType="separate"/>
            </w:r>
            <w:r>
              <w:rPr>
                <w:webHidden/>
              </w:rPr>
              <w:t>20</w:t>
            </w:r>
            <w:r>
              <w:rPr>
                <w:webHidden/>
              </w:rPr>
              <w:fldChar w:fldCharType="end"/>
            </w:r>
          </w:hyperlink>
        </w:p>
        <w:p w14:paraId="632432F4" w14:textId="1D4F6B5F" w:rsidR="00D261E0" w:rsidRDefault="00D261E0">
          <w:pPr>
            <w:pStyle w:val="TOC2"/>
            <w:rPr>
              <w:rFonts w:asciiTheme="minorHAnsi" w:eastAsiaTheme="minorEastAsia" w:hAnsiTheme="minorHAnsi" w:cstheme="minorBidi"/>
              <w:sz w:val="22"/>
              <w:szCs w:val="22"/>
            </w:rPr>
          </w:pPr>
          <w:hyperlink w:anchor="_Toc94011646" w:history="1">
            <w:r w:rsidRPr="00915506">
              <w:rPr>
                <w:rStyle w:val="Hyperlink"/>
              </w:rPr>
              <w:t>OTR Broker Exclude List</w:t>
            </w:r>
            <w:r>
              <w:rPr>
                <w:webHidden/>
              </w:rPr>
              <w:tab/>
            </w:r>
            <w:r>
              <w:rPr>
                <w:webHidden/>
              </w:rPr>
              <w:fldChar w:fldCharType="begin"/>
            </w:r>
            <w:r>
              <w:rPr>
                <w:webHidden/>
              </w:rPr>
              <w:instrText xml:space="preserve"> PAGEREF _Toc94011646 \h </w:instrText>
            </w:r>
            <w:r>
              <w:rPr>
                <w:webHidden/>
              </w:rPr>
            </w:r>
            <w:r>
              <w:rPr>
                <w:webHidden/>
              </w:rPr>
              <w:fldChar w:fldCharType="separate"/>
            </w:r>
            <w:r>
              <w:rPr>
                <w:webHidden/>
              </w:rPr>
              <w:t>20</w:t>
            </w:r>
            <w:r>
              <w:rPr>
                <w:webHidden/>
              </w:rPr>
              <w:fldChar w:fldCharType="end"/>
            </w:r>
          </w:hyperlink>
        </w:p>
        <w:p w14:paraId="624F2269" w14:textId="7EC3AB41" w:rsidR="0098309E" w:rsidRPr="00325A42" w:rsidRDefault="0098309E" w:rsidP="0098309E">
          <w:pPr>
            <w:rPr>
              <w:rFonts w:cstheme="minorHAnsi"/>
            </w:rPr>
          </w:pPr>
          <w:r w:rsidRPr="00325A42">
            <w:rPr>
              <w:rFonts w:cstheme="minorHAnsi"/>
              <w:b/>
              <w:bCs/>
              <w:noProof/>
            </w:rPr>
            <w:fldChar w:fldCharType="end"/>
          </w:r>
        </w:p>
      </w:sdtContent>
    </w:sdt>
    <w:p w14:paraId="10E80963" w14:textId="77777777" w:rsidR="0098309E" w:rsidRPr="00325A42" w:rsidRDefault="0098309E" w:rsidP="0098309E">
      <w:pPr>
        <w:rPr>
          <w:rFonts w:cstheme="minorHAnsi"/>
        </w:rPr>
      </w:pPr>
    </w:p>
    <w:p w14:paraId="30BCDC61" w14:textId="77777777" w:rsidR="0098309E" w:rsidRPr="00325A42" w:rsidRDefault="0098309E" w:rsidP="0098309E">
      <w:pPr>
        <w:spacing w:after="200" w:line="276" w:lineRule="auto"/>
        <w:rPr>
          <w:rFonts w:eastAsia="Times New Roman" w:cstheme="minorHAnsi"/>
          <w:b/>
          <w:bCs/>
          <w:color w:val="56A0D3"/>
          <w:kern w:val="32"/>
          <w:sz w:val="36"/>
          <w:szCs w:val="36"/>
        </w:rPr>
      </w:pPr>
      <w:r w:rsidRPr="00325A42">
        <w:rPr>
          <w:rFonts w:cstheme="minorHAnsi"/>
        </w:rPr>
        <w:br w:type="page"/>
      </w:r>
    </w:p>
    <w:p w14:paraId="7C751EA6" w14:textId="77777777" w:rsidR="00DB6373" w:rsidRDefault="00DB6373" w:rsidP="001241D4">
      <w:pPr>
        <w:rPr>
          <w:rFonts w:cstheme="minorHAnsi"/>
          <w:b/>
          <w:bCs/>
          <w:color w:val="000000"/>
          <w:sz w:val="20"/>
          <w:szCs w:val="20"/>
        </w:rPr>
      </w:pPr>
    </w:p>
    <w:p w14:paraId="27712415" w14:textId="77777777" w:rsidR="00DB6373" w:rsidRDefault="00DB6373" w:rsidP="001241D4">
      <w:pPr>
        <w:rPr>
          <w:rFonts w:cstheme="minorHAnsi"/>
          <w:b/>
          <w:bCs/>
          <w:color w:val="000000"/>
          <w:sz w:val="20"/>
          <w:szCs w:val="20"/>
        </w:rPr>
      </w:pPr>
    </w:p>
    <w:p w14:paraId="41007FC6" w14:textId="3425C130" w:rsidR="001241D4" w:rsidRDefault="001241D4" w:rsidP="001241D4">
      <w:pPr>
        <w:rPr>
          <w:rFonts w:cstheme="minorHAnsi"/>
          <w:b/>
          <w:bCs/>
          <w:color w:val="000000"/>
          <w:sz w:val="20"/>
          <w:szCs w:val="20"/>
        </w:rPr>
      </w:pPr>
      <w:r w:rsidRPr="00243C31">
        <w:rPr>
          <w:rFonts w:cstheme="minorHAnsi"/>
          <w:b/>
          <w:bCs/>
          <w:color w:val="000000"/>
          <w:sz w:val="20"/>
          <w:szCs w:val="20"/>
        </w:rPr>
        <w:t>STREAM</w:t>
      </w:r>
      <w:r>
        <w:rPr>
          <w:rFonts w:cstheme="minorHAnsi"/>
          <w:b/>
          <w:bCs/>
          <w:color w:val="000000"/>
          <w:sz w:val="20"/>
          <w:szCs w:val="20"/>
        </w:rPr>
        <w:t xml:space="preserve"> - </w:t>
      </w:r>
      <w:r w:rsidRPr="002A087F">
        <w:rPr>
          <w:rFonts w:cstheme="minorHAnsi"/>
          <w:color w:val="000000"/>
          <w:sz w:val="20"/>
          <w:szCs w:val="20"/>
        </w:rPr>
        <w:t>RTS</w:t>
      </w:r>
    </w:p>
    <w:p w14:paraId="13D8B945" w14:textId="7FE862F9" w:rsidR="00A82BBF" w:rsidRDefault="00A82BBF" w:rsidP="001241D4">
      <w:pPr>
        <w:rPr>
          <w:rFonts w:cstheme="minorHAnsi"/>
          <w:b/>
          <w:bCs/>
          <w:color w:val="000000"/>
          <w:sz w:val="20"/>
          <w:szCs w:val="20"/>
        </w:rPr>
      </w:pPr>
      <w:r>
        <w:rPr>
          <w:rFonts w:cstheme="minorHAnsi"/>
          <w:b/>
          <w:bCs/>
          <w:color w:val="000000"/>
          <w:sz w:val="20"/>
          <w:szCs w:val="20"/>
        </w:rPr>
        <w:t xml:space="preserve">Model: </w:t>
      </w:r>
      <w:r w:rsidR="00194197">
        <w:rPr>
          <w:rFonts w:cstheme="minorHAnsi"/>
          <w:color w:val="000000"/>
          <w:sz w:val="20"/>
          <w:szCs w:val="20"/>
        </w:rPr>
        <w:t>DAR</w:t>
      </w:r>
    </w:p>
    <w:p w14:paraId="4B329D87" w14:textId="5F4660F5" w:rsidR="001241D4" w:rsidRDefault="000E33D6" w:rsidP="001241D4">
      <w:pPr>
        <w:rPr>
          <w:rFonts w:cstheme="minorHAnsi"/>
          <w:b/>
          <w:bCs/>
          <w:color w:val="000000"/>
          <w:sz w:val="20"/>
          <w:szCs w:val="20"/>
        </w:rPr>
      </w:pPr>
      <w:r>
        <w:rPr>
          <w:rFonts w:cstheme="minorHAnsi"/>
          <w:b/>
          <w:bCs/>
          <w:color w:val="000000"/>
          <w:sz w:val="20"/>
          <w:szCs w:val="20"/>
        </w:rPr>
        <w:t xml:space="preserve">Rule </w:t>
      </w:r>
      <w:r w:rsidR="001241D4" w:rsidRPr="00243C31">
        <w:rPr>
          <w:rFonts w:cstheme="minorHAnsi"/>
          <w:b/>
          <w:bCs/>
          <w:color w:val="000000"/>
          <w:sz w:val="20"/>
          <w:szCs w:val="20"/>
        </w:rPr>
        <w:t>ID</w:t>
      </w:r>
      <w:r w:rsidR="001241D4">
        <w:rPr>
          <w:rFonts w:cstheme="minorHAnsi"/>
          <w:b/>
          <w:bCs/>
          <w:color w:val="000000"/>
          <w:sz w:val="20"/>
          <w:szCs w:val="20"/>
        </w:rPr>
        <w:t xml:space="preserve"> </w:t>
      </w:r>
      <w:r w:rsidR="001241D4" w:rsidRPr="002A087F">
        <w:rPr>
          <w:rFonts w:cstheme="minorHAnsi"/>
          <w:color w:val="000000"/>
          <w:sz w:val="20"/>
          <w:szCs w:val="20"/>
        </w:rPr>
        <w:t>– RTS-</w:t>
      </w:r>
      <w:r w:rsidR="00795A22">
        <w:rPr>
          <w:rFonts w:cstheme="minorHAnsi"/>
          <w:color w:val="000000"/>
          <w:sz w:val="20"/>
          <w:szCs w:val="20"/>
        </w:rPr>
        <w:t>OTR</w:t>
      </w:r>
    </w:p>
    <w:p w14:paraId="6FD232A2" w14:textId="3DB23D7B" w:rsidR="001241D4" w:rsidRDefault="000E33D6" w:rsidP="001241D4">
      <w:pPr>
        <w:rPr>
          <w:rFonts w:cstheme="minorHAnsi"/>
          <w:b/>
          <w:bCs/>
          <w:color w:val="000000"/>
          <w:sz w:val="20"/>
          <w:szCs w:val="20"/>
        </w:rPr>
      </w:pPr>
      <w:r>
        <w:rPr>
          <w:rFonts w:cstheme="minorHAnsi"/>
          <w:b/>
          <w:bCs/>
          <w:color w:val="000000"/>
          <w:sz w:val="20"/>
          <w:szCs w:val="20"/>
        </w:rPr>
        <w:t xml:space="preserve">Rule </w:t>
      </w:r>
      <w:r w:rsidR="001241D4" w:rsidRPr="00243C31">
        <w:rPr>
          <w:rFonts w:cstheme="minorHAnsi"/>
          <w:b/>
          <w:bCs/>
          <w:color w:val="000000"/>
          <w:sz w:val="20"/>
          <w:szCs w:val="20"/>
        </w:rPr>
        <w:t>NAME</w:t>
      </w:r>
      <w:r w:rsidR="001241D4">
        <w:rPr>
          <w:rFonts w:cstheme="minorHAnsi"/>
          <w:b/>
          <w:bCs/>
          <w:color w:val="000000"/>
          <w:sz w:val="20"/>
          <w:szCs w:val="20"/>
        </w:rPr>
        <w:t xml:space="preserve"> - </w:t>
      </w:r>
      <w:r w:rsidR="00795A22">
        <w:rPr>
          <w:color w:val="000000"/>
        </w:rPr>
        <w:t>Options Trading Review</w:t>
      </w:r>
    </w:p>
    <w:p w14:paraId="6DED74F3" w14:textId="41B1BD8E" w:rsidR="001241D4" w:rsidRDefault="001241D4" w:rsidP="001241D4">
      <w:r w:rsidRPr="00243C31">
        <w:rPr>
          <w:rFonts w:cstheme="minorHAnsi"/>
          <w:b/>
          <w:bCs/>
          <w:color w:val="000000"/>
          <w:sz w:val="20"/>
          <w:szCs w:val="20"/>
        </w:rPr>
        <w:t>Frequency</w:t>
      </w:r>
      <w:r w:rsidRPr="00243C31">
        <w:rPr>
          <w:rFonts w:eastAsia="Times New Roman" w:cstheme="minorHAnsi"/>
          <w:sz w:val="20"/>
          <w:szCs w:val="20"/>
        </w:rPr>
        <w:t xml:space="preserve"> </w:t>
      </w:r>
      <w:r>
        <w:rPr>
          <w:rFonts w:eastAsia="Times New Roman" w:cstheme="minorHAnsi"/>
          <w:sz w:val="20"/>
          <w:szCs w:val="20"/>
        </w:rPr>
        <w:t xml:space="preserve"> - </w:t>
      </w:r>
      <w:r w:rsidR="00795A22">
        <w:rPr>
          <w:rFonts w:eastAsia="Times New Roman" w:cstheme="minorHAnsi"/>
          <w:sz w:val="20"/>
          <w:szCs w:val="20"/>
        </w:rPr>
        <w:t>Daily</w:t>
      </w:r>
    </w:p>
    <w:p w14:paraId="57EB25DE" w14:textId="49AA80EA" w:rsidR="001241D4" w:rsidRPr="002A087F" w:rsidRDefault="001241D4" w:rsidP="002A087F">
      <w:pPr>
        <w:pStyle w:val="Heading2"/>
      </w:pPr>
      <w:bookmarkStart w:id="2" w:name="_Hlk84581865"/>
      <w:bookmarkStart w:id="3" w:name="_Toc94011610"/>
      <w:r w:rsidRPr="002A087F">
        <w:t>Source Tables</w:t>
      </w:r>
      <w:bookmarkEnd w:id="3"/>
    </w:p>
    <w:p w14:paraId="6B8386E8" w14:textId="77777777" w:rsidR="001241D4" w:rsidRPr="00243C31" w:rsidRDefault="001241D4" w:rsidP="001241D4">
      <w:pPr>
        <w:pStyle w:val="NormalWeb"/>
        <w:spacing w:before="0" w:beforeAutospacing="0" w:after="0" w:afterAutospacing="0"/>
        <w:ind w:firstLine="360"/>
        <w:rPr>
          <w:rFonts w:asciiTheme="minorHAnsi" w:hAnsiTheme="minorHAnsi" w:cstheme="minorHAnsi"/>
          <w:sz w:val="20"/>
          <w:szCs w:val="20"/>
        </w:rPr>
      </w:pPr>
      <w:r w:rsidRPr="00243C31">
        <w:rPr>
          <w:rStyle w:val="Strong"/>
          <w:rFonts w:asciiTheme="minorHAnsi" w:hAnsiTheme="minorHAnsi" w:cstheme="minorHAnsi"/>
          <w:sz w:val="20"/>
          <w:szCs w:val="20"/>
        </w:rPr>
        <w:t>REQUIRED</w:t>
      </w:r>
    </w:p>
    <w:p w14:paraId="106D94AD" w14:textId="5AC1C913" w:rsidR="001241D4" w:rsidRDefault="000E33D6" w:rsidP="002202B7">
      <w:pPr>
        <w:numPr>
          <w:ilvl w:val="0"/>
          <w:numId w:val="1"/>
        </w:numPr>
        <w:spacing w:after="0" w:line="240" w:lineRule="auto"/>
        <w:rPr>
          <w:rFonts w:eastAsia="Times New Roman" w:cstheme="minorHAnsi"/>
          <w:sz w:val="20"/>
          <w:szCs w:val="20"/>
        </w:rPr>
      </w:pPr>
      <w:bookmarkStart w:id="4" w:name="OLE_LINK1"/>
      <w:r w:rsidRPr="00270B23">
        <w:rPr>
          <w:rFonts w:eastAsia="Times New Roman" w:cstheme="minorHAnsi"/>
          <w:sz w:val="20"/>
          <w:szCs w:val="20"/>
        </w:rPr>
        <w:t>P</w:t>
      </w:r>
      <w:r w:rsidR="001241D4" w:rsidRPr="00270B23">
        <w:rPr>
          <w:rFonts w:eastAsia="Times New Roman" w:cstheme="minorHAnsi"/>
          <w:sz w:val="20"/>
          <w:szCs w:val="20"/>
        </w:rPr>
        <w:t>ositions</w:t>
      </w:r>
    </w:p>
    <w:p w14:paraId="52E9836A" w14:textId="372CB9CC" w:rsidR="00795A22" w:rsidRPr="00795A22" w:rsidRDefault="00795A22" w:rsidP="002202B7">
      <w:pPr>
        <w:numPr>
          <w:ilvl w:val="0"/>
          <w:numId w:val="1"/>
        </w:numPr>
        <w:spacing w:after="0" w:line="240" w:lineRule="auto"/>
        <w:rPr>
          <w:rFonts w:eastAsia="Times New Roman" w:cstheme="minorHAnsi"/>
          <w:sz w:val="20"/>
          <w:szCs w:val="20"/>
        </w:rPr>
      </w:pPr>
      <w:r w:rsidRPr="00795A22">
        <w:rPr>
          <w:rFonts w:eastAsia="Times New Roman" w:cstheme="minorHAnsi"/>
          <w:sz w:val="20"/>
          <w:szCs w:val="20"/>
        </w:rPr>
        <w:t>Trades</w:t>
      </w:r>
      <w:r w:rsidR="00194197">
        <w:rPr>
          <w:rFonts w:eastAsia="Times New Roman" w:cstheme="minorHAnsi"/>
          <w:sz w:val="20"/>
          <w:szCs w:val="20"/>
        </w:rPr>
        <w:t xml:space="preserve"> (Data Stream)</w:t>
      </w:r>
    </w:p>
    <w:bookmarkEnd w:id="4"/>
    <w:p w14:paraId="2969F5B4" w14:textId="77777777" w:rsidR="000E33D6" w:rsidRPr="00CC66BF" w:rsidRDefault="000E33D6" w:rsidP="001241D4">
      <w:pPr>
        <w:pStyle w:val="NormalWeb"/>
        <w:spacing w:before="0" w:beforeAutospacing="0" w:after="0" w:afterAutospacing="0"/>
        <w:ind w:firstLine="360"/>
        <w:rPr>
          <w:rStyle w:val="Strong"/>
          <w:rFonts w:asciiTheme="minorHAnsi" w:hAnsiTheme="minorHAnsi" w:cstheme="minorHAnsi"/>
          <w:color w:val="000000"/>
          <w:sz w:val="20"/>
          <w:szCs w:val="20"/>
        </w:rPr>
      </w:pPr>
    </w:p>
    <w:p w14:paraId="6E705BD4" w14:textId="2705ED36" w:rsidR="001241D4" w:rsidRPr="00CC66BF" w:rsidRDefault="001241D4" w:rsidP="001241D4">
      <w:pPr>
        <w:pStyle w:val="NormalWeb"/>
        <w:spacing w:before="0" w:beforeAutospacing="0" w:after="0" w:afterAutospacing="0"/>
        <w:ind w:firstLine="360"/>
        <w:rPr>
          <w:rFonts w:asciiTheme="minorHAnsi" w:hAnsiTheme="minorHAnsi" w:cstheme="minorHAnsi"/>
          <w:sz w:val="20"/>
          <w:szCs w:val="20"/>
        </w:rPr>
      </w:pPr>
      <w:r w:rsidRPr="00CC66BF">
        <w:rPr>
          <w:rStyle w:val="Strong"/>
          <w:rFonts w:asciiTheme="minorHAnsi" w:hAnsiTheme="minorHAnsi" w:cstheme="minorHAnsi"/>
          <w:color w:val="000000"/>
          <w:sz w:val="20"/>
          <w:szCs w:val="20"/>
        </w:rPr>
        <w:t>REFERENCE</w:t>
      </w:r>
    </w:p>
    <w:p w14:paraId="677FBD10" w14:textId="4C468327" w:rsidR="001241D4" w:rsidRPr="00CC66BF" w:rsidRDefault="000E33D6" w:rsidP="002202B7">
      <w:pPr>
        <w:numPr>
          <w:ilvl w:val="0"/>
          <w:numId w:val="2"/>
        </w:numPr>
        <w:spacing w:after="0" w:line="240" w:lineRule="auto"/>
        <w:rPr>
          <w:rFonts w:eastAsia="Times New Roman" w:cstheme="minorHAnsi"/>
          <w:sz w:val="20"/>
          <w:szCs w:val="20"/>
        </w:rPr>
      </w:pPr>
      <w:r w:rsidRPr="00CC66BF">
        <w:rPr>
          <w:rFonts w:eastAsia="Times New Roman" w:cstheme="minorHAnsi"/>
          <w:sz w:val="20"/>
          <w:szCs w:val="20"/>
        </w:rPr>
        <w:t>A</w:t>
      </w:r>
      <w:r w:rsidR="001241D4" w:rsidRPr="00CC66BF">
        <w:rPr>
          <w:rFonts w:eastAsia="Times New Roman" w:cstheme="minorHAnsi"/>
          <w:sz w:val="20"/>
          <w:szCs w:val="20"/>
        </w:rPr>
        <w:t>ccount</w:t>
      </w:r>
      <w:r w:rsidR="00194197">
        <w:rPr>
          <w:rFonts w:eastAsia="Times New Roman" w:cstheme="minorHAnsi"/>
          <w:sz w:val="20"/>
          <w:szCs w:val="20"/>
        </w:rPr>
        <w:t xml:space="preserve"> (Alert Level)</w:t>
      </w:r>
    </w:p>
    <w:bookmarkEnd w:id="2"/>
    <w:p w14:paraId="4486681C" w14:textId="36E1801F" w:rsidR="00F05BB4" w:rsidRDefault="00F05BB4"/>
    <w:p w14:paraId="03FD033A" w14:textId="4A664B94" w:rsidR="00524763" w:rsidRPr="00524763" w:rsidRDefault="00524763" w:rsidP="00814A59">
      <w:pPr>
        <w:pStyle w:val="Heading1"/>
      </w:pPr>
      <w:bookmarkStart w:id="5" w:name="_Toc94011611"/>
      <w:r w:rsidRPr="00524763">
        <w:t>High Level Logic</w:t>
      </w:r>
      <w:bookmarkEnd w:id="5"/>
    </w:p>
    <w:p w14:paraId="21B526B2" w14:textId="77777777" w:rsidR="00795A22" w:rsidRPr="00BC6F12" w:rsidRDefault="00795A22" w:rsidP="00795A22">
      <w:pPr>
        <w:pStyle w:val="NormalWeb"/>
        <w:rPr>
          <w:rFonts w:asciiTheme="minorHAnsi" w:eastAsiaTheme="minorHAnsi" w:hAnsiTheme="minorHAnsi" w:cstheme="minorBidi"/>
          <w:color w:val="2F5496" w:themeColor="accent1" w:themeShade="BF"/>
          <w:sz w:val="22"/>
          <w:szCs w:val="22"/>
          <w:lang w:bidi="he-IL"/>
        </w:rPr>
      </w:pPr>
      <w:r w:rsidRPr="00BC6F12">
        <w:rPr>
          <w:rFonts w:asciiTheme="minorHAnsi" w:eastAsiaTheme="minorHAnsi" w:hAnsiTheme="minorHAnsi" w:cstheme="minorBidi"/>
          <w:color w:val="2F5496" w:themeColor="accent1" w:themeShade="BF"/>
          <w:sz w:val="22"/>
          <w:szCs w:val="22"/>
          <w:lang w:bidi="he-IL"/>
        </w:rPr>
        <w:t>This rule detects potential violations in trading activity pertaining to options trading in Retail sphere.</w:t>
      </w:r>
    </w:p>
    <w:p w14:paraId="305D9935" w14:textId="77777777" w:rsidR="00524763" w:rsidRPr="00BC6F12" w:rsidRDefault="00524763" w:rsidP="00814A59">
      <w:pPr>
        <w:rPr>
          <w:b/>
          <w:bCs/>
          <w:color w:val="2F5496" w:themeColor="accent1" w:themeShade="BF"/>
        </w:rPr>
      </w:pPr>
      <w:r w:rsidRPr="00BC6F12">
        <w:rPr>
          <w:b/>
          <w:bCs/>
          <w:color w:val="2F5496" w:themeColor="accent1" w:themeShade="BF"/>
        </w:rPr>
        <w:t>Description:</w:t>
      </w:r>
    </w:p>
    <w:p w14:paraId="6F2A5ED7" w14:textId="77777777" w:rsidR="00795A22" w:rsidRPr="00F74AF0" w:rsidRDefault="00795A22" w:rsidP="00795A22">
      <w:pPr>
        <w:pStyle w:val="NormalWeb"/>
        <w:rPr>
          <w:rFonts w:asciiTheme="minorHAnsi" w:eastAsiaTheme="minorHAnsi" w:hAnsiTheme="minorHAnsi" w:cstheme="minorBidi"/>
          <w:color w:val="2F5496" w:themeColor="accent1" w:themeShade="BF"/>
          <w:sz w:val="22"/>
          <w:szCs w:val="22"/>
          <w:lang w:bidi="he-IL"/>
        </w:rPr>
      </w:pPr>
      <w:r w:rsidRPr="00F74AF0">
        <w:rPr>
          <w:rFonts w:asciiTheme="minorHAnsi" w:eastAsiaTheme="minorHAnsi" w:hAnsiTheme="minorHAnsi" w:cstheme="minorBidi"/>
          <w:color w:val="2F5496" w:themeColor="accent1" w:themeShade="BF"/>
          <w:sz w:val="22"/>
          <w:szCs w:val="22"/>
          <w:lang w:bidi="he-IL"/>
        </w:rPr>
        <w:t>The rule identifies trades that must be reported for failing to comply with the IIROC 2500 option trading rules. The following trades are being excluded:</w:t>
      </w:r>
    </w:p>
    <w:p w14:paraId="4785426F" w14:textId="77777777" w:rsidR="00795A22" w:rsidRPr="00F74AF0" w:rsidRDefault="00795A22" w:rsidP="002202B7">
      <w:pPr>
        <w:numPr>
          <w:ilvl w:val="0"/>
          <w:numId w:val="6"/>
        </w:numPr>
        <w:spacing w:before="100" w:beforeAutospacing="1" w:after="100" w:afterAutospacing="1" w:line="240" w:lineRule="auto"/>
        <w:rPr>
          <w:color w:val="2F5496" w:themeColor="accent1" w:themeShade="BF"/>
        </w:rPr>
      </w:pPr>
      <w:r w:rsidRPr="00F74AF0">
        <w:rPr>
          <w:color w:val="2F5496" w:themeColor="accent1" w:themeShade="BF"/>
        </w:rPr>
        <w:t>Inventory Account Trades</w:t>
      </w:r>
    </w:p>
    <w:p w14:paraId="5E527E8E" w14:textId="77777777" w:rsidR="00795A22" w:rsidRPr="00F74AF0" w:rsidRDefault="00795A22" w:rsidP="002202B7">
      <w:pPr>
        <w:numPr>
          <w:ilvl w:val="0"/>
          <w:numId w:val="6"/>
        </w:numPr>
        <w:spacing w:before="100" w:beforeAutospacing="1" w:after="100" w:afterAutospacing="1" w:line="240" w:lineRule="auto"/>
        <w:rPr>
          <w:color w:val="2F5496" w:themeColor="accent1" w:themeShade="BF"/>
        </w:rPr>
      </w:pPr>
      <w:r w:rsidRPr="00F74AF0">
        <w:rPr>
          <w:color w:val="2F5496" w:themeColor="accent1" w:themeShade="BF"/>
        </w:rPr>
        <w:t>Broker Account Trades</w:t>
      </w:r>
    </w:p>
    <w:p w14:paraId="1DCDEC73" w14:textId="77777777" w:rsidR="00795A22" w:rsidRPr="00F74AF0" w:rsidRDefault="00795A22" w:rsidP="002202B7">
      <w:pPr>
        <w:numPr>
          <w:ilvl w:val="0"/>
          <w:numId w:val="6"/>
        </w:numPr>
        <w:spacing w:before="100" w:beforeAutospacing="1" w:after="100" w:afterAutospacing="1" w:line="240" w:lineRule="auto"/>
        <w:rPr>
          <w:color w:val="2F5496" w:themeColor="accent1" w:themeShade="BF"/>
        </w:rPr>
      </w:pPr>
      <w:r w:rsidRPr="00F74AF0">
        <w:rPr>
          <w:color w:val="2F5496" w:themeColor="accent1" w:themeShade="BF"/>
        </w:rPr>
        <w:t>Suspense Account Trades</w:t>
      </w:r>
    </w:p>
    <w:p w14:paraId="53569523" w14:textId="1905A90C" w:rsidR="00795A22" w:rsidRPr="00F74AF0" w:rsidRDefault="00BC6F12" w:rsidP="002202B7">
      <w:pPr>
        <w:numPr>
          <w:ilvl w:val="0"/>
          <w:numId w:val="6"/>
        </w:numPr>
        <w:spacing w:before="100" w:beforeAutospacing="1" w:after="100" w:afterAutospacing="1" w:line="240" w:lineRule="auto"/>
        <w:rPr>
          <w:color w:val="2F5496" w:themeColor="accent1" w:themeShade="BF"/>
        </w:rPr>
      </w:pPr>
      <w:r w:rsidRPr="00F74AF0">
        <w:rPr>
          <w:color w:val="2F5496" w:themeColor="accent1" w:themeShade="BF"/>
        </w:rPr>
        <w:t>StreetSide</w:t>
      </w:r>
      <w:r w:rsidR="00795A22" w:rsidRPr="00F74AF0">
        <w:rPr>
          <w:color w:val="2F5496" w:themeColor="accent1" w:themeShade="BF"/>
        </w:rPr>
        <w:t xml:space="preserve"> Trades</w:t>
      </w:r>
    </w:p>
    <w:p w14:paraId="7D4A0056" w14:textId="0FE806B9" w:rsidR="00795A22" w:rsidRPr="00F74AF0" w:rsidRDefault="00795A22" w:rsidP="002202B7">
      <w:pPr>
        <w:numPr>
          <w:ilvl w:val="0"/>
          <w:numId w:val="6"/>
        </w:numPr>
        <w:spacing w:before="100" w:beforeAutospacing="1" w:after="100" w:afterAutospacing="1" w:line="240" w:lineRule="auto"/>
        <w:rPr>
          <w:color w:val="2F5496" w:themeColor="accent1" w:themeShade="BF"/>
        </w:rPr>
      </w:pPr>
      <w:r w:rsidRPr="00F74AF0">
        <w:rPr>
          <w:rFonts w:eastAsia="Times New Roman"/>
          <w:color w:val="2F5496" w:themeColor="accent1" w:themeShade="BF"/>
        </w:rPr>
        <w:lastRenderedPageBreak/>
        <w:t>Institutional Accounts</w:t>
      </w:r>
    </w:p>
    <w:p w14:paraId="3139B464" w14:textId="7DF00DAF" w:rsidR="000935B5" w:rsidRDefault="000935B5" w:rsidP="00795A22">
      <w:pPr>
        <w:pStyle w:val="Heading1"/>
        <w:rPr>
          <w:rFonts w:eastAsia="Times New Roman"/>
        </w:rPr>
      </w:pPr>
      <w:bookmarkStart w:id="6" w:name="_Toc94011612"/>
      <w:r>
        <w:rPr>
          <w:rFonts w:eastAsia="Times New Roman"/>
        </w:rPr>
        <w:t>Calculations</w:t>
      </w:r>
      <w:bookmarkEnd w:id="6"/>
    </w:p>
    <w:p w14:paraId="2137C007" w14:textId="77777777" w:rsidR="000935B5" w:rsidRDefault="000935B5">
      <w:pPr>
        <w:rPr>
          <w:rFonts w:eastAsia="Times New Roman" w:cstheme="minorHAnsi"/>
          <w:sz w:val="20"/>
          <w:szCs w:val="20"/>
        </w:rPr>
      </w:pPr>
    </w:p>
    <w:p w14:paraId="7C44F59B" w14:textId="245A8860" w:rsidR="000935B5" w:rsidRPr="007A5CAF" w:rsidRDefault="007A5CAF" w:rsidP="002202B7">
      <w:pPr>
        <w:pStyle w:val="Heading2"/>
        <w:numPr>
          <w:ilvl w:val="0"/>
          <w:numId w:val="4"/>
        </w:numPr>
        <w:rPr>
          <w:rFonts w:eastAsia="Times New Roman"/>
        </w:rPr>
      </w:pPr>
      <w:bookmarkStart w:id="7" w:name="_Toc94011613"/>
      <w:r w:rsidRPr="007A5CAF">
        <w:rPr>
          <w:rFonts w:eastAsia="Times New Roman"/>
        </w:rPr>
        <w:t>Included Trades</w:t>
      </w:r>
      <w:bookmarkEnd w:id="7"/>
      <w:r w:rsidRPr="007A5CAF">
        <w:rPr>
          <w:rFonts w:eastAsia="Times New Roman"/>
        </w:rPr>
        <w:t xml:space="preserve"> </w:t>
      </w:r>
    </w:p>
    <w:p w14:paraId="65AD6A97" w14:textId="2026DFE6" w:rsidR="000935B5" w:rsidRPr="007A5CAF" w:rsidRDefault="00FF7E35" w:rsidP="00FF7E35">
      <w:pPr>
        <w:ind w:left="720"/>
        <w:rPr>
          <w:rFonts w:eastAsia="Times New Roman" w:cstheme="minorHAnsi"/>
          <w:sz w:val="20"/>
          <w:szCs w:val="20"/>
        </w:rPr>
      </w:pPr>
      <w:bookmarkStart w:id="8" w:name="_Hlk84582080"/>
      <w:r w:rsidRPr="007A5CAF">
        <w:rPr>
          <w:rFonts w:eastAsia="Times New Roman" w:cstheme="minorHAnsi"/>
          <w:sz w:val="20"/>
          <w:szCs w:val="20"/>
        </w:rPr>
        <w:t xml:space="preserve">Input : </w:t>
      </w:r>
      <w:r w:rsidR="007A5CAF">
        <w:rPr>
          <w:rFonts w:eastAsia="Times New Roman" w:cstheme="minorHAnsi"/>
          <w:sz w:val="20"/>
          <w:szCs w:val="20"/>
        </w:rPr>
        <w:t>Trade Id // all attributes in this calculation are for this trade and its account</w:t>
      </w:r>
      <w:r w:rsidR="007A5CAF">
        <w:rPr>
          <w:rFonts w:eastAsia="Times New Roman" w:cstheme="minorHAnsi"/>
          <w:sz w:val="20"/>
          <w:szCs w:val="20"/>
        </w:rPr>
        <w:br/>
        <w:t>[</w:t>
      </w:r>
      <w:r w:rsidR="007A5CAF" w:rsidRPr="005F6884">
        <w:rPr>
          <w:rFonts w:eastAsia="Times New Roman" w:cstheme="minorHAnsi"/>
          <w:sz w:val="20"/>
          <w:szCs w:val="20"/>
        </w:rPr>
        <w:t>Trade Business Date</w:t>
      </w:r>
      <w:r w:rsidR="007A5CAF">
        <w:rPr>
          <w:rFonts w:eastAsia="Times New Roman" w:cstheme="minorHAnsi"/>
          <w:sz w:val="20"/>
          <w:szCs w:val="20"/>
        </w:rPr>
        <w:t>] = Process Date And</w:t>
      </w:r>
      <w:r w:rsidR="007A5CAF">
        <w:rPr>
          <w:rFonts w:eastAsia="Times New Roman" w:cstheme="minorHAnsi"/>
          <w:sz w:val="20"/>
          <w:szCs w:val="20"/>
        </w:rPr>
        <w:br/>
      </w:r>
      <w:r w:rsidR="007A5CAF" w:rsidRPr="007A5CAF">
        <w:rPr>
          <w:rFonts w:cstheme="minorHAnsi"/>
          <w:sz w:val="20"/>
          <w:szCs w:val="20"/>
        </w:rPr>
        <w:t xml:space="preserve">[Account Region] = CA </w:t>
      </w:r>
      <w:r w:rsidR="007A5CAF">
        <w:rPr>
          <w:rFonts w:cstheme="minorHAnsi"/>
          <w:sz w:val="20"/>
          <w:szCs w:val="20"/>
        </w:rPr>
        <w:t>And</w:t>
      </w:r>
      <w:r w:rsidR="007A5CAF" w:rsidRPr="007A5CAF">
        <w:rPr>
          <w:rFonts w:cstheme="minorHAnsi"/>
          <w:sz w:val="20"/>
          <w:szCs w:val="20"/>
        </w:rPr>
        <w:t xml:space="preserve"> // </w:t>
      </w:r>
      <w:r w:rsidR="007A5CAF" w:rsidRPr="007A5CAF">
        <w:rPr>
          <w:rFonts w:cstheme="minorHAnsi"/>
          <w:b/>
          <w:bCs/>
          <w:sz w:val="20"/>
          <w:szCs w:val="20"/>
          <w:highlight w:val="darkGray"/>
        </w:rPr>
        <w:t>Note</w:t>
      </w:r>
      <w:r w:rsidR="007A5CAF" w:rsidRPr="007A5CAF">
        <w:rPr>
          <w:rFonts w:cstheme="minorHAnsi"/>
          <w:sz w:val="20"/>
          <w:szCs w:val="20"/>
          <w:highlight w:val="darkGray"/>
        </w:rPr>
        <w:t>: Currently, this model is for Canadian Accounts only; scope can increase</w:t>
      </w:r>
      <w:r w:rsidRPr="007A5CAF">
        <w:rPr>
          <w:rFonts w:eastAsia="Times New Roman" w:cstheme="minorHAnsi"/>
          <w:b/>
          <w:bCs/>
          <w:sz w:val="20"/>
          <w:szCs w:val="20"/>
        </w:rPr>
        <w:br/>
      </w:r>
      <w:bookmarkStart w:id="9" w:name="_Hlk86059201"/>
      <w:r w:rsidR="007A5CAF" w:rsidRPr="007A5CAF">
        <w:t>([</w:t>
      </w:r>
      <w:bookmarkStart w:id="10" w:name="_Hlk84582101"/>
      <w:r w:rsidR="007A5CAF" w:rsidRPr="007A5CAF">
        <w:rPr>
          <w:rFonts w:eastAsia="Times New Roman" w:cstheme="minorHAnsi"/>
          <w:sz w:val="20"/>
          <w:szCs w:val="20"/>
        </w:rPr>
        <w:t>Branch Number</w:t>
      </w:r>
      <w:bookmarkEnd w:id="10"/>
      <w:r w:rsidR="007A5CAF" w:rsidRPr="007A5CAF">
        <w:rPr>
          <w:rFonts w:eastAsia="Times New Roman" w:cstheme="minorHAnsi"/>
          <w:sz w:val="20"/>
          <w:szCs w:val="20"/>
        </w:rPr>
        <w:t xml:space="preserve">] &gt;= 200 AND </w:t>
      </w:r>
      <w:r w:rsidR="007A5CAF" w:rsidRPr="007A5CAF">
        <w:t>[</w:t>
      </w:r>
      <w:r w:rsidR="007A5CAF" w:rsidRPr="007A5CAF">
        <w:rPr>
          <w:rFonts w:eastAsia="Times New Roman" w:cstheme="minorHAnsi"/>
          <w:sz w:val="20"/>
          <w:szCs w:val="20"/>
        </w:rPr>
        <w:t xml:space="preserve">Branch Number]  &lt;= 999) OR </w:t>
      </w:r>
      <w:r w:rsidR="007A5CAF" w:rsidRPr="007A5CAF">
        <w:t>[</w:t>
      </w:r>
      <w:r w:rsidR="007A5CAF" w:rsidRPr="007A5CAF">
        <w:rPr>
          <w:rFonts w:eastAsia="Times New Roman" w:cstheme="minorHAnsi"/>
          <w:sz w:val="20"/>
          <w:szCs w:val="20"/>
        </w:rPr>
        <w:t xml:space="preserve">Branch Number]  = 100002 </w:t>
      </w:r>
      <w:r w:rsidR="007A5CAF">
        <w:rPr>
          <w:rFonts w:eastAsia="Times New Roman" w:cstheme="minorHAnsi"/>
          <w:sz w:val="20"/>
          <w:szCs w:val="20"/>
        </w:rPr>
        <w:t>A</w:t>
      </w:r>
      <w:r w:rsidR="007A5CAF" w:rsidRPr="007A5CAF">
        <w:rPr>
          <w:rFonts w:eastAsia="Times New Roman" w:cstheme="minorHAnsi"/>
          <w:sz w:val="20"/>
          <w:szCs w:val="20"/>
        </w:rPr>
        <w:t>nd</w:t>
      </w:r>
      <w:r w:rsidR="007A5CAF">
        <w:rPr>
          <w:rFonts w:eastAsia="Times New Roman" w:cstheme="minorHAnsi"/>
          <w:sz w:val="20"/>
          <w:szCs w:val="20"/>
        </w:rPr>
        <w:br/>
      </w:r>
      <w:r w:rsidR="000935B5" w:rsidRPr="007A5CAF">
        <w:rPr>
          <w:rFonts w:eastAsia="Times New Roman" w:cstheme="minorHAnsi"/>
          <w:sz w:val="20"/>
          <w:szCs w:val="20"/>
        </w:rPr>
        <w:t>[Account Classification</w:t>
      </w:r>
      <w:bookmarkEnd w:id="8"/>
      <w:r w:rsidR="000935B5" w:rsidRPr="007A5CAF">
        <w:rPr>
          <w:rFonts w:eastAsia="Times New Roman" w:cstheme="minorHAnsi"/>
          <w:sz w:val="20"/>
          <w:szCs w:val="20"/>
        </w:rPr>
        <w:t xml:space="preserve">] IN </w:t>
      </w:r>
      <w:bookmarkStart w:id="11" w:name="_Hlk84582287"/>
      <w:r w:rsidR="000935B5" w:rsidRPr="007A5CAF">
        <w:rPr>
          <w:rFonts w:eastAsia="Times New Roman" w:cstheme="minorHAnsi"/>
          <w:sz w:val="20"/>
          <w:szCs w:val="20"/>
        </w:rPr>
        <w:t xml:space="preserve">(Professional, Retail) </w:t>
      </w:r>
      <w:bookmarkEnd w:id="11"/>
      <w:r w:rsidR="000935B5" w:rsidRPr="007A5CAF">
        <w:rPr>
          <w:rFonts w:eastAsia="Times New Roman" w:cstheme="minorHAnsi"/>
          <w:sz w:val="20"/>
          <w:szCs w:val="20"/>
        </w:rPr>
        <w:t>And</w:t>
      </w:r>
      <w:r w:rsidR="0059491E" w:rsidRPr="007A5CAF">
        <w:rPr>
          <w:rFonts w:eastAsia="Times New Roman" w:cstheme="minorHAnsi"/>
          <w:sz w:val="20"/>
          <w:szCs w:val="20"/>
        </w:rPr>
        <w:t xml:space="preserve">  </w:t>
      </w:r>
      <w:bookmarkEnd w:id="9"/>
      <w:r w:rsidRPr="007A5CAF">
        <w:rPr>
          <w:rFonts w:eastAsia="Times New Roman" w:cstheme="minorHAnsi"/>
          <w:sz w:val="20"/>
          <w:szCs w:val="20"/>
        </w:rPr>
        <w:br/>
      </w:r>
      <w:bookmarkStart w:id="12" w:name="_Hlk86059253"/>
      <w:r w:rsidR="000935B5" w:rsidRPr="007A5CAF">
        <w:rPr>
          <w:rFonts w:eastAsia="Times New Roman" w:cstheme="minorHAnsi"/>
          <w:sz w:val="20"/>
          <w:szCs w:val="20"/>
        </w:rPr>
        <w:t>[</w:t>
      </w:r>
      <w:bookmarkStart w:id="13" w:name="_Hlk84582090"/>
      <w:r w:rsidR="000935B5" w:rsidRPr="007A5CAF">
        <w:rPr>
          <w:rFonts w:eastAsia="Times New Roman" w:cstheme="minorHAnsi"/>
          <w:sz w:val="20"/>
          <w:szCs w:val="20"/>
        </w:rPr>
        <w:t>Account Source System</w:t>
      </w:r>
      <w:bookmarkEnd w:id="13"/>
      <w:r w:rsidR="000935B5" w:rsidRPr="007A5CAF">
        <w:rPr>
          <w:rFonts w:eastAsia="Times New Roman" w:cstheme="minorHAnsi"/>
          <w:sz w:val="20"/>
          <w:szCs w:val="20"/>
        </w:rPr>
        <w:t xml:space="preserve">] IN </w:t>
      </w:r>
      <w:bookmarkStart w:id="14" w:name="_Hlk84582293"/>
      <w:r w:rsidR="000935B5" w:rsidRPr="007A5CAF">
        <w:rPr>
          <w:rFonts w:eastAsia="Times New Roman" w:cstheme="minorHAnsi"/>
          <w:sz w:val="20"/>
          <w:szCs w:val="20"/>
        </w:rPr>
        <w:t>(CSCADS</w:t>
      </w:r>
      <w:bookmarkEnd w:id="14"/>
      <w:r w:rsidR="000935B5" w:rsidRPr="007A5CAF">
        <w:rPr>
          <w:rFonts w:eastAsia="Times New Roman" w:cstheme="minorHAnsi"/>
          <w:sz w:val="20"/>
          <w:szCs w:val="20"/>
        </w:rPr>
        <w:t xml:space="preserve">) </w:t>
      </w:r>
      <w:r w:rsidR="007A5CAF">
        <w:rPr>
          <w:rFonts w:eastAsia="Times New Roman" w:cstheme="minorHAnsi"/>
          <w:sz w:val="20"/>
          <w:szCs w:val="20"/>
        </w:rPr>
        <w:t>A</w:t>
      </w:r>
      <w:r w:rsidR="000935B5" w:rsidRPr="007A5CAF">
        <w:rPr>
          <w:rFonts w:eastAsia="Times New Roman" w:cstheme="minorHAnsi"/>
          <w:sz w:val="20"/>
          <w:szCs w:val="20"/>
        </w:rPr>
        <w:t>nd</w:t>
      </w:r>
      <w:bookmarkEnd w:id="12"/>
      <w:r w:rsidR="007A5CAF">
        <w:rPr>
          <w:rFonts w:eastAsia="Times New Roman" w:cstheme="minorHAnsi"/>
          <w:sz w:val="20"/>
          <w:szCs w:val="20"/>
        </w:rPr>
        <w:t xml:space="preserve"> // </w:t>
      </w:r>
      <w:r w:rsidR="007A5CAF">
        <w:rPr>
          <w:rFonts w:eastAsia="Times New Roman"/>
        </w:rPr>
        <w:t>Client Source DS</w:t>
      </w:r>
      <w:r w:rsidR="007A5CAF">
        <w:rPr>
          <w:rFonts w:eastAsia="Times New Roman" w:cstheme="minorHAnsi"/>
          <w:sz w:val="20"/>
          <w:szCs w:val="20"/>
        </w:rPr>
        <w:br/>
        <w:t>[</w:t>
      </w:r>
      <w:bookmarkStart w:id="15" w:name="_Hlk90449569"/>
      <w:r w:rsidR="007A5CAF" w:rsidRPr="005F6884">
        <w:rPr>
          <w:rFonts w:eastAsia="Times New Roman" w:cstheme="minorHAnsi"/>
          <w:sz w:val="20"/>
          <w:szCs w:val="20"/>
        </w:rPr>
        <w:t>Account Option Approval Level</w:t>
      </w:r>
      <w:bookmarkEnd w:id="15"/>
      <w:r w:rsidR="007A5CAF">
        <w:rPr>
          <w:rFonts w:eastAsia="Times New Roman" w:cstheme="minorHAnsi"/>
          <w:sz w:val="20"/>
          <w:szCs w:val="20"/>
        </w:rPr>
        <w:t xml:space="preserve">] </w:t>
      </w:r>
      <w:r w:rsidR="007A5CAF">
        <w:rPr>
          <w:rFonts w:eastAsia="Times New Roman"/>
        </w:rPr>
        <w:t>&lt; 5</w:t>
      </w:r>
      <w:r w:rsidR="00520FCB">
        <w:rPr>
          <w:rFonts w:eastAsia="Times New Roman"/>
        </w:rPr>
        <w:t xml:space="preserve"> And</w:t>
      </w:r>
      <w:r w:rsidR="007A5CAF">
        <w:rPr>
          <w:rFonts w:eastAsia="Times New Roman"/>
        </w:rPr>
        <w:t xml:space="preserve"> // Any Options Trading Allowed</w:t>
      </w:r>
      <w:r w:rsidR="00520FCB">
        <w:rPr>
          <w:rFonts w:eastAsia="Times New Roman"/>
        </w:rPr>
        <w:br/>
      </w:r>
      <w:r w:rsidR="00073070">
        <w:t>(</w:t>
      </w:r>
      <w:r w:rsidR="009E1377" w:rsidRPr="000E0632">
        <w:rPr>
          <w:rFonts w:eastAsiaTheme="minorEastAsia" w:cstheme="minorHAnsi"/>
          <w:color w:val="000000"/>
          <w:lang w:bidi="ar-SA"/>
        </w:rPr>
        <w:t>{</w:t>
      </w:r>
      <w:r w:rsidR="009E1377" w:rsidRPr="005F6884">
        <w:rPr>
          <w:rFonts w:eastAsia="Times New Roman" w:cstheme="minorHAnsi"/>
          <w:sz w:val="20"/>
          <w:szCs w:val="20"/>
        </w:rPr>
        <w:t>Product is Option</w:t>
      </w:r>
      <w:r w:rsidR="009E1377" w:rsidRPr="000E0632">
        <w:rPr>
          <w:rFonts w:eastAsiaTheme="minorEastAsia" w:cstheme="minorHAnsi"/>
          <w:color w:val="000000"/>
          <w:lang w:bidi="ar-SA"/>
        </w:rPr>
        <w:t>}</w:t>
      </w:r>
      <w:r w:rsidR="009E1377">
        <w:rPr>
          <w:rFonts w:eastAsiaTheme="minorEastAsia" w:cstheme="minorHAnsi"/>
          <w:color w:val="000000"/>
          <w:lang w:bidi="ar-SA"/>
        </w:rPr>
        <w:t xml:space="preserve"> with [</w:t>
      </w:r>
      <w:r w:rsidR="009E1377" w:rsidRPr="005F6884">
        <w:rPr>
          <w:rFonts w:eastAsia="Times New Roman" w:cstheme="minorHAnsi"/>
          <w:sz w:val="20"/>
          <w:szCs w:val="20"/>
        </w:rPr>
        <w:t>Trade Product Key</w:t>
      </w:r>
      <w:r w:rsidR="009E1377">
        <w:rPr>
          <w:rFonts w:eastAsiaTheme="minorEastAsia" w:cstheme="minorHAnsi"/>
          <w:color w:val="000000"/>
          <w:lang w:bidi="ar-SA"/>
        </w:rPr>
        <w:t xml:space="preserve">] </w:t>
      </w:r>
      <w:r w:rsidR="00073070" w:rsidRPr="00073070">
        <w:rPr>
          <w:rFonts w:eastAsia="Times New Roman" w:cstheme="minorHAnsi"/>
          <w:sz w:val="20"/>
          <w:szCs w:val="20"/>
        </w:rPr>
        <w:t>= 'N'</w:t>
      </w:r>
      <w:r w:rsidR="00073070">
        <w:rPr>
          <w:rFonts w:eastAsia="Times New Roman" w:cstheme="minorHAnsi"/>
          <w:sz w:val="20"/>
          <w:szCs w:val="20"/>
        </w:rPr>
        <w:t xml:space="preserve"> Or </w:t>
      </w:r>
      <w:r w:rsidR="00520FCB">
        <w:rPr>
          <w:rFonts w:eastAsia="Times New Roman" w:cstheme="minorHAnsi"/>
          <w:sz w:val="20"/>
          <w:szCs w:val="20"/>
        </w:rPr>
        <w:t>[</w:t>
      </w:r>
      <w:r w:rsidR="00520FCB" w:rsidRPr="005F6884">
        <w:rPr>
          <w:rFonts w:eastAsia="Times New Roman" w:cstheme="minorHAnsi"/>
          <w:sz w:val="20"/>
          <w:szCs w:val="20"/>
        </w:rPr>
        <w:t>Trade Quantity</w:t>
      </w:r>
      <w:r w:rsidR="00520FCB">
        <w:rPr>
          <w:rFonts w:eastAsia="Times New Roman" w:cstheme="minorHAnsi"/>
          <w:sz w:val="20"/>
          <w:szCs w:val="20"/>
        </w:rPr>
        <w:t>] &gt;= “</w:t>
      </w:r>
      <w:r w:rsidR="00520FCB" w:rsidRPr="00520FCB">
        <w:rPr>
          <w:rFonts w:eastAsia="Times New Roman" w:cstheme="minorHAnsi"/>
          <w:sz w:val="20"/>
          <w:szCs w:val="20"/>
        </w:rPr>
        <w:t>RCM OTR MIN Trade Quantity</w:t>
      </w:r>
      <w:r w:rsidR="00520FCB">
        <w:rPr>
          <w:rFonts w:eastAsia="Times New Roman" w:cstheme="minorHAnsi"/>
          <w:sz w:val="20"/>
          <w:szCs w:val="20"/>
        </w:rPr>
        <w:t>”</w:t>
      </w:r>
      <w:r w:rsidR="00520FCB" w:rsidRPr="00520FCB">
        <w:rPr>
          <w:rFonts w:eastAsia="Times New Roman" w:cstheme="minorHAnsi"/>
          <w:sz w:val="20"/>
          <w:szCs w:val="20"/>
        </w:rPr>
        <w:t xml:space="preserve"> Threshold</w:t>
      </w:r>
      <w:r w:rsidR="00073070">
        <w:rPr>
          <w:rFonts w:eastAsia="Times New Roman" w:cstheme="minorHAnsi"/>
          <w:sz w:val="20"/>
          <w:szCs w:val="20"/>
        </w:rPr>
        <w:t>)</w:t>
      </w:r>
      <w:r w:rsidRPr="007A5CAF">
        <w:rPr>
          <w:rFonts w:eastAsia="Times New Roman" w:cstheme="minorHAnsi"/>
          <w:sz w:val="20"/>
          <w:szCs w:val="20"/>
        </w:rPr>
        <w:br/>
      </w:r>
    </w:p>
    <w:p w14:paraId="3629A03F" w14:textId="6D338CC4" w:rsidR="000935B5" w:rsidRPr="004104C8" w:rsidRDefault="000935B5" w:rsidP="002202B7">
      <w:pPr>
        <w:pStyle w:val="Heading2"/>
        <w:numPr>
          <w:ilvl w:val="0"/>
          <w:numId w:val="4"/>
        </w:numPr>
      </w:pPr>
      <w:bookmarkStart w:id="16" w:name="_Toc94011614"/>
      <w:r w:rsidRPr="004104C8">
        <w:t xml:space="preserve">Account is </w:t>
      </w:r>
      <w:r w:rsidR="00150BA1" w:rsidRPr="004104C8">
        <w:t xml:space="preserve">in </w:t>
      </w:r>
      <w:r w:rsidRPr="004104C8">
        <w:t>Excluded</w:t>
      </w:r>
      <w:r w:rsidR="00150BA1" w:rsidRPr="004104C8">
        <w:t xml:space="preserve"> Range</w:t>
      </w:r>
      <w:bookmarkEnd w:id="16"/>
    </w:p>
    <w:p w14:paraId="342EE018" w14:textId="657C7BAA" w:rsidR="000935B5" w:rsidRPr="004104C8" w:rsidRDefault="00FF7E35" w:rsidP="000935B5">
      <w:pPr>
        <w:pStyle w:val="ListParagraph"/>
      </w:pPr>
      <w:r w:rsidRPr="004104C8">
        <w:rPr>
          <w:rFonts w:eastAsia="Times New Roman" w:cstheme="minorHAnsi"/>
          <w:sz w:val="20"/>
          <w:szCs w:val="20"/>
        </w:rPr>
        <w:t xml:space="preserve">Input : </w:t>
      </w:r>
      <w:r w:rsidR="006758CB">
        <w:rPr>
          <w:rFonts w:eastAsia="Times New Roman" w:cstheme="minorHAnsi"/>
          <w:sz w:val="20"/>
          <w:szCs w:val="20"/>
        </w:rPr>
        <w:t>Trade Id</w:t>
      </w:r>
      <w:r w:rsidR="004104C8">
        <w:rPr>
          <w:rFonts w:eastAsia="Times New Roman" w:cstheme="minorHAnsi"/>
          <w:sz w:val="20"/>
          <w:szCs w:val="20"/>
        </w:rPr>
        <w:br/>
        <w:t>Return True (</w:t>
      </w:r>
      <w:r w:rsidR="006758CB">
        <w:rPr>
          <w:rFonts w:eastAsia="Times New Roman" w:cstheme="minorHAnsi"/>
          <w:sz w:val="20"/>
          <w:szCs w:val="20"/>
        </w:rPr>
        <w:t>Trade</w:t>
      </w:r>
      <w:r w:rsidR="004104C8">
        <w:rPr>
          <w:rFonts w:eastAsia="Times New Roman" w:cstheme="minorHAnsi"/>
          <w:sz w:val="20"/>
          <w:szCs w:val="20"/>
        </w:rPr>
        <w:t xml:space="preserve"> should be Excluded) if the Account meets the following conditions: </w:t>
      </w:r>
      <w:r w:rsidRPr="004104C8">
        <w:rPr>
          <w:rFonts w:eastAsia="Times New Roman" w:cstheme="minorHAnsi"/>
          <w:b/>
          <w:bCs/>
          <w:sz w:val="20"/>
          <w:szCs w:val="20"/>
        </w:rPr>
        <w:br/>
      </w:r>
      <w:r w:rsidR="004104C8">
        <w:rPr>
          <w:rStyle w:val="Strong"/>
          <w:rFonts w:cstheme="minorHAnsi"/>
          <w:b w:val="0"/>
          <w:bCs w:val="0"/>
          <w:sz w:val="20"/>
          <w:szCs w:val="20"/>
        </w:rPr>
        <w:t xml:space="preserve">Process Date &gt;= </w:t>
      </w:r>
      <w:r w:rsidR="004104C8" w:rsidRPr="004104C8">
        <w:rPr>
          <w:rStyle w:val="Strong"/>
          <w:rFonts w:cstheme="minorHAnsi"/>
          <w:b w:val="0"/>
          <w:bCs w:val="0"/>
          <w:sz w:val="20"/>
          <w:szCs w:val="20"/>
        </w:rPr>
        <w:t>RTS-OTR</w:t>
      </w:r>
      <w:r w:rsidR="004104C8" w:rsidRPr="004104C8">
        <w:rPr>
          <w:rStyle w:val="Strong"/>
          <w:rFonts w:cstheme="minorHAnsi"/>
          <w:sz w:val="20"/>
          <w:szCs w:val="20"/>
        </w:rPr>
        <w:t xml:space="preserve"> </w:t>
      </w:r>
      <w:r w:rsidR="004104C8" w:rsidRPr="004104C8">
        <w:rPr>
          <w:rFonts w:eastAsia="Times New Roman" w:cstheme="minorHAnsi"/>
          <w:sz w:val="20"/>
          <w:szCs w:val="20"/>
        </w:rPr>
        <w:t>Account Range Exclude List – </w:t>
      </w:r>
      <w:r w:rsidR="004104C8">
        <w:rPr>
          <w:rFonts w:eastAsia="Times New Roman" w:cstheme="minorHAnsi"/>
          <w:b/>
          <w:bCs/>
          <w:sz w:val="20"/>
          <w:szCs w:val="20"/>
        </w:rPr>
        <w:t>Start Date</w:t>
      </w:r>
      <w:r w:rsidR="004104C8" w:rsidRPr="004104C8">
        <w:rPr>
          <w:rFonts w:eastAsia="Times New Roman" w:cstheme="minorHAnsi"/>
          <w:sz w:val="20"/>
          <w:szCs w:val="20"/>
        </w:rPr>
        <w:t xml:space="preserve"> </w:t>
      </w:r>
      <w:r w:rsidR="004104C8">
        <w:rPr>
          <w:rFonts w:eastAsia="Times New Roman" w:cstheme="minorHAnsi"/>
          <w:sz w:val="20"/>
          <w:szCs w:val="20"/>
        </w:rPr>
        <w:t xml:space="preserve">or </w:t>
      </w:r>
      <w:r w:rsidR="004104C8" w:rsidRPr="004104C8">
        <w:rPr>
          <w:rFonts w:eastAsia="Times New Roman" w:cstheme="minorHAnsi"/>
          <w:b/>
          <w:bCs/>
          <w:sz w:val="20"/>
          <w:szCs w:val="20"/>
        </w:rPr>
        <w:t>Sta</w:t>
      </w:r>
      <w:r w:rsidR="004C5B95">
        <w:rPr>
          <w:rFonts w:eastAsia="Times New Roman" w:cstheme="minorHAnsi"/>
          <w:b/>
          <w:bCs/>
          <w:sz w:val="20"/>
          <w:szCs w:val="20"/>
        </w:rPr>
        <w:t>r</w:t>
      </w:r>
      <w:r w:rsidR="004104C8" w:rsidRPr="004104C8">
        <w:rPr>
          <w:rFonts w:eastAsia="Times New Roman" w:cstheme="minorHAnsi"/>
          <w:b/>
          <w:bCs/>
          <w:sz w:val="20"/>
          <w:szCs w:val="20"/>
        </w:rPr>
        <w:t>t Date</w:t>
      </w:r>
      <w:r w:rsidR="004104C8">
        <w:rPr>
          <w:rFonts w:eastAsia="Times New Roman" w:cstheme="minorHAnsi"/>
          <w:sz w:val="20"/>
          <w:szCs w:val="20"/>
        </w:rPr>
        <w:t xml:space="preserve"> is Null And</w:t>
      </w:r>
      <w:r w:rsidR="004104C8">
        <w:rPr>
          <w:rFonts w:eastAsia="Times New Roman" w:cstheme="minorHAnsi"/>
          <w:sz w:val="20"/>
          <w:szCs w:val="20"/>
        </w:rPr>
        <w:br/>
      </w:r>
      <w:r w:rsidR="004104C8">
        <w:rPr>
          <w:rStyle w:val="Strong"/>
          <w:rFonts w:cstheme="minorHAnsi"/>
          <w:b w:val="0"/>
          <w:bCs w:val="0"/>
          <w:sz w:val="20"/>
          <w:szCs w:val="20"/>
        </w:rPr>
        <w:t xml:space="preserve">Process Date &lt;= </w:t>
      </w:r>
      <w:r w:rsidR="004104C8" w:rsidRPr="004104C8">
        <w:rPr>
          <w:rStyle w:val="Strong"/>
          <w:rFonts w:cstheme="minorHAnsi"/>
          <w:b w:val="0"/>
          <w:bCs w:val="0"/>
          <w:sz w:val="20"/>
          <w:szCs w:val="20"/>
        </w:rPr>
        <w:t>RTS-OTR</w:t>
      </w:r>
      <w:r w:rsidR="004104C8" w:rsidRPr="004104C8">
        <w:rPr>
          <w:rStyle w:val="Strong"/>
          <w:rFonts w:cstheme="minorHAnsi"/>
          <w:sz w:val="20"/>
          <w:szCs w:val="20"/>
        </w:rPr>
        <w:t xml:space="preserve"> </w:t>
      </w:r>
      <w:r w:rsidR="004104C8" w:rsidRPr="004104C8">
        <w:rPr>
          <w:rFonts w:eastAsia="Times New Roman" w:cstheme="minorHAnsi"/>
          <w:sz w:val="20"/>
          <w:szCs w:val="20"/>
        </w:rPr>
        <w:t>Account Range Exclude List – </w:t>
      </w:r>
      <w:r w:rsidR="004104C8" w:rsidRPr="004104C8">
        <w:rPr>
          <w:rFonts w:eastAsia="Times New Roman" w:cstheme="minorHAnsi"/>
          <w:b/>
          <w:bCs/>
          <w:sz w:val="20"/>
          <w:szCs w:val="20"/>
        </w:rPr>
        <w:t>End Date</w:t>
      </w:r>
      <w:r w:rsidR="004104C8" w:rsidRPr="004104C8">
        <w:rPr>
          <w:rFonts w:eastAsia="Times New Roman" w:cstheme="minorHAnsi"/>
          <w:sz w:val="20"/>
          <w:szCs w:val="20"/>
        </w:rPr>
        <w:t xml:space="preserve"> </w:t>
      </w:r>
      <w:r w:rsidR="004104C8">
        <w:rPr>
          <w:rFonts w:eastAsia="Times New Roman" w:cstheme="minorHAnsi"/>
          <w:sz w:val="20"/>
          <w:szCs w:val="20"/>
        </w:rPr>
        <w:t xml:space="preserve">or </w:t>
      </w:r>
      <w:r w:rsidR="004104C8" w:rsidRPr="004104C8">
        <w:rPr>
          <w:rFonts w:eastAsia="Times New Roman" w:cstheme="minorHAnsi"/>
          <w:b/>
          <w:bCs/>
          <w:sz w:val="20"/>
          <w:szCs w:val="20"/>
        </w:rPr>
        <w:t>End Date</w:t>
      </w:r>
      <w:r w:rsidR="004104C8">
        <w:rPr>
          <w:rFonts w:eastAsia="Times New Roman" w:cstheme="minorHAnsi"/>
          <w:sz w:val="20"/>
          <w:szCs w:val="20"/>
        </w:rPr>
        <w:t xml:space="preserve"> is Null And</w:t>
      </w:r>
      <w:r w:rsidR="004104C8">
        <w:rPr>
          <w:rFonts w:eastAsia="Times New Roman" w:cstheme="minorHAnsi"/>
          <w:sz w:val="20"/>
          <w:szCs w:val="20"/>
        </w:rPr>
        <w:br/>
        <w:t>[</w:t>
      </w:r>
      <w:r w:rsidR="004104C8" w:rsidRPr="004104C8">
        <w:rPr>
          <w:rFonts w:eastAsia="Times New Roman" w:cstheme="minorHAnsi"/>
          <w:sz w:val="20"/>
          <w:szCs w:val="20"/>
        </w:rPr>
        <w:t>Account Region</w:t>
      </w:r>
      <w:r w:rsidR="004104C8">
        <w:rPr>
          <w:rFonts w:eastAsia="Times New Roman" w:cstheme="minorHAnsi"/>
          <w:sz w:val="20"/>
          <w:szCs w:val="20"/>
        </w:rPr>
        <w:t>]</w:t>
      </w:r>
      <w:r w:rsidR="004104C8" w:rsidRPr="004104C8">
        <w:rPr>
          <w:rFonts w:eastAsia="Times New Roman" w:cstheme="minorHAnsi"/>
          <w:sz w:val="20"/>
          <w:szCs w:val="20"/>
        </w:rPr>
        <w:t xml:space="preserve"> =  </w:t>
      </w:r>
      <w:r w:rsidR="004104C8" w:rsidRPr="004104C8">
        <w:rPr>
          <w:rStyle w:val="Strong"/>
          <w:rFonts w:cstheme="minorHAnsi"/>
          <w:b w:val="0"/>
          <w:bCs w:val="0"/>
          <w:sz w:val="20"/>
          <w:szCs w:val="20"/>
        </w:rPr>
        <w:t>RTS-OTR</w:t>
      </w:r>
      <w:r w:rsidR="004104C8" w:rsidRPr="004104C8">
        <w:rPr>
          <w:rStyle w:val="Strong"/>
          <w:rFonts w:cstheme="minorHAnsi"/>
          <w:sz w:val="20"/>
          <w:szCs w:val="20"/>
        </w:rPr>
        <w:t xml:space="preserve"> </w:t>
      </w:r>
      <w:r w:rsidR="004104C8" w:rsidRPr="004104C8">
        <w:rPr>
          <w:rFonts w:eastAsia="Times New Roman" w:cstheme="minorHAnsi"/>
          <w:sz w:val="20"/>
          <w:szCs w:val="20"/>
        </w:rPr>
        <w:t>Account Range Exclude List – </w:t>
      </w:r>
      <w:r w:rsidR="004104C8" w:rsidRPr="004104C8">
        <w:rPr>
          <w:rFonts w:eastAsia="Times New Roman" w:cstheme="minorHAnsi"/>
          <w:b/>
          <w:bCs/>
          <w:sz w:val="20"/>
          <w:szCs w:val="20"/>
        </w:rPr>
        <w:t>Region</w:t>
      </w:r>
      <w:r w:rsidR="004104C8" w:rsidRPr="004104C8">
        <w:rPr>
          <w:rFonts w:eastAsia="Times New Roman" w:cstheme="minorHAnsi"/>
          <w:sz w:val="20"/>
          <w:szCs w:val="20"/>
        </w:rPr>
        <w:t xml:space="preserve"> And</w:t>
      </w:r>
      <w:r w:rsidR="004104C8" w:rsidRPr="004104C8">
        <w:rPr>
          <w:rFonts w:eastAsia="Times New Roman" w:cstheme="minorHAnsi"/>
          <w:sz w:val="20"/>
          <w:szCs w:val="20"/>
        </w:rPr>
        <w:br/>
      </w:r>
      <w:r w:rsidR="000935B5" w:rsidRPr="004104C8">
        <w:rPr>
          <w:rFonts w:eastAsia="Times New Roman" w:cstheme="minorHAnsi"/>
          <w:sz w:val="20"/>
          <w:szCs w:val="20"/>
        </w:rPr>
        <w:t>[</w:t>
      </w:r>
      <w:bookmarkStart w:id="17" w:name="_Hlk84582130"/>
      <w:r w:rsidR="000935B5" w:rsidRPr="004104C8">
        <w:rPr>
          <w:rFonts w:eastAsia="Times New Roman" w:cstheme="minorHAnsi"/>
          <w:sz w:val="20"/>
          <w:szCs w:val="20"/>
        </w:rPr>
        <w:t>Account Key</w:t>
      </w:r>
      <w:bookmarkEnd w:id="17"/>
      <w:r w:rsidR="000935B5" w:rsidRPr="004104C8">
        <w:rPr>
          <w:rFonts w:eastAsia="Times New Roman" w:cstheme="minorHAnsi"/>
          <w:sz w:val="20"/>
          <w:szCs w:val="20"/>
        </w:rPr>
        <w:t xml:space="preserve">] </w:t>
      </w:r>
      <w:r w:rsidR="000935B5" w:rsidRPr="004104C8">
        <w:rPr>
          <w:rFonts w:cstheme="minorHAnsi"/>
          <w:sz w:val="20"/>
          <w:szCs w:val="20"/>
        </w:rPr>
        <w:t xml:space="preserve">&gt;= </w:t>
      </w:r>
      <w:bookmarkStart w:id="18" w:name="_Hlk84582159"/>
      <w:commentRangeStart w:id="19"/>
      <w:r w:rsidR="004104C8" w:rsidRPr="004104C8">
        <w:rPr>
          <w:rStyle w:val="Strong"/>
          <w:rFonts w:cstheme="minorHAnsi"/>
          <w:b w:val="0"/>
          <w:bCs w:val="0"/>
          <w:sz w:val="20"/>
          <w:szCs w:val="20"/>
        </w:rPr>
        <w:t>RTS</w:t>
      </w:r>
      <w:r w:rsidR="00150BA1" w:rsidRPr="004104C8">
        <w:rPr>
          <w:rStyle w:val="Strong"/>
          <w:rFonts w:cstheme="minorHAnsi"/>
          <w:b w:val="0"/>
          <w:bCs w:val="0"/>
          <w:sz w:val="20"/>
          <w:szCs w:val="20"/>
        </w:rPr>
        <w:t>-</w:t>
      </w:r>
      <w:r w:rsidR="004104C8" w:rsidRPr="004104C8">
        <w:rPr>
          <w:rStyle w:val="Strong"/>
          <w:rFonts w:cstheme="minorHAnsi"/>
          <w:b w:val="0"/>
          <w:bCs w:val="0"/>
          <w:sz w:val="20"/>
          <w:szCs w:val="20"/>
        </w:rPr>
        <w:t>OTR</w:t>
      </w:r>
      <w:r w:rsidR="00150BA1" w:rsidRPr="004104C8">
        <w:rPr>
          <w:rStyle w:val="Strong"/>
          <w:rFonts w:cstheme="minorHAnsi"/>
          <w:sz w:val="20"/>
          <w:szCs w:val="20"/>
        </w:rPr>
        <w:t xml:space="preserve"> </w:t>
      </w:r>
      <w:r w:rsidR="000935B5" w:rsidRPr="004104C8">
        <w:rPr>
          <w:rFonts w:cstheme="minorHAnsi"/>
          <w:sz w:val="20"/>
          <w:szCs w:val="20"/>
        </w:rPr>
        <w:t xml:space="preserve">Account Range Exclude List </w:t>
      </w:r>
      <w:commentRangeEnd w:id="19"/>
      <w:r w:rsidR="006E5208">
        <w:rPr>
          <w:rStyle w:val="CommentReference"/>
          <w:rFonts w:ascii="Times New Roman" w:eastAsiaTheme="minorEastAsia" w:hAnsi="Times New Roman" w:cs="Times New Roman"/>
          <w:lang w:bidi="ar-SA"/>
        </w:rPr>
        <w:commentReference w:id="19"/>
      </w:r>
      <w:r w:rsidR="000935B5" w:rsidRPr="004104C8">
        <w:rPr>
          <w:rFonts w:cstheme="minorHAnsi"/>
          <w:sz w:val="20"/>
          <w:szCs w:val="20"/>
        </w:rPr>
        <w:t>- </w:t>
      </w:r>
      <w:r w:rsidR="000935B5" w:rsidRPr="004104C8">
        <w:rPr>
          <w:rFonts w:cstheme="minorHAnsi"/>
          <w:b/>
          <w:bCs/>
          <w:sz w:val="20"/>
          <w:szCs w:val="20"/>
        </w:rPr>
        <w:t>Range From</w:t>
      </w:r>
      <w:r w:rsidR="0002253C" w:rsidRPr="004104C8">
        <w:rPr>
          <w:rFonts w:cstheme="minorHAnsi"/>
          <w:sz w:val="20"/>
          <w:szCs w:val="20"/>
        </w:rPr>
        <w:t xml:space="preserve"> And</w:t>
      </w:r>
    </w:p>
    <w:p w14:paraId="1654FCB1" w14:textId="7361964E" w:rsidR="000935B5" w:rsidRPr="004104C8" w:rsidRDefault="000935B5" w:rsidP="004104C8">
      <w:pPr>
        <w:pStyle w:val="ListParagraph"/>
        <w:rPr>
          <w:rFonts w:eastAsia="Times New Roman" w:cstheme="minorHAnsi"/>
          <w:b/>
          <w:bCs/>
          <w:sz w:val="20"/>
          <w:szCs w:val="20"/>
        </w:rPr>
      </w:pPr>
      <w:r w:rsidRPr="004104C8">
        <w:rPr>
          <w:rFonts w:eastAsia="Times New Roman" w:cstheme="minorHAnsi"/>
          <w:sz w:val="20"/>
          <w:szCs w:val="20"/>
        </w:rPr>
        <w:t xml:space="preserve">[Account Key] &lt;= </w:t>
      </w:r>
      <w:r w:rsidR="004104C8" w:rsidRPr="004104C8">
        <w:rPr>
          <w:rStyle w:val="Strong"/>
          <w:rFonts w:cstheme="minorHAnsi"/>
          <w:b w:val="0"/>
          <w:bCs w:val="0"/>
          <w:sz w:val="20"/>
          <w:szCs w:val="20"/>
        </w:rPr>
        <w:t>RTS</w:t>
      </w:r>
      <w:r w:rsidR="00150BA1" w:rsidRPr="004104C8">
        <w:rPr>
          <w:rStyle w:val="Strong"/>
          <w:rFonts w:cstheme="minorHAnsi"/>
          <w:b w:val="0"/>
          <w:bCs w:val="0"/>
          <w:sz w:val="20"/>
          <w:szCs w:val="20"/>
        </w:rPr>
        <w:t>-</w:t>
      </w:r>
      <w:r w:rsidR="004104C8" w:rsidRPr="004104C8">
        <w:rPr>
          <w:rStyle w:val="Strong"/>
          <w:rFonts w:cstheme="minorHAnsi"/>
          <w:b w:val="0"/>
          <w:bCs w:val="0"/>
          <w:sz w:val="20"/>
          <w:szCs w:val="20"/>
        </w:rPr>
        <w:t>OTR</w:t>
      </w:r>
      <w:r w:rsidR="00150BA1" w:rsidRPr="004104C8">
        <w:rPr>
          <w:rStyle w:val="Strong"/>
          <w:rFonts w:cstheme="minorHAnsi"/>
          <w:sz w:val="20"/>
          <w:szCs w:val="20"/>
        </w:rPr>
        <w:t xml:space="preserve"> </w:t>
      </w:r>
      <w:r w:rsidRPr="004104C8">
        <w:rPr>
          <w:rFonts w:eastAsia="Times New Roman" w:cstheme="minorHAnsi"/>
          <w:sz w:val="20"/>
          <w:szCs w:val="20"/>
        </w:rPr>
        <w:t>Account Range Exclude List - </w:t>
      </w:r>
      <w:r w:rsidRPr="004104C8">
        <w:rPr>
          <w:rFonts w:eastAsia="Times New Roman" w:cstheme="minorHAnsi"/>
          <w:b/>
          <w:bCs/>
          <w:sz w:val="20"/>
          <w:szCs w:val="20"/>
        </w:rPr>
        <w:t>Range To</w:t>
      </w:r>
    </w:p>
    <w:p w14:paraId="2A288CE0" w14:textId="6F92E635" w:rsidR="0002253C" w:rsidRPr="00E62569" w:rsidRDefault="0002253C" w:rsidP="002202B7">
      <w:pPr>
        <w:pStyle w:val="Heading2"/>
        <w:numPr>
          <w:ilvl w:val="0"/>
          <w:numId w:val="4"/>
        </w:numPr>
      </w:pPr>
      <w:bookmarkStart w:id="20" w:name="_Toc94011615"/>
      <w:bookmarkEnd w:id="18"/>
      <w:r w:rsidRPr="00E62569">
        <w:t xml:space="preserve">Account </w:t>
      </w:r>
      <w:r w:rsidR="002847B6" w:rsidRPr="002847B6">
        <w:t xml:space="preserve">Branch is </w:t>
      </w:r>
      <w:r w:rsidR="002847B6">
        <w:t>on</w:t>
      </w:r>
      <w:r w:rsidRPr="00E62569">
        <w:t xml:space="preserve"> Exclude Branch</w:t>
      </w:r>
      <w:r w:rsidR="002847B6">
        <w:t xml:space="preserve"> List</w:t>
      </w:r>
      <w:bookmarkEnd w:id="20"/>
    </w:p>
    <w:p w14:paraId="24C703A3" w14:textId="4B236FB7" w:rsidR="0002253C" w:rsidRPr="00E62569" w:rsidRDefault="00E1242C" w:rsidP="00FF7E35">
      <w:pPr>
        <w:ind w:left="720"/>
        <w:rPr>
          <w:rFonts w:eastAsia="Times New Roman" w:cstheme="minorHAnsi"/>
          <w:sz w:val="20"/>
          <w:szCs w:val="20"/>
        </w:rPr>
      </w:pPr>
      <w:bookmarkStart w:id="21" w:name="_Hlk84582676"/>
      <w:r w:rsidRPr="004104C8">
        <w:rPr>
          <w:rFonts w:eastAsia="Times New Roman" w:cstheme="minorHAnsi"/>
          <w:sz w:val="20"/>
          <w:szCs w:val="20"/>
        </w:rPr>
        <w:t xml:space="preserve">Input : </w:t>
      </w:r>
      <w:r w:rsidR="006758CB">
        <w:rPr>
          <w:rFonts w:eastAsia="Times New Roman" w:cstheme="minorHAnsi"/>
          <w:sz w:val="20"/>
          <w:szCs w:val="20"/>
        </w:rPr>
        <w:t>Trade Id</w:t>
      </w:r>
      <w:r>
        <w:rPr>
          <w:rFonts w:eastAsia="Times New Roman" w:cstheme="minorHAnsi"/>
          <w:sz w:val="20"/>
          <w:szCs w:val="20"/>
        </w:rPr>
        <w:br/>
        <w:t>Return True (</w:t>
      </w:r>
      <w:r w:rsidR="006758CB">
        <w:rPr>
          <w:rFonts w:eastAsia="Times New Roman" w:cstheme="minorHAnsi"/>
          <w:sz w:val="20"/>
          <w:szCs w:val="20"/>
        </w:rPr>
        <w:t>Trade</w:t>
      </w:r>
      <w:r>
        <w:rPr>
          <w:rFonts w:eastAsia="Times New Roman" w:cstheme="minorHAnsi"/>
          <w:sz w:val="20"/>
          <w:szCs w:val="20"/>
        </w:rPr>
        <w:t xml:space="preserve"> should be Excluded) if </w:t>
      </w:r>
      <w:r w:rsidR="002847B6" w:rsidRPr="002847B6">
        <w:rPr>
          <w:rFonts w:eastAsia="Times New Roman" w:cstheme="minorHAnsi"/>
          <w:sz w:val="20"/>
          <w:szCs w:val="20"/>
        </w:rPr>
        <w:t xml:space="preserve">there is a record on the </w:t>
      </w:r>
      <w:r w:rsidR="002847B6" w:rsidRPr="002847B6">
        <w:rPr>
          <w:rFonts w:eastAsia="Times New Roman" w:cstheme="minorHAnsi"/>
          <w:b/>
          <w:bCs/>
          <w:sz w:val="20"/>
          <w:szCs w:val="20"/>
        </w:rPr>
        <w:t>Branch Exclude List</w:t>
      </w:r>
      <w:r w:rsidR="002847B6" w:rsidRPr="00E62569">
        <w:rPr>
          <w:rFonts w:eastAsia="Times New Roman" w:cstheme="minorHAnsi"/>
          <w:sz w:val="20"/>
          <w:szCs w:val="20"/>
        </w:rPr>
        <w:t xml:space="preserve"> </w:t>
      </w:r>
      <w:r w:rsidR="002847B6" w:rsidRPr="002847B6">
        <w:rPr>
          <w:rFonts w:eastAsia="Times New Roman" w:cstheme="minorHAnsi"/>
          <w:sz w:val="20"/>
          <w:szCs w:val="20"/>
        </w:rPr>
        <w:t>where</w:t>
      </w:r>
      <w:r>
        <w:rPr>
          <w:rFonts w:eastAsia="Times New Roman" w:cstheme="minorHAnsi"/>
          <w:sz w:val="20"/>
          <w:szCs w:val="20"/>
        </w:rPr>
        <w:t>:</w:t>
      </w:r>
      <w:r>
        <w:rPr>
          <w:rFonts w:eastAsia="Times New Roman" w:cstheme="minorHAnsi"/>
          <w:sz w:val="20"/>
          <w:szCs w:val="20"/>
        </w:rPr>
        <w:br/>
      </w:r>
      <w:r w:rsidR="00FF7E35" w:rsidRPr="00E62569">
        <w:rPr>
          <w:rFonts w:eastAsia="Times New Roman" w:cstheme="minorHAnsi"/>
          <w:sz w:val="20"/>
          <w:szCs w:val="20"/>
        </w:rPr>
        <w:t xml:space="preserve">RTS Branch Exclude List - </w:t>
      </w:r>
      <w:r w:rsidR="00FF7E35" w:rsidRPr="00E1242C">
        <w:rPr>
          <w:rFonts w:eastAsia="Times New Roman" w:cstheme="minorHAnsi"/>
          <w:b/>
          <w:bCs/>
          <w:sz w:val="20"/>
          <w:szCs w:val="20"/>
        </w:rPr>
        <w:t>Branch Number</w:t>
      </w:r>
      <w:r w:rsidR="00FF7E35" w:rsidRPr="00E62569">
        <w:rPr>
          <w:rFonts w:eastAsia="Times New Roman" w:cstheme="minorHAnsi"/>
          <w:sz w:val="20"/>
          <w:szCs w:val="20"/>
        </w:rPr>
        <w:t xml:space="preserve"> </w:t>
      </w:r>
      <w:bookmarkEnd w:id="21"/>
      <w:r w:rsidR="00FF7E35" w:rsidRPr="00E62569">
        <w:rPr>
          <w:rFonts w:eastAsia="Times New Roman" w:cstheme="minorHAnsi"/>
          <w:sz w:val="20"/>
          <w:szCs w:val="20"/>
        </w:rPr>
        <w:t>= [</w:t>
      </w:r>
      <w:r w:rsidRPr="005F6884">
        <w:rPr>
          <w:rFonts w:eastAsia="Times New Roman" w:cstheme="minorHAnsi"/>
          <w:sz w:val="20"/>
          <w:szCs w:val="20"/>
        </w:rPr>
        <w:t>Account</w:t>
      </w:r>
      <w:r>
        <w:rPr>
          <w:rFonts w:eastAsia="Times New Roman" w:cstheme="minorHAnsi"/>
          <w:sz w:val="20"/>
          <w:szCs w:val="20"/>
        </w:rPr>
        <w:t xml:space="preserve"> </w:t>
      </w:r>
      <w:r w:rsidR="00FF7E35" w:rsidRPr="00E62569">
        <w:rPr>
          <w:rFonts w:eastAsia="Times New Roman" w:cstheme="minorHAnsi"/>
          <w:sz w:val="20"/>
          <w:szCs w:val="20"/>
        </w:rPr>
        <w:t>Branch Number] And</w:t>
      </w:r>
      <w:r w:rsidR="00FF7E35" w:rsidRPr="00E62569">
        <w:rPr>
          <w:rFonts w:eastAsia="Times New Roman" w:cstheme="minorHAnsi"/>
          <w:sz w:val="20"/>
          <w:szCs w:val="20"/>
        </w:rPr>
        <w:br/>
      </w:r>
      <w:r w:rsidR="0002253C" w:rsidRPr="00E62569">
        <w:rPr>
          <w:rFonts w:eastAsia="Times New Roman" w:cstheme="minorHAnsi"/>
          <w:sz w:val="20"/>
          <w:szCs w:val="20"/>
        </w:rPr>
        <w:t xml:space="preserve">RTS </w:t>
      </w:r>
      <w:r w:rsidRPr="00E62569">
        <w:rPr>
          <w:rFonts w:eastAsia="Times New Roman" w:cstheme="minorHAnsi"/>
          <w:sz w:val="20"/>
          <w:szCs w:val="20"/>
        </w:rPr>
        <w:t xml:space="preserve">Branch </w:t>
      </w:r>
      <w:r w:rsidR="0002253C" w:rsidRPr="00E62569">
        <w:rPr>
          <w:rFonts w:eastAsia="Times New Roman" w:cstheme="minorHAnsi"/>
          <w:sz w:val="20"/>
          <w:szCs w:val="20"/>
        </w:rPr>
        <w:t xml:space="preserve">Exclude List – </w:t>
      </w:r>
      <w:bookmarkStart w:id="22" w:name="_Hlk84582690"/>
      <w:r w:rsidR="0002253C" w:rsidRPr="00E1242C">
        <w:rPr>
          <w:rFonts w:eastAsia="Times New Roman" w:cstheme="minorHAnsi"/>
          <w:b/>
          <w:bCs/>
          <w:sz w:val="20"/>
          <w:szCs w:val="20"/>
        </w:rPr>
        <w:t>Region</w:t>
      </w:r>
      <w:r w:rsidR="0002253C" w:rsidRPr="00E62569">
        <w:rPr>
          <w:rFonts w:eastAsia="Times New Roman" w:cstheme="minorHAnsi"/>
          <w:sz w:val="20"/>
          <w:szCs w:val="20"/>
        </w:rPr>
        <w:t xml:space="preserve"> </w:t>
      </w:r>
      <w:bookmarkEnd w:id="22"/>
      <w:r w:rsidR="0002253C" w:rsidRPr="00E62569">
        <w:rPr>
          <w:rFonts w:eastAsia="Times New Roman" w:cstheme="minorHAnsi"/>
          <w:sz w:val="20"/>
          <w:szCs w:val="20"/>
        </w:rPr>
        <w:t xml:space="preserve">= </w:t>
      </w:r>
      <w:r>
        <w:rPr>
          <w:rFonts w:eastAsia="Times New Roman" w:cstheme="minorHAnsi"/>
          <w:sz w:val="20"/>
          <w:szCs w:val="20"/>
        </w:rPr>
        <w:t>[Account</w:t>
      </w:r>
      <w:r w:rsidR="0002253C" w:rsidRPr="00E62569">
        <w:rPr>
          <w:rFonts w:eastAsia="Times New Roman" w:cstheme="minorHAnsi"/>
          <w:sz w:val="20"/>
          <w:szCs w:val="20"/>
        </w:rPr>
        <w:t xml:space="preserve"> Region</w:t>
      </w:r>
      <w:r>
        <w:rPr>
          <w:rFonts w:eastAsia="Times New Roman" w:cstheme="minorHAnsi"/>
          <w:sz w:val="20"/>
          <w:szCs w:val="20"/>
        </w:rPr>
        <w:t>]</w:t>
      </w:r>
    </w:p>
    <w:p w14:paraId="674477C1" w14:textId="5A229294" w:rsidR="00E1242C" w:rsidRDefault="002847B6" w:rsidP="002202B7">
      <w:pPr>
        <w:pStyle w:val="Heading2"/>
        <w:numPr>
          <w:ilvl w:val="0"/>
          <w:numId w:val="4"/>
        </w:numPr>
      </w:pPr>
      <w:bookmarkStart w:id="23" w:name="_Toc88488416"/>
      <w:bookmarkStart w:id="24" w:name="_Toc94011616"/>
      <w:r w:rsidRPr="002847B6">
        <w:t xml:space="preserve">Accounts Broker is </w:t>
      </w:r>
      <w:r>
        <w:t>on</w:t>
      </w:r>
      <w:r w:rsidRPr="002847B6">
        <w:t xml:space="preserve"> Exclude Broker</w:t>
      </w:r>
      <w:bookmarkEnd w:id="23"/>
      <w:r>
        <w:t xml:space="preserve"> List</w:t>
      </w:r>
      <w:bookmarkEnd w:id="24"/>
    </w:p>
    <w:p w14:paraId="48B3084C" w14:textId="02D52533" w:rsidR="00E1242C" w:rsidRPr="006758CB" w:rsidRDefault="00E1242C" w:rsidP="00E1242C">
      <w:pPr>
        <w:ind w:left="720"/>
        <w:rPr>
          <w:rFonts w:eastAsia="Times New Roman" w:cstheme="minorHAnsi"/>
          <w:sz w:val="20"/>
          <w:szCs w:val="20"/>
        </w:rPr>
      </w:pPr>
      <w:r w:rsidRPr="006758CB">
        <w:rPr>
          <w:rFonts w:eastAsia="Times New Roman" w:cstheme="minorHAnsi"/>
          <w:sz w:val="20"/>
          <w:szCs w:val="20"/>
        </w:rPr>
        <w:t xml:space="preserve">Input : </w:t>
      </w:r>
      <w:r w:rsidR="006758CB">
        <w:rPr>
          <w:rFonts w:eastAsia="Times New Roman" w:cstheme="minorHAnsi"/>
          <w:sz w:val="20"/>
          <w:szCs w:val="20"/>
        </w:rPr>
        <w:t>Trade</w:t>
      </w:r>
      <w:r w:rsidRPr="006758CB">
        <w:rPr>
          <w:rFonts w:eastAsia="Times New Roman" w:cstheme="minorHAnsi"/>
          <w:sz w:val="20"/>
          <w:szCs w:val="20"/>
        </w:rPr>
        <w:t xml:space="preserve"> </w:t>
      </w:r>
      <w:r w:rsidR="006758CB">
        <w:rPr>
          <w:rFonts w:eastAsia="Times New Roman" w:cstheme="minorHAnsi"/>
          <w:sz w:val="20"/>
          <w:szCs w:val="20"/>
        </w:rPr>
        <w:t>Id</w:t>
      </w:r>
      <w:r w:rsidRPr="006758CB">
        <w:rPr>
          <w:rFonts w:eastAsia="Times New Roman" w:cstheme="minorHAnsi"/>
          <w:sz w:val="20"/>
          <w:szCs w:val="20"/>
        </w:rPr>
        <w:br/>
      </w:r>
      <w:r w:rsidR="002847B6">
        <w:rPr>
          <w:rFonts w:eastAsia="Times New Roman" w:cstheme="minorHAnsi"/>
          <w:sz w:val="20"/>
          <w:szCs w:val="20"/>
        </w:rPr>
        <w:t>Return True (</w:t>
      </w:r>
      <w:r w:rsidR="006758CB">
        <w:rPr>
          <w:rFonts w:eastAsia="Times New Roman" w:cstheme="minorHAnsi"/>
          <w:sz w:val="20"/>
          <w:szCs w:val="20"/>
        </w:rPr>
        <w:t>Trade</w:t>
      </w:r>
      <w:r w:rsidR="002847B6">
        <w:rPr>
          <w:rFonts w:eastAsia="Times New Roman" w:cstheme="minorHAnsi"/>
          <w:sz w:val="20"/>
          <w:szCs w:val="20"/>
        </w:rPr>
        <w:t xml:space="preserve"> should be Excluded) if </w:t>
      </w:r>
      <w:r w:rsidR="002847B6" w:rsidRPr="002847B6">
        <w:rPr>
          <w:rFonts w:eastAsia="Times New Roman" w:cstheme="minorHAnsi"/>
          <w:sz w:val="20"/>
          <w:szCs w:val="20"/>
        </w:rPr>
        <w:t xml:space="preserve">there is a record on the </w:t>
      </w:r>
      <w:r w:rsidR="002847B6" w:rsidRPr="002847B6">
        <w:rPr>
          <w:rFonts w:eastAsia="Times New Roman" w:cstheme="minorHAnsi"/>
          <w:b/>
          <w:bCs/>
          <w:sz w:val="20"/>
          <w:szCs w:val="20"/>
        </w:rPr>
        <w:t>OTR Broker Exclude List</w:t>
      </w:r>
      <w:r w:rsidR="002847B6" w:rsidRPr="002847B6">
        <w:rPr>
          <w:rFonts w:eastAsia="Times New Roman" w:cstheme="minorHAnsi"/>
          <w:sz w:val="20"/>
          <w:szCs w:val="20"/>
        </w:rPr>
        <w:t xml:space="preserve"> where</w:t>
      </w:r>
      <w:r w:rsidR="002847B6">
        <w:rPr>
          <w:rFonts w:eastAsia="Times New Roman" w:cstheme="minorHAnsi"/>
          <w:sz w:val="20"/>
          <w:szCs w:val="20"/>
        </w:rPr>
        <w:t>:</w:t>
      </w:r>
      <w:r w:rsidR="002847B6">
        <w:rPr>
          <w:rFonts w:eastAsia="Times New Roman" w:cstheme="minorHAnsi"/>
          <w:sz w:val="24"/>
          <w:szCs w:val="24"/>
        </w:rPr>
        <w:br/>
      </w:r>
      <w:r>
        <w:rPr>
          <w:rFonts w:cstheme="minorHAnsi"/>
          <w:sz w:val="24"/>
          <w:szCs w:val="24"/>
        </w:rPr>
        <w:lastRenderedPageBreak/>
        <w:t>(</w:t>
      </w:r>
      <w:r w:rsidR="00ED4009">
        <w:rPr>
          <w:rFonts w:eastAsia="Times New Roman" w:cstheme="minorHAnsi"/>
          <w:sz w:val="20"/>
          <w:szCs w:val="20"/>
        </w:rPr>
        <w:t xml:space="preserve">Process Date &gt;= </w:t>
      </w:r>
      <w:r w:rsidRPr="006758CB">
        <w:rPr>
          <w:rFonts w:eastAsia="Times New Roman" w:cstheme="minorHAnsi"/>
          <w:sz w:val="20"/>
          <w:szCs w:val="20"/>
        </w:rPr>
        <w:t xml:space="preserve">Broker Exclude List - </w:t>
      </w:r>
      <w:r w:rsidR="006758CB" w:rsidRPr="006758CB">
        <w:rPr>
          <w:rFonts w:eastAsia="Times New Roman" w:cstheme="minorHAnsi"/>
          <w:sz w:val="20"/>
          <w:szCs w:val="20"/>
        </w:rPr>
        <w:t>Start</w:t>
      </w:r>
      <w:r w:rsidRPr="006758CB">
        <w:rPr>
          <w:rFonts w:eastAsia="Times New Roman" w:cstheme="minorHAnsi"/>
          <w:sz w:val="20"/>
          <w:szCs w:val="20"/>
        </w:rPr>
        <w:t xml:space="preserve"> Date</w:t>
      </w:r>
      <w:r w:rsidR="00ED4009">
        <w:rPr>
          <w:rFonts w:eastAsia="Times New Roman" w:cstheme="minorHAnsi"/>
          <w:sz w:val="20"/>
          <w:szCs w:val="20"/>
        </w:rPr>
        <w:t xml:space="preserve"> Or </w:t>
      </w:r>
      <w:r w:rsidR="00ED4009" w:rsidRPr="006758CB">
        <w:rPr>
          <w:rFonts w:eastAsia="Times New Roman" w:cstheme="minorHAnsi"/>
          <w:sz w:val="20"/>
          <w:szCs w:val="20"/>
        </w:rPr>
        <w:t>Broker Exclude List - Start Date is Null</w:t>
      </w:r>
      <w:r w:rsidRPr="006758CB">
        <w:rPr>
          <w:rFonts w:eastAsia="Times New Roman" w:cstheme="minorHAnsi"/>
          <w:sz w:val="20"/>
          <w:szCs w:val="20"/>
        </w:rPr>
        <w:t>) And</w:t>
      </w:r>
      <w:r w:rsidRPr="006758CB">
        <w:rPr>
          <w:rFonts w:eastAsia="Times New Roman" w:cstheme="minorHAnsi"/>
          <w:sz w:val="20"/>
          <w:szCs w:val="20"/>
        </w:rPr>
        <w:br/>
        <w:t>(</w:t>
      </w:r>
      <w:r w:rsidR="00ED4009" w:rsidRPr="006758CB">
        <w:rPr>
          <w:rFonts w:eastAsia="Times New Roman" w:cstheme="minorHAnsi"/>
          <w:sz w:val="20"/>
          <w:szCs w:val="20"/>
        </w:rPr>
        <w:t xml:space="preserve">Process Date </w:t>
      </w:r>
      <w:r w:rsidR="00ED4009">
        <w:rPr>
          <w:rFonts w:eastAsia="Times New Roman" w:cstheme="minorHAnsi"/>
          <w:sz w:val="20"/>
          <w:szCs w:val="20"/>
        </w:rPr>
        <w:t xml:space="preserve">&lt;= </w:t>
      </w:r>
      <w:r w:rsidRPr="006758CB">
        <w:rPr>
          <w:rFonts w:eastAsia="Times New Roman" w:cstheme="minorHAnsi"/>
          <w:sz w:val="20"/>
          <w:szCs w:val="20"/>
        </w:rPr>
        <w:t>Broker Exclude List - E</w:t>
      </w:r>
      <w:r w:rsidR="006758CB">
        <w:rPr>
          <w:rFonts w:eastAsia="Times New Roman" w:cstheme="minorHAnsi"/>
          <w:sz w:val="20"/>
          <w:szCs w:val="20"/>
        </w:rPr>
        <w:t>nd</w:t>
      </w:r>
      <w:r w:rsidRPr="006758CB">
        <w:rPr>
          <w:rFonts w:eastAsia="Times New Roman" w:cstheme="minorHAnsi"/>
          <w:sz w:val="20"/>
          <w:szCs w:val="20"/>
        </w:rPr>
        <w:t xml:space="preserve"> Date</w:t>
      </w:r>
      <w:r w:rsidR="00ED4009">
        <w:rPr>
          <w:rFonts w:eastAsia="Times New Roman" w:cstheme="minorHAnsi"/>
          <w:sz w:val="20"/>
          <w:szCs w:val="20"/>
        </w:rPr>
        <w:t xml:space="preserve"> Or </w:t>
      </w:r>
      <w:r w:rsidR="00ED4009" w:rsidRPr="006758CB">
        <w:rPr>
          <w:rFonts w:eastAsia="Times New Roman" w:cstheme="minorHAnsi"/>
          <w:sz w:val="20"/>
          <w:szCs w:val="20"/>
        </w:rPr>
        <w:t xml:space="preserve">Broker Exclude List - </w:t>
      </w:r>
      <w:r w:rsidR="00ED4009">
        <w:rPr>
          <w:rFonts w:eastAsia="Times New Roman" w:cstheme="minorHAnsi"/>
          <w:sz w:val="20"/>
          <w:szCs w:val="20"/>
        </w:rPr>
        <w:t>End</w:t>
      </w:r>
      <w:r w:rsidR="00ED4009" w:rsidRPr="006758CB">
        <w:rPr>
          <w:rFonts w:eastAsia="Times New Roman" w:cstheme="minorHAnsi"/>
          <w:sz w:val="20"/>
          <w:szCs w:val="20"/>
        </w:rPr>
        <w:t xml:space="preserve"> Date is Null</w:t>
      </w:r>
      <w:r w:rsidRPr="006758CB">
        <w:rPr>
          <w:rFonts w:eastAsia="Times New Roman" w:cstheme="minorHAnsi"/>
          <w:sz w:val="20"/>
          <w:szCs w:val="20"/>
        </w:rPr>
        <w:t>) And</w:t>
      </w:r>
    </w:p>
    <w:p w14:paraId="175215A4" w14:textId="11CDEF63" w:rsidR="00E1242C" w:rsidRPr="006758CB" w:rsidRDefault="00ED4009" w:rsidP="00E1242C">
      <w:pPr>
        <w:ind w:left="720"/>
        <w:rPr>
          <w:rFonts w:eastAsia="Times New Roman" w:cstheme="minorHAnsi"/>
          <w:sz w:val="20"/>
          <w:szCs w:val="20"/>
        </w:rPr>
      </w:pPr>
      <w:r w:rsidRPr="006758CB">
        <w:rPr>
          <w:rFonts w:eastAsia="Times New Roman" w:cstheme="minorHAnsi"/>
          <w:sz w:val="20"/>
          <w:szCs w:val="20"/>
        </w:rPr>
        <w:t xml:space="preserve">[Account Region] </w:t>
      </w:r>
      <w:r>
        <w:rPr>
          <w:rFonts w:eastAsia="Times New Roman" w:cstheme="minorHAnsi"/>
          <w:sz w:val="20"/>
          <w:szCs w:val="20"/>
        </w:rPr>
        <w:t xml:space="preserve">= </w:t>
      </w:r>
      <w:r w:rsidR="00E1242C" w:rsidRPr="006758CB">
        <w:rPr>
          <w:rFonts w:eastAsia="Times New Roman" w:cstheme="minorHAnsi"/>
          <w:sz w:val="20"/>
          <w:szCs w:val="20"/>
        </w:rPr>
        <w:t xml:space="preserve">Broker Exclude List </w:t>
      </w:r>
      <w:r>
        <w:rPr>
          <w:rFonts w:eastAsia="Times New Roman" w:cstheme="minorHAnsi"/>
          <w:sz w:val="20"/>
          <w:szCs w:val="20"/>
        </w:rPr>
        <w:t>–</w:t>
      </w:r>
      <w:r w:rsidR="00E1242C" w:rsidRPr="006758CB">
        <w:rPr>
          <w:rFonts w:eastAsia="Times New Roman" w:cstheme="minorHAnsi"/>
          <w:sz w:val="20"/>
          <w:szCs w:val="20"/>
        </w:rPr>
        <w:t xml:space="preserve"> Region</w:t>
      </w:r>
      <w:r>
        <w:rPr>
          <w:rFonts w:eastAsia="Times New Roman" w:cstheme="minorHAnsi"/>
          <w:sz w:val="20"/>
          <w:szCs w:val="20"/>
        </w:rPr>
        <w:t xml:space="preserve"> </w:t>
      </w:r>
      <w:r w:rsidR="00E1242C" w:rsidRPr="006758CB">
        <w:rPr>
          <w:rFonts w:eastAsia="Times New Roman" w:cstheme="minorHAnsi"/>
          <w:sz w:val="20"/>
          <w:szCs w:val="20"/>
        </w:rPr>
        <w:t>And</w:t>
      </w:r>
      <w:r w:rsidR="00E1242C" w:rsidRPr="006758CB">
        <w:rPr>
          <w:rFonts w:eastAsia="Times New Roman" w:cstheme="minorHAnsi"/>
          <w:sz w:val="20"/>
          <w:szCs w:val="20"/>
        </w:rPr>
        <w:br/>
      </w:r>
      <w:r w:rsidRPr="006C251E">
        <w:rPr>
          <w:rFonts w:eastAsia="Times New Roman" w:cstheme="minorHAnsi"/>
          <w:sz w:val="20"/>
          <w:szCs w:val="20"/>
        </w:rPr>
        <w:t>[</w:t>
      </w:r>
      <w:hyperlink r:id="rId17" w:history="1">
        <w:r w:rsidRPr="006C251E">
          <w:rPr>
            <w:rFonts w:eastAsia="Times New Roman" w:cstheme="minorHAnsi"/>
            <w:sz w:val="20"/>
            <w:szCs w:val="20"/>
          </w:rPr>
          <w:t>Trade Executing Representative Key</w:t>
        </w:r>
      </w:hyperlink>
      <w:r w:rsidRPr="006758CB">
        <w:rPr>
          <w:rFonts w:eastAsia="Times New Roman" w:cstheme="minorHAnsi"/>
          <w:sz w:val="20"/>
          <w:szCs w:val="20"/>
        </w:rPr>
        <w:t>]</w:t>
      </w:r>
      <w:r>
        <w:rPr>
          <w:rFonts w:eastAsia="Times New Roman" w:cstheme="minorHAnsi"/>
          <w:sz w:val="20"/>
          <w:szCs w:val="20"/>
        </w:rPr>
        <w:t xml:space="preserve"> = </w:t>
      </w:r>
      <w:r w:rsidR="00E1242C" w:rsidRPr="006758CB">
        <w:rPr>
          <w:rFonts w:eastAsia="Times New Roman" w:cstheme="minorHAnsi"/>
          <w:sz w:val="20"/>
          <w:szCs w:val="20"/>
        </w:rPr>
        <w:t>Broker Exclude List – Broker ID</w:t>
      </w:r>
    </w:p>
    <w:p w14:paraId="715529BE" w14:textId="77777777" w:rsidR="000511AD" w:rsidRDefault="000511AD" w:rsidP="002202B7">
      <w:pPr>
        <w:pStyle w:val="Heading2"/>
        <w:numPr>
          <w:ilvl w:val="0"/>
          <w:numId w:val="4"/>
        </w:numPr>
      </w:pPr>
      <w:bookmarkStart w:id="25" w:name="_Toc94011617"/>
      <w:r w:rsidRPr="000511AD">
        <w:t>Product is Option</w:t>
      </w:r>
      <w:bookmarkEnd w:id="25"/>
    </w:p>
    <w:p w14:paraId="6B2F627F" w14:textId="5D9602C1" w:rsidR="000511AD" w:rsidRPr="000511AD" w:rsidRDefault="000511AD" w:rsidP="000511AD">
      <w:pPr>
        <w:pStyle w:val="Body"/>
        <w:ind w:left="0" w:firstLine="720"/>
        <w:rPr>
          <w:rFonts w:asciiTheme="minorHAnsi" w:hAnsiTheme="minorHAnsi" w:cstheme="minorHAnsi"/>
        </w:rPr>
      </w:pPr>
      <w:r w:rsidRPr="000511AD">
        <w:rPr>
          <w:rFonts w:asciiTheme="minorHAnsi" w:hAnsiTheme="minorHAnsi" w:cstheme="minorHAnsi"/>
        </w:rPr>
        <w:t>Input: Product Key</w:t>
      </w:r>
    </w:p>
    <w:p w14:paraId="6762F7B2" w14:textId="46F11B61" w:rsidR="000511AD" w:rsidRDefault="000511AD" w:rsidP="000511AD">
      <w:pPr>
        <w:pStyle w:val="Body"/>
        <w:ind w:left="0" w:firstLine="720"/>
      </w:pPr>
      <w:r w:rsidRPr="00EB3FA1">
        <w:rPr>
          <w:rFonts w:asciiTheme="minorHAnsi" w:eastAsiaTheme="minorEastAsia" w:hAnsiTheme="minorHAnsi" w:cstheme="minorHAnsi"/>
          <w:color w:val="000000"/>
          <w:lang w:bidi="ar-SA"/>
        </w:rPr>
        <w:t>[Product Type] of Input Product Key = Option</w:t>
      </w:r>
    </w:p>
    <w:p w14:paraId="645B4681" w14:textId="74BE0FE7" w:rsidR="00F52D27" w:rsidRPr="00CB2B23" w:rsidRDefault="00F52D27" w:rsidP="00D179D6">
      <w:pPr>
        <w:pStyle w:val="NoSpacing"/>
        <w:ind w:left="720"/>
        <w:rPr>
          <w:rFonts w:eastAsia="Times New Roman"/>
          <w:highlight w:val="yellow"/>
        </w:rPr>
      </w:pPr>
    </w:p>
    <w:p w14:paraId="5EF87E30" w14:textId="7F16DB20" w:rsidR="00A12127" w:rsidRDefault="00814A59" w:rsidP="00814A59">
      <w:pPr>
        <w:pStyle w:val="Heading1"/>
      </w:pPr>
      <w:bookmarkStart w:id="26" w:name="_Toc94011618"/>
      <w:r>
        <w:t>Ma</w:t>
      </w:r>
      <w:r w:rsidR="00A440B1">
        <w:t>i</w:t>
      </w:r>
      <w:r>
        <w:t>n Flow</w:t>
      </w:r>
      <w:bookmarkEnd w:id="26"/>
    </w:p>
    <w:p w14:paraId="009A558A" w14:textId="7B9FB500" w:rsidR="00814A59" w:rsidRPr="00BC6F12" w:rsidRDefault="00795A22" w:rsidP="00A12127">
      <w:pPr>
        <w:rPr>
          <w:color w:val="2F5496" w:themeColor="accent1" w:themeShade="BF"/>
        </w:rPr>
      </w:pPr>
      <w:r w:rsidRPr="00BC6F12">
        <w:rPr>
          <w:color w:val="2F5496" w:themeColor="accent1" w:themeShade="BF"/>
        </w:rPr>
        <w:t xml:space="preserve">Select </w:t>
      </w:r>
      <w:r w:rsidRPr="00BC6F12">
        <w:rPr>
          <w:b/>
          <w:bCs/>
          <w:color w:val="2F5496" w:themeColor="accent1" w:themeShade="BF"/>
        </w:rPr>
        <w:t>Trades</w:t>
      </w:r>
      <w:r w:rsidRPr="00BC6F12">
        <w:rPr>
          <w:color w:val="2F5496" w:themeColor="accent1" w:themeShade="BF"/>
        </w:rPr>
        <w:t xml:space="preserve"> for the </w:t>
      </w:r>
      <w:r w:rsidRPr="00BC6F12">
        <w:rPr>
          <w:b/>
          <w:bCs/>
          <w:color w:val="2F5496" w:themeColor="accent1" w:themeShade="BF"/>
        </w:rPr>
        <w:t>Process Date</w:t>
      </w:r>
      <w:r w:rsidRPr="00BC6F12">
        <w:rPr>
          <w:color w:val="2F5496" w:themeColor="accent1" w:themeShade="BF"/>
        </w:rPr>
        <w:t xml:space="preserve"> in Canadian retail or professional accounts based on the following conditions:</w:t>
      </w:r>
    </w:p>
    <w:p w14:paraId="1099F398" w14:textId="16A50282" w:rsidR="00814A59" w:rsidRPr="00BC6F12" w:rsidRDefault="00814A59">
      <w:pPr>
        <w:rPr>
          <w:rFonts w:eastAsia="Times New Roman" w:cstheme="minorHAnsi"/>
          <w:b/>
          <w:bCs/>
          <w:color w:val="2F5496" w:themeColor="accent1" w:themeShade="BF"/>
        </w:rPr>
      </w:pPr>
      <w:r w:rsidRPr="00BC6F12">
        <w:rPr>
          <w:rFonts w:eastAsia="Times New Roman" w:cstheme="minorHAnsi"/>
          <w:b/>
          <w:bCs/>
          <w:color w:val="2F5496" w:themeColor="accent1" w:themeShade="BF"/>
        </w:rPr>
        <w:t xml:space="preserve">Each Account can have one </w:t>
      </w:r>
      <w:r w:rsidR="0082150D" w:rsidRPr="00BC6F12">
        <w:rPr>
          <w:rFonts w:eastAsia="Times New Roman" w:cstheme="minorHAnsi"/>
          <w:b/>
          <w:bCs/>
          <w:color w:val="2F5496" w:themeColor="accent1" w:themeShade="BF"/>
        </w:rPr>
        <w:t>OTR</w:t>
      </w:r>
      <w:r w:rsidRPr="00BC6F12">
        <w:rPr>
          <w:rFonts w:eastAsia="Times New Roman" w:cstheme="minorHAnsi"/>
          <w:b/>
          <w:bCs/>
          <w:color w:val="2F5496" w:themeColor="accent1" w:themeShade="BF"/>
        </w:rPr>
        <w:t xml:space="preserve"> alert per process date, if at least one of </w:t>
      </w:r>
      <w:r w:rsidR="0082150D" w:rsidRPr="00BC6F12">
        <w:rPr>
          <w:rFonts w:eastAsia="Times New Roman" w:cstheme="minorHAnsi"/>
          <w:b/>
          <w:bCs/>
          <w:color w:val="2F5496" w:themeColor="accent1" w:themeShade="BF"/>
        </w:rPr>
        <w:t>its Trades is flagged</w:t>
      </w:r>
      <w:r w:rsidRPr="00BC6F12">
        <w:rPr>
          <w:rFonts w:eastAsia="Times New Roman" w:cstheme="minorHAnsi"/>
          <w:b/>
          <w:bCs/>
          <w:color w:val="2F5496" w:themeColor="accent1" w:themeShade="BF"/>
        </w:rPr>
        <w:t xml:space="preserve">. </w:t>
      </w:r>
    </w:p>
    <w:p w14:paraId="00026392" w14:textId="337B4504" w:rsidR="00814A59" w:rsidRPr="00BC6F12" w:rsidRDefault="00814A59">
      <w:pPr>
        <w:rPr>
          <w:rFonts w:eastAsia="Times New Roman" w:cstheme="minorHAnsi"/>
          <w:color w:val="2F5496" w:themeColor="accent1" w:themeShade="BF"/>
        </w:rPr>
      </w:pPr>
      <w:r w:rsidRPr="00BC6F12">
        <w:rPr>
          <w:rFonts w:eastAsia="Times New Roman" w:cstheme="minorHAnsi"/>
          <w:color w:val="2F5496" w:themeColor="accent1" w:themeShade="BF"/>
        </w:rPr>
        <w:t xml:space="preserve">If more than one </w:t>
      </w:r>
      <w:r w:rsidR="0082150D" w:rsidRPr="00BC6F12">
        <w:rPr>
          <w:rFonts w:eastAsia="Times New Roman" w:cstheme="minorHAnsi"/>
          <w:color w:val="2F5496" w:themeColor="accent1" w:themeShade="BF"/>
        </w:rPr>
        <w:t>Trade is flagged</w:t>
      </w:r>
      <w:r w:rsidRPr="00BC6F12">
        <w:rPr>
          <w:rFonts w:eastAsia="Times New Roman" w:cstheme="minorHAnsi"/>
          <w:color w:val="2F5496" w:themeColor="accent1" w:themeShade="BF"/>
        </w:rPr>
        <w:t xml:space="preserve">, then these </w:t>
      </w:r>
      <w:r w:rsidR="0082150D" w:rsidRPr="00BC6F12">
        <w:rPr>
          <w:rFonts w:eastAsia="Times New Roman" w:cstheme="minorHAnsi"/>
          <w:color w:val="2F5496" w:themeColor="accent1" w:themeShade="BF"/>
        </w:rPr>
        <w:t>Trades</w:t>
      </w:r>
      <w:r w:rsidRPr="00BC6F12">
        <w:rPr>
          <w:rFonts w:eastAsia="Times New Roman" w:cstheme="minorHAnsi"/>
          <w:color w:val="2F5496" w:themeColor="accent1" w:themeShade="BF"/>
        </w:rPr>
        <w:t xml:space="preserve"> are listed together under the Account’s </w:t>
      </w:r>
      <w:r w:rsidR="0082150D" w:rsidRPr="00BC6F12">
        <w:rPr>
          <w:rFonts w:eastAsia="Times New Roman" w:cstheme="minorHAnsi"/>
          <w:color w:val="2F5496" w:themeColor="accent1" w:themeShade="BF"/>
        </w:rPr>
        <w:t>OTR</w:t>
      </w:r>
      <w:r w:rsidRPr="00BC6F12">
        <w:rPr>
          <w:rFonts w:eastAsia="Times New Roman" w:cstheme="minorHAnsi"/>
          <w:color w:val="2F5496" w:themeColor="accent1" w:themeShade="BF"/>
        </w:rPr>
        <w:t xml:space="preserve"> Alert. </w:t>
      </w:r>
    </w:p>
    <w:p w14:paraId="677CB61E" w14:textId="0732E8A7" w:rsidR="004124EA" w:rsidRDefault="007A5CAF" w:rsidP="004A2821">
      <w:pPr>
        <w:pStyle w:val="Heading1"/>
        <w:rPr>
          <w:rFonts w:eastAsia="Times New Roman"/>
        </w:rPr>
      </w:pPr>
      <w:bookmarkStart w:id="27" w:name="_Toc94011619"/>
      <w:r>
        <w:rPr>
          <w:rFonts w:eastAsia="Times New Roman"/>
        </w:rPr>
        <w:t xml:space="preserve">Include/Exclude Trades based on the following filters </w:t>
      </w:r>
      <w:r w:rsidR="004124EA" w:rsidRPr="007A5CAF">
        <w:rPr>
          <w:rFonts w:eastAsia="Times New Roman"/>
        </w:rPr>
        <w:t>:</w:t>
      </w:r>
      <w:bookmarkEnd w:id="27"/>
    </w:p>
    <w:p w14:paraId="560B4500" w14:textId="67631040" w:rsidR="00BC6F12" w:rsidRPr="00BC6F12" w:rsidRDefault="006F746A" w:rsidP="00BC6F12">
      <w:pPr>
        <w:rPr>
          <w:rFonts w:cstheme="minorHAnsi"/>
          <w:color w:val="2F5496" w:themeColor="accent1" w:themeShade="BF"/>
        </w:rPr>
      </w:pPr>
      <w:r>
        <w:rPr>
          <w:rFonts w:cstheme="minorHAnsi"/>
          <w:b/>
          <w:bCs/>
          <w:color w:val="2F5496" w:themeColor="accent1" w:themeShade="BF"/>
        </w:rPr>
        <w:br/>
      </w:r>
      <w:r w:rsidR="004104C8" w:rsidRPr="00BC6F12">
        <w:rPr>
          <w:rFonts w:cstheme="minorHAnsi"/>
          <w:b/>
          <w:bCs/>
          <w:color w:val="2F5496" w:themeColor="accent1" w:themeShade="BF"/>
        </w:rPr>
        <w:t>Include</w:t>
      </w:r>
      <w:r w:rsidR="004104C8" w:rsidRPr="00BC6F12">
        <w:rPr>
          <w:rFonts w:cstheme="minorHAnsi"/>
          <w:color w:val="2F5496" w:themeColor="accent1" w:themeShade="BF"/>
        </w:rPr>
        <w:t>:</w:t>
      </w:r>
      <w:r w:rsidR="00BC6F12">
        <w:rPr>
          <w:rFonts w:cstheme="minorHAnsi"/>
          <w:color w:val="2F5496" w:themeColor="accent1" w:themeShade="BF"/>
        </w:rPr>
        <w:br/>
      </w:r>
      <w:r w:rsidR="00BC6F12">
        <w:rPr>
          <w:color w:val="2F5496" w:themeColor="accent1" w:themeShade="BF"/>
        </w:rPr>
        <w:t>T</w:t>
      </w:r>
      <w:r w:rsidR="00BC6F12" w:rsidRPr="00BC6F12">
        <w:rPr>
          <w:color w:val="2F5496" w:themeColor="accent1" w:themeShade="BF"/>
        </w:rPr>
        <w:t xml:space="preserve">rades for the process date in Canadian retail or professional </w:t>
      </w:r>
      <w:r w:rsidR="00BC6F12">
        <w:rPr>
          <w:color w:val="2F5496" w:themeColor="accent1" w:themeShade="BF"/>
        </w:rPr>
        <w:t>A</w:t>
      </w:r>
      <w:r w:rsidR="00BC6F12" w:rsidRPr="00BC6F12">
        <w:rPr>
          <w:color w:val="2F5496" w:themeColor="accent1" w:themeShade="BF"/>
        </w:rPr>
        <w:t>ccounts</w:t>
      </w:r>
      <w:r w:rsidR="00BC6F12">
        <w:rPr>
          <w:color w:val="2F5496" w:themeColor="accent1" w:themeShade="BF"/>
        </w:rPr>
        <w:t xml:space="preserve">, </w:t>
      </w:r>
      <w:r w:rsidR="00BC6F12">
        <w:rPr>
          <w:color w:val="2F5496" w:themeColor="accent1" w:themeShade="BF"/>
        </w:rPr>
        <w:br/>
        <w:t xml:space="preserve">for in scope Branch numbers, </w:t>
      </w:r>
      <w:r w:rsidR="00BC6F12" w:rsidRPr="00BC6F12">
        <w:rPr>
          <w:color w:val="2F5496" w:themeColor="accent1" w:themeShade="BF"/>
        </w:rPr>
        <w:t xml:space="preserve">Client Source DS, and any Options Trading Allowed. </w:t>
      </w:r>
      <w:r w:rsidR="00BC6F12" w:rsidRPr="00BC6F12">
        <w:rPr>
          <w:color w:val="2F5496" w:themeColor="accent1" w:themeShade="BF"/>
        </w:rPr>
        <w:br/>
        <w:t>For Options include only Trades where quantity is greater or equal OTR MIN Trade Quantity Threshold</w:t>
      </w:r>
    </w:p>
    <w:p w14:paraId="3C322D68" w14:textId="0F260D7F" w:rsidR="00F07587" w:rsidRPr="00BC6F12" w:rsidRDefault="007A5CAF" w:rsidP="00BC6F12">
      <w:pPr>
        <w:pStyle w:val="NormalWeb"/>
        <w:ind w:firstLine="720"/>
        <w:rPr>
          <w:rFonts w:asciiTheme="minorHAnsi" w:hAnsiTheme="minorHAnsi" w:cstheme="minorHAnsi"/>
          <w:sz w:val="18"/>
          <w:szCs w:val="18"/>
        </w:rPr>
      </w:pPr>
      <w:r w:rsidRPr="00BC6F12">
        <w:rPr>
          <w:rFonts w:asciiTheme="minorHAnsi" w:hAnsiTheme="minorHAnsi" w:cstheme="minorHAnsi"/>
          <w:sz w:val="18"/>
          <w:szCs w:val="18"/>
        </w:rPr>
        <w:t>{Included Trades}</w:t>
      </w:r>
      <w:r w:rsidR="00F07587" w:rsidRPr="00BC6F12">
        <w:rPr>
          <w:rFonts w:asciiTheme="minorHAnsi" w:hAnsiTheme="minorHAnsi" w:cstheme="minorHAnsi"/>
          <w:sz w:val="18"/>
          <w:szCs w:val="18"/>
        </w:rPr>
        <w:t xml:space="preserve"> </w:t>
      </w:r>
      <w:r w:rsidR="004104C8" w:rsidRPr="00BC6F12">
        <w:rPr>
          <w:rFonts w:asciiTheme="minorHAnsi" w:hAnsiTheme="minorHAnsi" w:cstheme="minorHAnsi"/>
          <w:sz w:val="18"/>
          <w:szCs w:val="18"/>
        </w:rPr>
        <w:t>= True And</w:t>
      </w:r>
    </w:p>
    <w:p w14:paraId="00BDA4BA" w14:textId="314BB98D" w:rsidR="00BC6F12" w:rsidRPr="00BC6F12" w:rsidRDefault="004104C8" w:rsidP="00BC6F12">
      <w:pPr>
        <w:pStyle w:val="NormalWeb"/>
        <w:rPr>
          <w:rFonts w:asciiTheme="minorHAnsi" w:eastAsiaTheme="minorHAnsi" w:hAnsiTheme="minorHAnsi" w:cstheme="minorHAnsi"/>
          <w:b/>
          <w:bCs/>
          <w:color w:val="2F5496" w:themeColor="accent1" w:themeShade="BF"/>
          <w:sz w:val="22"/>
          <w:szCs w:val="22"/>
          <w:lang w:bidi="he-IL"/>
        </w:rPr>
      </w:pPr>
      <w:r w:rsidRPr="00BC6F12">
        <w:rPr>
          <w:rFonts w:asciiTheme="minorHAnsi" w:eastAsiaTheme="minorHAnsi" w:hAnsiTheme="minorHAnsi" w:cstheme="minorHAnsi"/>
          <w:b/>
          <w:bCs/>
          <w:color w:val="2F5496" w:themeColor="accent1" w:themeShade="BF"/>
          <w:sz w:val="22"/>
          <w:szCs w:val="22"/>
          <w:lang w:bidi="he-IL"/>
        </w:rPr>
        <w:t>Excl</w:t>
      </w:r>
      <w:r w:rsidR="006E4033" w:rsidRPr="00BC6F12">
        <w:rPr>
          <w:rFonts w:asciiTheme="minorHAnsi" w:eastAsiaTheme="minorHAnsi" w:hAnsiTheme="minorHAnsi" w:cstheme="minorHAnsi"/>
          <w:b/>
          <w:bCs/>
          <w:color w:val="2F5496" w:themeColor="accent1" w:themeShade="BF"/>
          <w:sz w:val="22"/>
          <w:szCs w:val="22"/>
          <w:lang w:bidi="he-IL"/>
        </w:rPr>
        <w:t xml:space="preserve">ude: </w:t>
      </w:r>
      <w:r w:rsidR="00BC6F12">
        <w:rPr>
          <w:rFonts w:asciiTheme="minorHAnsi" w:eastAsiaTheme="minorHAnsi" w:hAnsiTheme="minorHAnsi" w:cstheme="minorHAnsi"/>
          <w:b/>
          <w:bCs/>
          <w:color w:val="2F5496" w:themeColor="accent1" w:themeShade="BF"/>
          <w:sz w:val="22"/>
          <w:szCs w:val="22"/>
          <w:lang w:bidi="he-IL"/>
        </w:rPr>
        <w:br/>
      </w:r>
      <w:r w:rsidR="00BC6F12" w:rsidRPr="00BC6F12">
        <w:rPr>
          <w:rFonts w:asciiTheme="minorHAnsi" w:eastAsiaTheme="minorHAnsi" w:hAnsiTheme="minorHAnsi" w:cstheme="minorBidi"/>
          <w:color w:val="2F5496" w:themeColor="accent1" w:themeShade="BF"/>
          <w:sz w:val="22"/>
          <w:szCs w:val="22"/>
          <w:lang w:bidi="he-IL"/>
        </w:rPr>
        <w:t xml:space="preserve">Exclude trades in accounts currently on </w:t>
      </w:r>
      <w:r w:rsidR="00BC6F12" w:rsidRPr="00BC6F12">
        <w:rPr>
          <w:rFonts w:asciiTheme="minorHAnsi" w:eastAsiaTheme="minorHAnsi" w:hAnsiTheme="minorHAnsi" w:cstheme="minorBidi"/>
          <w:i/>
          <w:iCs/>
          <w:color w:val="2F5496" w:themeColor="accent1" w:themeShade="BF"/>
          <w:sz w:val="22"/>
          <w:szCs w:val="22"/>
          <w:lang w:bidi="he-IL"/>
        </w:rPr>
        <w:t>OTR Account Range Exclude List</w:t>
      </w:r>
      <w:r w:rsidR="00BC6F12">
        <w:rPr>
          <w:rFonts w:asciiTheme="minorHAnsi" w:eastAsiaTheme="minorHAnsi" w:hAnsiTheme="minorHAnsi" w:cstheme="minorBidi"/>
          <w:i/>
          <w:iCs/>
          <w:color w:val="2F5496" w:themeColor="accent1" w:themeShade="BF"/>
          <w:sz w:val="22"/>
          <w:szCs w:val="22"/>
          <w:lang w:bidi="he-IL"/>
        </w:rPr>
        <w:br/>
      </w:r>
      <w:r w:rsidR="00BC6F12" w:rsidRPr="00BC6F12">
        <w:rPr>
          <w:rFonts w:asciiTheme="minorHAnsi" w:eastAsiaTheme="minorHAnsi" w:hAnsiTheme="minorHAnsi" w:cstheme="minorBidi"/>
          <w:color w:val="2F5496" w:themeColor="accent1" w:themeShade="BF"/>
          <w:sz w:val="22"/>
          <w:szCs w:val="22"/>
          <w:lang w:bidi="he-IL"/>
        </w:rPr>
        <w:t>Exclude trades in accounts that belongs to branches currently on RTS Branch Exclude List</w:t>
      </w:r>
      <w:r w:rsidR="00BC6F12">
        <w:rPr>
          <w:rFonts w:asciiTheme="minorHAnsi" w:eastAsiaTheme="minorHAnsi" w:hAnsiTheme="minorHAnsi" w:cstheme="minorBidi"/>
          <w:color w:val="2F5496" w:themeColor="accent1" w:themeShade="BF"/>
          <w:sz w:val="22"/>
          <w:szCs w:val="22"/>
          <w:lang w:bidi="he-IL"/>
        </w:rPr>
        <w:br/>
      </w:r>
      <w:r w:rsidR="00BC6F12" w:rsidRPr="00BC6F12">
        <w:rPr>
          <w:rFonts w:asciiTheme="minorHAnsi" w:eastAsiaTheme="minorHAnsi" w:hAnsiTheme="minorHAnsi" w:cstheme="minorBidi"/>
          <w:color w:val="2F5496" w:themeColor="accent1" w:themeShade="BF"/>
          <w:sz w:val="22"/>
          <w:szCs w:val="22"/>
          <w:lang w:bidi="he-IL"/>
        </w:rPr>
        <w:t xml:space="preserve">Exclude trades in accounts of brokers currently on the </w:t>
      </w:r>
      <w:r w:rsidR="00BC6F12" w:rsidRPr="00BC6F12">
        <w:rPr>
          <w:rFonts w:asciiTheme="minorHAnsi" w:eastAsiaTheme="minorHAnsi" w:hAnsiTheme="minorHAnsi" w:cstheme="minorBidi"/>
          <w:i/>
          <w:iCs/>
          <w:color w:val="2F5496" w:themeColor="accent1" w:themeShade="BF"/>
          <w:sz w:val="22"/>
          <w:szCs w:val="22"/>
          <w:lang w:bidi="he-IL"/>
        </w:rPr>
        <w:t>RCM OTR Broker Exclude List</w:t>
      </w:r>
    </w:p>
    <w:p w14:paraId="7CE747BA" w14:textId="62CF1639" w:rsidR="00DB05A5" w:rsidRPr="00BC6F12" w:rsidRDefault="00592FD3" w:rsidP="00BC6F12">
      <w:pPr>
        <w:pStyle w:val="NormalWeb"/>
        <w:ind w:left="720"/>
        <w:rPr>
          <w:rFonts w:asciiTheme="minorHAnsi" w:hAnsiTheme="minorHAnsi" w:cstheme="minorHAnsi"/>
          <w:sz w:val="18"/>
          <w:szCs w:val="18"/>
        </w:rPr>
      </w:pPr>
      <w:r w:rsidRPr="00BC6F12">
        <w:rPr>
          <w:rFonts w:asciiTheme="minorHAnsi" w:hAnsiTheme="minorHAnsi" w:cstheme="minorHAnsi"/>
          <w:sz w:val="18"/>
          <w:szCs w:val="18"/>
        </w:rPr>
        <w:lastRenderedPageBreak/>
        <w:t>{</w:t>
      </w:r>
      <w:r w:rsidR="00150BA1" w:rsidRPr="00BC6F12">
        <w:rPr>
          <w:rFonts w:asciiTheme="minorHAnsi" w:hAnsiTheme="minorHAnsi" w:cstheme="minorHAnsi"/>
          <w:sz w:val="18"/>
          <w:szCs w:val="18"/>
        </w:rPr>
        <w:t>Account is in Excluded Range</w:t>
      </w:r>
      <w:r w:rsidRPr="00BC6F12">
        <w:rPr>
          <w:rFonts w:asciiTheme="minorHAnsi" w:hAnsiTheme="minorHAnsi" w:cstheme="minorHAnsi"/>
          <w:sz w:val="18"/>
          <w:szCs w:val="18"/>
        </w:rPr>
        <w:t>}</w:t>
      </w:r>
      <w:r w:rsidR="004104C8" w:rsidRPr="00BC6F12">
        <w:rPr>
          <w:rFonts w:asciiTheme="minorHAnsi" w:hAnsiTheme="minorHAnsi" w:cstheme="minorHAnsi"/>
          <w:sz w:val="18"/>
          <w:szCs w:val="18"/>
        </w:rPr>
        <w:t xml:space="preserve">  = False And</w:t>
      </w:r>
      <w:r w:rsidR="00BC6F12" w:rsidRPr="00BC6F12">
        <w:rPr>
          <w:rFonts w:asciiTheme="minorHAnsi" w:hAnsiTheme="minorHAnsi" w:cstheme="minorHAnsi"/>
          <w:sz w:val="18"/>
          <w:szCs w:val="18"/>
        </w:rPr>
        <w:br/>
      </w:r>
      <w:r w:rsidRPr="00BC6F12">
        <w:rPr>
          <w:rFonts w:cstheme="minorHAnsi"/>
          <w:sz w:val="18"/>
          <w:szCs w:val="18"/>
        </w:rPr>
        <w:t>{</w:t>
      </w:r>
      <w:r w:rsidR="0002253C" w:rsidRPr="00BC6F12">
        <w:rPr>
          <w:rFonts w:cstheme="minorHAnsi"/>
          <w:sz w:val="18"/>
          <w:szCs w:val="18"/>
        </w:rPr>
        <w:t>Account</w:t>
      </w:r>
      <w:r w:rsidR="002847B6" w:rsidRPr="00BC6F12">
        <w:rPr>
          <w:rFonts w:cstheme="minorHAnsi"/>
          <w:sz w:val="18"/>
          <w:szCs w:val="18"/>
        </w:rPr>
        <w:t xml:space="preserve"> Branch</w:t>
      </w:r>
      <w:r w:rsidR="0002253C" w:rsidRPr="00BC6F12">
        <w:rPr>
          <w:rFonts w:cstheme="minorHAnsi"/>
          <w:sz w:val="18"/>
          <w:szCs w:val="18"/>
        </w:rPr>
        <w:t xml:space="preserve"> is </w:t>
      </w:r>
      <w:r w:rsidR="002847B6" w:rsidRPr="00BC6F12">
        <w:rPr>
          <w:rFonts w:cstheme="minorHAnsi"/>
          <w:sz w:val="18"/>
          <w:szCs w:val="18"/>
        </w:rPr>
        <w:t>on</w:t>
      </w:r>
      <w:r w:rsidR="0002253C" w:rsidRPr="00BC6F12">
        <w:rPr>
          <w:rFonts w:cstheme="minorHAnsi"/>
          <w:sz w:val="18"/>
          <w:szCs w:val="18"/>
        </w:rPr>
        <w:t xml:space="preserve"> Exclud</w:t>
      </w:r>
      <w:r w:rsidR="002847B6" w:rsidRPr="00BC6F12">
        <w:rPr>
          <w:rFonts w:cstheme="minorHAnsi"/>
          <w:sz w:val="18"/>
          <w:szCs w:val="18"/>
        </w:rPr>
        <w:t>e</w:t>
      </w:r>
      <w:r w:rsidR="0002253C" w:rsidRPr="00BC6F12">
        <w:rPr>
          <w:rFonts w:cstheme="minorHAnsi"/>
          <w:sz w:val="18"/>
          <w:szCs w:val="18"/>
        </w:rPr>
        <w:t xml:space="preserve"> Branch</w:t>
      </w:r>
      <w:r w:rsidR="002847B6" w:rsidRPr="00BC6F12">
        <w:rPr>
          <w:rFonts w:cstheme="minorHAnsi"/>
          <w:sz w:val="18"/>
          <w:szCs w:val="18"/>
        </w:rPr>
        <w:t xml:space="preserve"> List</w:t>
      </w:r>
      <w:r w:rsidRPr="00BC6F12">
        <w:rPr>
          <w:rFonts w:cstheme="minorHAnsi"/>
          <w:sz w:val="18"/>
          <w:szCs w:val="18"/>
        </w:rPr>
        <w:t>}</w:t>
      </w:r>
      <w:r w:rsidR="00E1242C" w:rsidRPr="00BC6F12">
        <w:rPr>
          <w:rFonts w:asciiTheme="minorHAnsi" w:hAnsiTheme="minorHAnsi" w:cstheme="minorHAnsi"/>
          <w:sz w:val="18"/>
          <w:szCs w:val="18"/>
        </w:rPr>
        <w:t>= False And</w:t>
      </w:r>
      <w:r w:rsidR="00BC6F12" w:rsidRPr="00BC6F12">
        <w:rPr>
          <w:rFonts w:asciiTheme="minorHAnsi" w:hAnsiTheme="minorHAnsi" w:cstheme="minorHAnsi"/>
          <w:sz w:val="18"/>
          <w:szCs w:val="18"/>
        </w:rPr>
        <w:br/>
      </w:r>
      <w:r w:rsidR="002847B6" w:rsidRPr="00BC6F12">
        <w:rPr>
          <w:rFonts w:cstheme="minorHAnsi"/>
          <w:sz w:val="18"/>
          <w:szCs w:val="18"/>
        </w:rPr>
        <w:t xml:space="preserve">{Accounts Broker is on </w:t>
      </w:r>
      <w:r w:rsidR="002847B6" w:rsidRPr="00BC6F12">
        <w:rPr>
          <w:rFonts w:asciiTheme="minorHAnsi" w:hAnsiTheme="minorHAnsi" w:cstheme="minorHAnsi"/>
          <w:sz w:val="18"/>
          <w:szCs w:val="18"/>
        </w:rPr>
        <w:t>Exclude Broker List} = False And</w:t>
      </w:r>
    </w:p>
    <w:p w14:paraId="476CE43D" w14:textId="68FDE10C" w:rsidR="004A2821" w:rsidRDefault="005145FB" w:rsidP="004A2821">
      <w:pPr>
        <w:pStyle w:val="Heading1"/>
      </w:pPr>
      <w:bookmarkStart w:id="28" w:name="_Toc94011620"/>
      <w:r w:rsidRPr="005145FB">
        <w:t xml:space="preserve">For each selected </w:t>
      </w:r>
      <w:r w:rsidR="00223236" w:rsidRPr="00352FA6">
        <w:rPr>
          <w:b/>
          <w:bCs/>
          <w:i/>
          <w:iCs/>
        </w:rPr>
        <w:t>traded A</w:t>
      </w:r>
      <w:r w:rsidRPr="00352FA6">
        <w:rPr>
          <w:b/>
          <w:bCs/>
          <w:i/>
          <w:iCs/>
        </w:rPr>
        <w:t>ccount</w:t>
      </w:r>
      <w:r w:rsidR="007D2639">
        <w:rPr>
          <w:b/>
          <w:bCs/>
          <w:i/>
          <w:iCs/>
        </w:rPr>
        <w:t xml:space="preserve"> </w:t>
      </w:r>
      <w:r w:rsidR="007D2639" w:rsidRPr="007D2639">
        <w:t>and</w:t>
      </w:r>
      <w:r w:rsidR="007D2639">
        <w:rPr>
          <w:b/>
          <w:bCs/>
          <w:i/>
          <w:iCs/>
        </w:rPr>
        <w:t xml:space="preserve"> Underlying Product of Traded Product</w:t>
      </w:r>
      <w:r w:rsidRPr="005145FB">
        <w:t xml:space="preserve"> in scope</w:t>
      </w:r>
      <w:r w:rsidR="00A12127">
        <w:t xml:space="preserve"> </w:t>
      </w:r>
      <w:r w:rsidRPr="005145FB">
        <w:t>for review</w:t>
      </w:r>
      <w:bookmarkEnd w:id="28"/>
      <w:r w:rsidR="00A12127">
        <w:t xml:space="preserve"> </w:t>
      </w:r>
    </w:p>
    <w:p w14:paraId="78CF42AC" w14:textId="77777777" w:rsidR="00240E9C" w:rsidRDefault="006F746A" w:rsidP="004A2821">
      <w:pPr>
        <w:pStyle w:val="NormalWeb"/>
        <w:spacing w:before="0" w:beforeAutospacing="0" w:after="0" w:afterAutospacing="0"/>
        <w:rPr>
          <w:rFonts w:asciiTheme="minorHAnsi" w:eastAsiaTheme="minorHAnsi" w:hAnsiTheme="minorHAnsi" w:cstheme="minorBidi"/>
          <w:color w:val="2F5496" w:themeColor="accent1" w:themeShade="BF"/>
          <w:sz w:val="22"/>
          <w:szCs w:val="22"/>
          <w:lang w:bidi="he-IL"/>
        </w:rPr>
      </w:pPr>
      <w:r w:rsidRPr="006F746A">
        <w:rPr>
          <w:rFonts w:asciiTheme="minorHAnsi" w:eastAsiaTheme="minorHAnsi" w:hAnsiTheme="minorHAnsi" w:cstheme="minorBidi"/>
          <w:color w:val="2F5496" w:themeColor="accent1" w:themeShade="BF"/>
          <w:sz w:val="22"/>
          <w:szCs w:val="22"/>
          <w:lang w:bidi="he-IL"/>
        </w:rPr>
        <w:t xml:space="preserve">Group trades by account, underlying security, and business date </w:t>
      </w:r>
    </w:p>
    <w:p w14:paraId="5591B7A2" w14:textId="77777777" w:rsidR="00240E9C" w:rsidRDefault="00240E9C" w:rsidP="004A2821">
      <w:pPr>
        <w:pStyle w:val="NormalWeb"/>
        <w:spacing w:before="0" w:beforeAutospacing="0" w:after="0" w:afterAutospacing="0"/>
        <w:rPr>
          <w:rFonts w:asciiTheme="minorHAnsi" w:eastAsiaTheme="minorHAnsi" w:hAnsiTheme="minorHAnsi" w:cstheme="minorBidi"/>
          <w:color w:val="2F5496" w:themeColor="accent1" w:themeShade="BF"/>
          <w:sz w:val="22"/>
          <w:szCs w:val="22"/>
          <w:lang w:bidi="he-IL"/>
        </w:rPr>
      </w:pPr>
    </w:p>
    <w:p w14:paraId="4DAB0B9D" w14:textId="77777777" w:rsidR="00240E9C" w:rsidRPr="00240E9C" w:rsidRDefault="00240E9C" w:rsidP="00240E9C">
      <w:pPr>
        <w:pStyle w:val="Body"/>
        <w:ind w:left="0"/>
        <w:rPr>
          <w:rFonts w:asciiTheme="minorHAnsi" w:hAnsiTheme="minorHAnsi"/>
          <w:sz w:val="18"/>
          <w:szCs w:val="18"/>
        </w:rPr>
      </w:pPr>
      <w:r w:rsidRPr="00240E9C">
        <w:rPr>
          <w:rFonts w:asciiTheme="minorHAnsi" w:hAnsiTheme="minorHAnsi"/>
          <w:b/>
          <w:bCs/>
          <w:sz w:val="18"/>
          <w:szCs w:val="18"/>
        </w:rPr>
        <w:t xml:space="preserve">     OTR Option Positions for same Underlying</w:t>
      </w:r>
      <w:r w:rsidRPr="00240E9C">
        <w:rPr>
          <w:rFonts w:asciiTheme="minorHAnsi" w:hAnsiTheme="minorHAnsi"/>
          <w:sz w:val="18"/>
          <w:szCs w:val="18"/>
        </w:rPr>
        <w:t xml:space="preserve">(V) = </w:t>
      </w:r>
    </w:p>
    <w:p w14:paraId="35E9699E" w14:textId="5FEC713F" w:rsidR="00240E9C" w:rsidRPr="00240E9C" w:rsidRDefault="00240E9C" w:rsidP="00240E9C">
      <w:pPr>
        <w:pStyle w:val="Body"/>
        <w:ind w:left="720"/>
        <w:rPr>
          <w:rFonts w:asciiTheme="minorHAnsi" w:eastAsiaTheme="minorEastAsia" w:hAnsiTheme="minorHAnsi" w:cstheme="minorHAnsi"/>
          <w:color w:val="000000"/>
          <w:sz w:val="18"/>
          <w:szCs w:val="18"/>
          <w:lang w:bidi="ar-SA"/>
        </w:rPr>
      </w:pPr>
      <w:r w:rsidRPr="00240E9C">
        <w:rPr>
          <w:rFonts w:asciiTheme="minorHAnsi" w:eastAsiaTheme="minorEastAsia" w:hAnsiTheme="minorHAnsi" w:cstheme="minorHAnsi"/>
          <w:color w:val="000000"/>
          <w:sz w:val="18"/>
          <w:szCs w:val="18"/>
          <w:lang w:bidi="ar-SA"/>
        </w:rPr>
        <w:t xml:space="preserve">Input: </w:t>
      </w:r>
      <w:hyperlink r:id="rId18" w:history="1">
        <w:r w:rsidRPr="00240E9C">
          <w:rPr>
            <w:rFonts w:asciiTheme="minorHAnsi" w:hAnsiTheme="minorHAnsi"/>
            <w:sz w:val="18"/>
            <w:szCs w:val="18"/>
          </w:rPr>
          <w:t>Call Put Indicator</w:t>
        </w:r>
      </w:hyperlink>
      <w:r w:rsidRPr="00240E9C">
        <w:rPr>
          <w:rFonts w:asciiTheme="minorHAnsi" w:hAnsiTheme="minorHAnsi"/>
          <w:sz w:val="18"/>
          <w:szCs w:val="18"/>
        </w:rPr>
        <w:t>, Long Short Flag</w:t>
      </w:r>
      <w:r w:rsidRPr="00240E9C">
        <w:rPr>
          <w:rFonts w:asciiTheme="minorHAnsi" w:eastAsiaTheme="minorEastAsia" w:hAnsiTheme="minorHAnsi" w:cstheme="minorHAnsi"/>
          <w:color w:val="000000"/>
          <w:sz w:val="18"/>
          <w:szCs w:val="18"/>
          <w:lang w:bidi="ar-SA"/>
        </w:rPr>
        <w:br/>
      </w:r>
      <w:r w:rsidRPr="00240E9C">
        <w:rPr>
          <w:rFonts w:asciiTheme="minorHAnsi" w:eastAsiaTheme="minorEastAsia" w:hAnsiTheme="minorHAnsi" w:cstheme="minorHAnsi"/>
          <w:b/>
          <w:bCs/>
          <w:color w:val="000000"/>
          <w:sz w:val="18"/>
          <w:szCs w:val="18"/>
          <w:lang w:bidi="ar-SA"/>
        </w:rPr>
        <w:t>Option</w:t>
      </w:r>
      <w:r w:rsidRPr="00240E9C">
        <w:rPr>
          <w:rFonts w:asciiTheme="minorHAnsi" w:eastAsiaTheme="minorEastAsia" w:hAnsiTheme="minorHAnsi" w:cstheme="minorHAnsi"/>
          <w:color w:val="000000"/>
          <w:sz w:val="18"/>
          <w:szCs w:val="18"/>
          <w:lang w:bidi="ar-SA"/>
        </w:rPr>
        <w:t xml:space="preserve"> Positions for a </w:t>
      </w:r>
      <w:r w:rsidRPr="00240E9C">
        <w:rPr>
          <w:rFonts w:asciiTheme="minorHAnsi" w:eastAsiaTheme="minorEastAsia" w:hAnsiTheme="minorHAnsi" w:cstheme="minorHAnsi"/>
          <w:i/>
          <w:iCs/>
          <w:color w:val="000000"/>
          <w:sz w:val="18"/>
          <w:szCs w:val="18"/>
          <w:lang w:bidi="ar-SA"/>
        </w:rPr>
        <w:t>traded Account</w:t>
      </w:r>
      <w:r w:rsidRPr="00240E9C">
        <w:rPr>
          <w:rFonts w:asciiTheme="minorHAnsi" w:eastAsiaTheme="minorEastAsia" w:hAnsiTheme="minorHAnsi" w:cstheme="minorHAnsi"/>
          <w:color w:val="000000"/>
          <w:sz w:val="18"/>
          <w:szCs w:val="18"/>
          <w:lang w:bidi="ar-SA"/>
        </w:rPr>
        <w:t xml:space="preserve"> and Products with the </w:t>
      </w:r>
      <w:r w:rsidRPr="00240E9C">
        <w:rPr>
          <w:rFonts w:asciiTheme="minorHAnsi" w:eastAsiaTheme="minorEastAsia" w:hAnsiTheme="minorHAnsi" w:cstheme="minorHAnsi"/>
          <w:b/>
          <w:bCs/>
          <w:color w:val="000000"/>
          <w:sz w:val="18"/>
          <w:szCs w:val="18"/>
          <w:lang w:bidi="ar-SA"/>
        </w:rPr>
        <w:t>same Underlying Product</w:t>
      </w:r>
      <w:r w:rsidRPr="00240E9C">
        <w:rPr>
          <w:rFonts w:asciiTheme="minorHAnsi" w:eastAsiaTheme="minorEastAsia" w:hAnsiTheme="minorHAnsi" w:cstheme="minorHAnsi"/>
          <w:color w:val="000000"/>
          <w:sz w:val="18"/>
          <w:szCs w:val="18"/>
          <w:lang w:bidi="ar-SA"/>
        </w:rPr>
        <w:t xml:space="preserve"> as the </w:t>
      </w:r>
      <w:r w:rsidRPr="00240E9C">
        <w:rPr>
          <w:rFonts w:asciiTheme="minorHAnsi" w:eastAsiaTheme="minorEastAsia" w:hAnsiTheme="minorHAnsi" w:cstheme="minorHAnsi"/>
          <w:i/>
          <w:iCs/>
          <w:color w:val="000000"/>
          <w:sz w:val="18"/>
          <w:szCs w:val="18"/>
          <w:lang w:bidi="ar-SA"/>
        </w:rPr>
        <w:t>Traded Product</w:t>
      </w:r>
      <w:r w:rsidRPr="00240E9C">
        <w:rPr>
          <w:rFonts w:asciiTheme="minorHAnsi" w:eastAsiaTheme="minorEastAsia" w:hAnsiTheme="minorHAnsi" w:cstheme="minorHAnsi"/>
          <w:color w:val="000000"/>
          <w:sz w:val="18"/>
          <w:szCs w:val="18"/>
          <w:lang w:bidi="ar-SA"/>
        </w:rPr>
        <w:t xml:space="preserve"> </w:t>
      </w:r>
      <w:r w:rsidRPr="00240E9C">
        <w:rPr>
          <w:rFonts w:asciiTheme="minorHAnsi" w:eastAsiaTheme="minorEastAsia" w:hAnsiTheme="minorHAnsi" w:cstheme="minorHAnsi"/>
          <w:color w:val="000000"/>
          <w:sz w:val="18"/>
          <w:szCs w:val="18"/>
          <w:lang w:bidi="ar-SA"/>
        </w:rPr>
        <w:br/>
        <w:t>where</w:t>
      </w:r>
      <w:r w:rsidRPr="00240E9C">
        <w:rPr>
          <w:rFonts w:asciiTheme="minorHAnsi" w:eastAsiaTheme="minorEastAsia" w:hAnsiTheme="minorHAnsi" w:cstheme="minorHAnsi"/>
          <w:color w:val="000000"/>
          <w:sz w:val="18"/>
          <w:szCs w:val="18"/>
          <w:lang w:bidi="ar-SA"/>
        </w:rPr>
        <w:br/>
      </w:r>
      <w:r w:rsidRPr="00240E9C">
        <w:rPr>
          <w:rFonts w:asciiTheme="minorHAnsi" w:hAnsiTheme="minorHAnsi" w:cstheme="minorHAnsi"/>
          <w:b/>
          <w:bCs/>
          <w:sz w:val="18"/>
          <w:szCs w:val="18"/>
        </w:rPr>
        <w:t>[</w:t>
      </w:r>
      <w:r w:rsidRPr="00240E9C">
        <w:rPr>
          <w:rFonts w:asciiTheme="minorHAnsi" w:eastAsiaTheme="minorEastAsia" w:hAnsiTheme="minorHAnsi" w:cstheme="minorHAnsi"/>
          <w:color w:val="000000"/>
          <w:sz w:val="18"/>
          <w:szCs w:val="18"/>
          <w:lang w:bidi="ar-SA"/>
        </w:rPr>
        <w:t>Position Account Key] = [</w:t>
      </w:r>
      <w:r w:rsidRPr="00240E9C">
        <w:rPr>
          <w:rFonts w:asciiTheme="minorHAnsi" w:eastAsiaTheme="minorEastAsia" w:hAnsiTheme="minorHAnsi" w:cstheme="minorHAnsi"/>
          <w:b/>
          <w:bCs/>
          <w:color w:val="000000"/>
          <w:sz w:val="18"/>
          <w:szCs w:val="18"/>
          <w:lang w:bidi="ar-SA"/>
        </w:rPr>
        <w:t>Trade Account Key</w:t>
      </w:r>
      <w:r w:rsidRPr="00240E9C">
        <w:rPr>
          <w:rFonts w:asciiTheme="minorHAnsi" w:eastAsiaTheme="minorEastAsia" w:hAnsiTheme="minorHAnsi" w:cstheme="minorHAnsi"/>
          <w:color w:val="000000"/>
          <w:sz w:val="18"/>
          <w:szCs w:val="18"/>
          <w:lang w:bidi="ar-SA"/>
        </w:rPr>
        <w:t>] And</w:t>
      </w:r>
      <w:r w:rsidRPr="00240E9C">
        <w:rPr>
          <w:rFonts w:asciiTheme="minorHAnsi" w:eastAsiaTheme="minorEastAsia" w:hAnsiTheme="minorHAnsi" w:cstheme="minorHAnsi"/>
          <w:color w:val="000000"/>
          <w:sz w:val="18"/>
          <w:szCs w:val="18"/>
          <w:lang w:bidi="ar-SA"/>
        </w:rPr>
        <w:br/>
        <w:t>[Product Underlying Key] for [Position Product Key] =</w:t>
      </w:r>
      <w:r w:rsidRPr="00240E9C">
        <w:rPr>
          <w:rFonts w:asciiTheme="minorHAnsi" w:hAnsiTheme="minorHAnsi" w:cstheme="minorHAnsi"/>
          <w:b/>
          <w:bCs/>
          <w:sz w:val="18"/>
          <w:szCs w:val="18"/>
        </w:rPr>
        <w:t xml:space="preserve"> </w:t>
      </w:r>
      <w:r w:rsidRPr="00240E9C">
        <w:rPr>
          <w:rFonts w:asciiTheme="minorHAnsi" w:hAnsiTheme="minorHAnsi" w:cstheme="minorHAnsi"/>
          <w:sz w:val="18"/>
          <w:szCs w:val="18"/>
        </w:rPr>
        <w:t>[</w:t>
      </w:r>
      <w:r w:rsidRPr="00240E9C">
        <w:rPr>
          <w:rFonts w:asciiTheme="minorHAnsi" w:eastAsiaTheme="minorEastAsia" w:hAnsiTheme="minorHAnsi" w:cstheme="minorHAnsi"/>
          <w:b/>
          <w:bCs/>
          <w:color w:val="000000"/>
          <w:sz w:val="18"/>
          <w:szCs w:val="18"/>
          <w:lang w:bidi="ar-SA"/>
        </w:rPr>
        <w:t>Product Underlying Key] for [Trade Product Key</w:t>
      </w:r>
      <w:r w:rsidRPr="00240E9C">
        <w:rPr>
          <w:rFonts w:asciiTheme="minorHAnsi" w:eastAsiaTheme="minorEastAsia" w:hAnsiTheme="minorHAnsi" w:cstheme="minorHAnsi"/>
          <w:color w:val="000000"/>
          <w:sz w:val="18"/>
          <w:szCs w:val="18"/>
          <w:lang w:bidi="ar-SA"/>
        </w:rPr>
        <w:t>] And</w:t>
      </w:r>
      <w:r w:rsidRPr="00240E9C">
        <w:rPr>
          <w:rFonts w:asciiTheme="minorHAnsi" w:eastAsiaTheme="minorEastAsia" w:hAnsiTheme="minorHAnsi" w:cstheme="minorHAnsi"/>
          <w:color w:val="000000"/>
          <w:sz w:val="18"/>
          <w:szCs w:val="18"/>
          <w:lang w:bidi="ar-SA"/>
        </w:rPr>
        <w:br/>
        <w:t xml:space="preserve">{Product is Option} with ([Position Product Key]) </w:t>
      </w:r>
      <w:r w:rsidR="00AF4B0C">
        <w:rPr>
          <w:rFonts w:asciiTheme="minorHAnsi" w:eastAsiaTheme="minorEastAsia" w:hAnsiTheme="minorHAnsi" w:cstheme="minorHAnsi"/>
          <w:color w:val="000000"/>
          <w:sz w:val="18"/>
          <w:szCs w:val="18"/>
          <w:lang w:bidi="ar-SA"/>
        </w:rPr>
        <w:t>= True</w:t>
      </w:r>
      <w:r w:rsidRPr="00240E9C">
        <w:rPr>
          <w:rFonts w:asciiTheme="minorHAnsi" w:eastAsiaTheme="minorEastAsia" w:hAnsiTheme="minorHAnsi" w:cstheme="minorHAnsi"/>
          <w:color w:val="000000"/>
          <w:sz w:val="18"/>
          <w:szCs w:val="18"/>
          <w:lang w:bidi="ar-SA"/>
        </w:rPr>
        <w:t xml:space="preserve"> And // </w:t>
      </w:r>
      <w:hyperlink r:id="rId19" w:history="1">
        <w:r w:rsidRPr="00AF4B0C">
          <w:rPr>
            <w:rStyle w:val="Hyperlink"/>
            <w:rFonts w:asciiTheme="minorHAnsi" w:hAnsiTheme="minorHAnsi"/>
            <w:b/>
            <w:bCs/>
            <w:sz w:val="18"/>
            <w:szCs w:val="18"/>
            <w:highlight w:val="darkGray"/>
          </w:rPr>
          <w:t>GSS DE0851 - Product Is Option</w:t>
        </w:r>
      </w:hyperlink>
      <w:r w:rsidRPr="00AF4B0C">
        <w:rPr>
          <w:rStyle w:val="Hyperlink"/>
          <w:rFonts w:asciiTheme="minorHAnsi" w:hAnsiTheme="minorHAnsi"/>
          <w:b/>
          <w:bCs/>
          <w:sz w:val="18"/>
          <w:szCs w:val="18"/>
          <w:highlight w:val="darkGray"/>
        </w:rPr>
        <w:t xml:space="preserve"> = Y</w:t>
      </w:r>
      <w:r w:rsidRPr="00240E9C">
        <w:rPr>
          <w:rFonts w:asciiTheme="minorHAnsi" w:eastAsiaTheme="minorEastAsia" w:hAnsiTheme="minorHAnsi" w:cstheme="minorHAnsi"/>
          <w:color w:val="000000"/>
          <w:sz w:val="18"/>
          <w:szCs w:val="18"/>
          <w:lang w:bidi="ar-SA"/>
        </w:rPr>
        <w:br/>
        <w:t xml:space="preserve">[Position Date] = Process Date And // </w:t>
      </w:r>
      <w:r w:rsidRPr="00AF4B0C">
        <w:rPr>
          <w:rFonts w:asciiTheme="minorHAnsi" w:eastAsiaTheme="minorEastAsia" w:hAnsiTheme="minorHAnsi" w:cstheme="minorHAnsi"/>
          <w:color w:val="000000"/>
          <w:sz w:val="18"/>
          <w:szCs w:val="18"/>
          <w:highlight w:val="darkGray"/>
          <w:lang w:bidi="ar-SA"/>
        </w:rPr>
        <w:t>aka Trade Business Date And</w:t>
      </w:r>
      <w:r w:rsidRPr="00240E9C">
        <w:rPr>
          <w:rFonts w:asciiTheme="minorHAnsi" w:eastAsiaTheme="minorEastAsia" w:hAnsiTheme="minorHAnsi" w:cstheme="minorHAnsi"/>
          <w:color w:val="000000"/>
          <w:sz w:val="18"/>
          <w:szCs w:val="18"/>
          <w:lang w:bidi="ar-SA"/>
        </w:rPr>
        <w:br/>
        <w:t>[</w:t>
      </w:r>
      <w:bookmarkStart w:id="29" w:name="_Hlk90452104"/>
      <w:r w:rsidRPr="00240E9C">
        <w:rPr>
          <w:rFonts w:asciiTheme="minorHAnsi" w:eastAsiaTheme="minorEastAsia" w:hAnsiTheme="minorHAnsi" w:cstheme="minorHAnsi"/>
          <w:color w:val="000000"/>
          <w:sz w:val="18"/>
          <w:szCs w:val="18"/>
          <w:lang w:bidi="ar-SA"/>
        </w:rPr>
        <w:t>Product Expiration Date</w:t>
      </w:r>
      <w:bookmarkEnd w:id="29"/>
      <w:r w:rsidRPr="00240E9C">
        <w:rPr>
          <w:rFonts w:asciiTheme="minorHAnsi" w:eastAsiaTheme="minorEastAsia" w:hAnsiTheme="minorHAnsi" w:cstheme="minorHAnsi"/>
          <w:color w:val="000000"/>
          <w:sz w:val="18"/>
          <w:szCs w:val="18"/>
          <w:lang w:bidi="ar-SA"/>
        </w:rPr>
        <w:t xml:space="preserve">] &gt;= Process Date And  // </w:t>
      </w:r>
      <w:r w:rsidRPr="00AF4B0C">
        <w:rPr>
          <w:rFonts w:asciiTheme="minorHAnsi" w:eastAsiaTheme="minorEastAsia" w:hAnsiTheme="minorHAnsi" w:cstheme="minorHAnsi"/>
          <w:color w:val="000000"/>
          <w:sz w:val="18"/>
          <w:szCs w:val="18"/>
          <w:highlight w:val="darkGray"/>
          <w:lang w:bidi="ar-SA"/>
        </w:rPr>
        <w:t>Option Expiration Date</w:t>
      </w:r>
    </w:p>
    <w:p w14:paraId="478B7F9A" w14:textId="5685953C" w:rsidR="00240E9C" w:rsidRDefault="00240E9C" w:rsidP="00240E9C">
      <w:pPr>
        <w:pStyle w:val="NormalWeb"/>
        <w:spacing w:before="0" w:beforeAutospacing="0" w:after="0" w:afterAutospacing="0"/>
        <w:ind w:left="720"/>
        <w:rPr>
          <w:rFonts w:asciiTheme="minorHAnsi" w:eastAsiaTheme="minorHAnsi" w:hAnsiTheme="minorHAnsi" w:cstheme="minorBidi"/>
          <w:color w:val="2F5496" w:themeColor="accent1" w:themeShade="BF"/>
          <w:sz w:val="22"/>
          <w:szCs w:val="22"/>
          <w:lang w:bidi="he-IL"/>
        </w:rPr>
      </w:pPr>
      <w:r w:rsidRPr="00240E9C">
        <w:rPr>
          <w:rFonts w:asciiTheme="minorHAnsi" w:hAnsiTheme="minorHAnsi"/>
          <w:sz w:val="18"/>
          <w:szCs w:val="18"/>
        </w:rPr>
        <w:t>[</w:t>
      </w:r>
      <w:bookmarkStart w:id="30" w:name="_Hlk90452162"/>
      <w:r w:rsidRPr="00240E9C">
        <w:rPr>
          <w:rFonts w:asciiTheme="minorHAnsi" w:hAnsiTheme="minorHAnsi"/>
          <w:sz w:val="18"/>
          <w:szCs w:val="18"/>
        </w:rPr>
        <w:t xml:space="preserve">Position </w:t>
      </w:r>
      <w:hyperlink r:id="rId20" w:history="1">
        <w:r w:rsidRPr="00240E9C">
          <w:rPr>
            <w:rFonts w:asciiTheme="minorHAnsi" w:hAnsiTheme="minorHAnsi"/>
            <w:sz w:val="18"/>
            <w:szCs w:val="18"/>
          </w:rPr>
          <w:t>Call Put Indicator</w:t>
        </w:r>
      </w:hyperlink>
      <w:bookmarkEnd w:id="30"/>
      <w:r w:rsidRPr="00240E9C">
        <w:rPr>
          <w:rFonts w:asciiTheme="minorHAnsi" w:hAnsiTheme="minorHAnsi"/>
          <w:sz w:val="18"/>
          <w:szCs w:val="18"/>
        </w:rPr>
        <w:t xml:space="preserve">] = Input </w:t>
      </w:r>
      <w:hyperlink r:id="rId21" w:history="1">
        <w:r w:rsidRPr="00240E9C">
          <w:rPr>
            <w:rFonts w:asciiTheme="minorHAnsi" w:hAnsiTheme="minorHAnsi"/>
            <w:sz w:val="18"/>
            <w:szCs w:val="18"/>
          </w:rPr>
          <w:t>Call Put Indicator</w:t>
        </w:r>
      </w:hyperlink>
      <w:r w:rsidRPr="00240E9C">
        <w:rPr>
          <w:rFonts w:asciiTheme="minorHAnsi" w:hAnsiTheme="minorHAnsi"/>
          <w:sz w:val="18"/>
          <w:szCs w:val="18"/>
        </w:rPr>
        <w:t xml:space="preserve"> And  // </w:t>
      </w:r>
      <w:r w:rsidRPr="00AF4B0C">
        <w:rPr>
          <w:rFonts w:asciiTheme="minorHAnsi" w:hAnsiTheme="minorHAnsi"/>
          <w:sz w:val="18"/>
          <w:szCs w:val="18"/>
          <w:highlight w:val="darkGray"/>
        </w:rPr>
        <w:t>Note: this is a Product attribute for the Position Product</w:t>
      </w:r>
      <w:r w:rsidRPr="00240E9C">
        <w:rPr>
          <w:rFonts w:asciiTheme="minorHAnsi" w:hAnsiTheme="minorHAnsi"/>
          <w:sz w:val="18"/>
          <w:szCs w:val="18"/>
        </w:rPr>
        <w:br/>
        <w:t>[</w:t>
      </w:r>
      <w:hyperlink r:id="rId22" w:history="1">
        <w:r w:rsidRPr="00240E9C">
          <w:rPr>
            <w:rFonts w:asciiTheme="minorHAnsi" w:hAnsiTheme="minorHAnsi"/>
            <w:sz w:val="18"/>
            <w:szCs w:val="18"/>
          </w:rPr>
          <w:t>Position Long Short Index Flag</w:t>
        </w:r>
      </w:hyperlink>
      <w:r w:rsidRPr="00240E9C">
        <w:rPr>
          <w:rFonts w:asciiTheme="minorHAnsi" w:hAnsiTheme="minorHAnsi"/>
          <w:sz w:val="18"/>
          <w:szCs w:val="18"/>
        </w:rPr>
        <w:t>] = Input Long Short Flag</w:t>
      </w:r>
    </w:p>
    <w:p w14:paraId="2A572343" w14:textId="523E9FF6" w:rsidR="006F746A" w:rsidRDefault="006F746A" w:rsidP="004A2821">
      <w:pPr>
        <w:pStyle w:val="NormalWeb"/>
        <w:spacing w:before="0" w:beforeAutospacing="0" w:after="0" w:afterAutospacing="0"/>
        <w:rPr>
          <w:rFonts w:asciiTheme="minorHAnsi" w:eastAsiaTheme="minorHAnsi" w:hAnsiTheme="minorHAnsi" w:cstheme="minorBidi"/>
          <w:color w:val="2F5496" w:themeColor="accent1" w:themeShade="BF"/>
          <w:sz w:val="22"/>
          <w:szCs w:val="22"/>
          <w:lang w:bidi="he-IL"/>
        </w:rPr>
      </w:pPr>
      <w:r>
        <w:rPr>
          <w:rFonts w:asciiTheme="minorHAnsi" w:eastAsiaTheme="minorHAnsi" w:hAnsiTheme="minorHAnsi" w:cstheme="minorBidi"/>
          <w:color w:val="2F5496" w:themeColor="accent1" w:themeShade="BF"/>
          <w:sz w:val="22"/>
          <w:szCs w:val="22"/>
          <w:lang w:bidi="he-IL"/>
        </w:rPr>
        <w:br/>
      </w:r>
      <w:r w:rsidRPr="006F746A">
        <w:rPr>
          <w:rFonts w:asciiTheme="minorHAnsi" w:eastAsiaTheme="minorHAnsi" w:hAnsiTheme="minorHAnsi" w:cstheme="minorBidi"/>
          <w:color w:val="2F5496" w:themeColor="accent1" w:themeShade="BF"/>
          <w:sz w:val="22"/>
          <w:szCs w:val="22"/>
          <w:lang w:bidi="he-IL"/>
        </w:rPr>
        <w:t>Aggregated short / long position for puts and calls (in contracts)</w:t>
      </w:r>
    </w:p>
    <w:p w14:paraId="199161EC" w14:textId="77777777" w:rsidR="00240E9C" w:rsidRDefault="00240E9C" w:rsidP="004A2821">
      <w:pPr>
        <w:pStyle w:val="NormalWeb"/>
        <w:spacing w:before="0" w:beforeAutospacing="0" w:after="0" w:afterAutospacing="0"/>
        <w:rPr>
          <w:rFonts w:asciiTheme="minorHAnsi" w:eastAsiaTheme="minorHAnsi" w:hAnsiTheme="minorHAnsi" w:cstheme="minorBidi"/>
          <w:color w:val="2F5496" w:themeColor="accent1" w:themeShade="BF"/>
          <w:sz w:val="22"/>
          <w:szCs w:val="22"/>
          <w:lang w:bidi="he-IL"/>
        </w:rPr>
      </w:pPr>
    </w:p>
    <w:p w14:paraId="4E0A2811" w14:textId="6F4156F6" w:rsidR="00240E9C" w:rsidRDefault="00240E9C" w:rsidP="004A2821">
      <w:pPr>
        <w:pStyle w:val="NormalWeb"/>
        <w:spacing w:before="0" w:beforeAutospacing="0" w:after="0" w:afterAutospacing="0"/>
        <w:rPr>
          <w:rFonts w:asciiTheme="minorHAnsi" w:eastAsiaTheme="minorHAnsi" w:hAnsiTheme="minorHAnsi" w:cstheme="minorBidi"/>
          <w:color w:val="2F5496" w:themeColor="accent1" w:themeShade="BF"/>
          <w:sz w:val="22"/>
          <w:szCs w:val="22"/>
          <w:lang w:bidi="he-IL"/>
        </w:rPr>
      </w:pPr>
      <w:r w:rsidRPr="006F746A">
        <w:rPr>
          <w:rFonts w:asciiTheme="minorHAnsi" w:hAnsiTheme="minorHAnsi"/>
          <w:sz w:val="18"/>
          <w:szCs w:val="18"/>
        </w:rPr>
        <w:t>For</w:t>
      </w:r>
      <w:r w:rsidRPr="006F746A">
        <w:rPr>
          <w:rFonts w:asciiTheme="minorHAnsi" w:hAnsiTheme="minorHAnsi"/>
          <w:b/>
          <w:bCs/>
          <w:sz w:val="18"/>
          <w:szCs w:val="18"/>
        </w:rPr>
        <w:t xml:space="preserve"> </w:t>
      </w:r>
      <w:r w:rsidRPr="006F746A">
        <w:rPr>
          <w:rFonts w:asciiTheme="minorHAnsi" w:hAnsiTheme="minorHAnsi"/>
          <w:sz w:val="18"/>
          <w:szCs w:val="18"/>
        </w:rPr>
        <w:t>each</w:t>
      </w:r>
      <w:r w:rsidRPr="006F746A">
        <w:rPr>
          <w:rFonts w:asciiTheme="minorHAnsi" w:hAnsiTheme="minorHAnsi"/>
          <w:b/>
          <w:bCs/>
          <w:sz w:val="18"/>
          <w:szCs w:val="18"/>
        </w:rPr>
        <w:t xml:space="preserve"> </w:t>
      </w:r>
      <w:r w:rsidRPr="006F746A">
        <w:rPr>
          <w:rFonts w:asciiTheme="minorHAnsi" w:hAnsiTheme="minorHAnsi" w:cstheme="minorHAnsi"/>
          <w:color w:val="000000"/>
          <w:sz w:val="18"/>
          <w:szCs w:val="18"/>
        </w:rPr>
        <w:t xml:space="preserve">Traded Account as identified above, aggregate its current date </w:t>
      </w:r>
      <w:r w:rsidRPr="006F746A">
        <w:rPr>
          <w:rFonts w:asciiTheme="minorHAnsi" w:hAnsiTheme="minorHAnsi" w:cstheme="minorHAnsi"/>
          <w:b/>
          <w:bCs/>
          <w:color w:val="000000"/>
          <w:sz w:val="18"/>
          <w:szCs w:val="18"/>
        </w:rPr>
        <w:t>Positions</w:t>
      </w:r>
      <w:r w:rsidRPr="006F746A">
        <w:rPr>
          <w:rFonts w:asciiTheme="minorHAnsi" w:hAnsiTheme="minorHAnsi" w:cstheme="minorHAnsi"/>
          <w:color w:val="000000"/>
          <w:sz w:val="18"/>
          <w:szCs w:val="18"/>
        </w:rPr>
        <w:t xml:space="preserve"> in the </w:t>
      </w:r>
      <w:r w:rsidRPr="006F746A">
        <w:rPr>
          <w:rFonts w:asciiTheme="minorHAnsi" w:hAnsiTheme="minorHAnsi" w:cstheme="minorHAnsi"/>
          <w:b/>
          <w:bCs/>
          <w:color w:val="000000"/>
          <w:sz w:val="18"/>
          <w:szCs w:val="18"/>
        </w:rPr>
        <w:t>Traded Underlying Products</w:t>
      </w:r>
      <w:r w:rsidR="00337142">
        <w:rPr>
          <w:rFonts w:asciiTheme="minorHAnsi" w:hAnsiTheme="minorHAnsi" w:cstheme="minorHAnsi"/>
          <w:b/>
          <w:bCs/>
          <w:color w:val="000000"/>
          <w:sz w:val="18"/>
          <w:szCs w:val="18"/>
        </w:rPr>
        <w:t xml:space="preserve"> </w:t>
      </w:r>
      <w:r w:rsidR="00337142" w:rsidRPr="00337142">
        <w:rPr>
          <w:rFonts w:asciiTheme="minorHAnsi" w:hAnsiTheme="minorHAnsi" w:cstheme="minorHAnsi"/>
          <w:color w:val="000000"/>
          <w:sz w:val="18"/>
          <w:szCs w:val="18"/>
        </w:rPr>
        <w:t>(for display only)</w:t>
      </w:r>
      <w:r w:rsidRPr="00337142">
        <w:rPr>
          <w:rFonts w:asciiTheme="minorHAnsi" w:hAnsiTheme="minorHAnsi" w:cstheme="minorHAnsi"/>
          <w:color w:val="000000"/>
          <w:sz w:val="18"/>
          <w:szCs w:val="18"/>
        </w:rPr>
        <w:t>:</w:t>
      </w:r>
    </w:p>
    <w:p w14:paraId="263A0104" w14:textId="77777777" w:rsidR="00240E9C" w:rsidRPr="00240E9C" w:rsidRDefault="00240E9C" w:rsidP="00240E9C">
      <w:pPr>
        <w:pStyle w:val="Body"/>
        <w:ind w:left="0"/>
        <w:rPr>
          <w:rFonts w:asciiTheme="minorHAnsi" w:hAnsiTheme="minorHAnsi" w:cstheme="minorHAnsi"/>
          <w:sz w:val="18"/>
          <w:szCs w:val="18"/>
        </w:rPr>
      </w:pPr>
      <w:r>
        <w:rPr>
          <w:rFonts w:asciiTheme="minorHAnsi" w:hAnsiTheme="minorHAnsi" w:cstheme="minorHAnsi"/>
          <w:b/>
          <w:bCs/>
        </w:rPr>
        <w:t xml:space="preserve">   </w:t>
      </w:r>
      <w:r w:rsidRPr="00240E9C">
        <w:rPr>
          <w:rFonts w:asciiTheme="minorHAnsi" w:hAnsiTheme="minorHAnsi" w:cstheme="minorHAnsi"/>
          <w:b/>
          <w:bCs/>
          <w:sz w:val="18"/>
          <w:szCs w:val="18"/>
        </w:rPr>
        <w:t xml:space="preserve">  OTR Total Short Put Position (Contracts)</w:t>
      </w:r>
      <w:r w:rsidRPr="00240E9C">
        <w:rPr>
          <w:rFonts w:asciiTheme="minorHAnsi" w:hAnsiTheme="minorHAnsi" w:cstheme="minorHAnsi"/>
          <w:sz w:val="18"/>
          <w:szCs w:val="18"/>
        </w:rPr>
        <w:t xml:space="preserve">(V) = </w:t>
      </w:r>
    </w:p>
    <w:p w14:paraId="123CE564" w14:textId="739F4617" w:rsidR="00240E9C" w:rsidRPr="00240E9C" w:rsidRDefault="00240E9C" w:rsidP="00240E9C">
      <w:pPr>
        <w:pStyle w:val="Body"/>
        <w:ind w:left="0" w:firstLine="720"/>
        <w:rPr>
          <w:rFonts w:asciiTheme="minorHAnsi" w:hAnsiTheme="minorHAnsi" w:cstheme="minorHAnsi"/>
          <w:sz w:val="18"/>
          <w:szCs w:val="18"/>
        </w:rPr>
      </w:pPr>
      <w:r w:rsidRPr="00240E9C">
        <w:rPr>
          <w:rStyle w:val="Strong"/>
          <w:rFonts w:asciiTheme="minorHAnsi" w:hAnsiTheme="minorHAnsi"/>
          <w:b w:val="0"/>
          <w:bCs w:val="0"/>
          <w:sz w:val="18"/>
          <w:szCs w:val="18"/>
        </w:rPr>
        <w:t>SUM</w:t>
      </w:r>
      <w:r w:rsidRPr="00240E9C">
        <w:rPr>
          <w:rFonts w:asciiTheme="minorHAnsi" w:hAnsiTheme="minorHAnsi"/>
          <w:sz w:val="18"/>
          <w:szCs w:val="18"/>
        </w:rPr>
        <w:t>(</w:t>
      </w:r>
      <w:r w:rsidR="00AF4B0C">
        <w:rPr>
          <w:rFonts w:asciiTheme="minorHAnsi" w:hAnsiTheme="minorHAnsi"/>
          <w:sz w:val="18"/>
          <w:szCs w:val="18"/>
        </w:rPr>
        <w:t>[</w:t>
      </w:r>
      <w:r w:rsidRPr="00240E9C">
        <w:rPr>
          <w:rFonts w:asciiTheme="minorHAnsi" w:hAnsiTheme="minorHAnsi"/>
          <w:sz w:val="18"/>
          <w:szCs w:val="18"/>
        </w:rPr>
        <w:t>Position Quantity</w:t>
      </w:r>
      <w:r w:rsidR="00AF4B0C">
        <w:rPr>
          <w:rFonts w:asciiTheme="minorHAnsi" w:hAnsiTheme="minorHAnsi"/>
          <w:sz w:val="18"/>
          <w:szCs w:val="18"/>
        </w:rPr>
        <w:t>]</w:t>
      </w:r>
      <w:r w:rsidRPr="00240E9C">
        <w:rPr>
          <w:rFonts w:asciiTheme="minorHAnsi" w:hAnsiTheme="minorHAnsi"/>
          <w:sz w:val="18"/>
          <w:szCs w:val="18"/>
        </w:rPr>
        <w:t xml:space="preserve">) for </w:t>
      </w:r>
      <w:r w:rsidRPr="006F746A">
        <w:rPr>
          <w:rFonts w:asciiTheme="minorHAnsi" w:hAnsiTheme="minorHAnsi"/>
          <w:sz w:val="18"/>
          <w:szCs w:val="18"/>
        </w:rPr>
        <w:t>OTR Option Positions for same Underlying</w:t>
      </w:r>
      <w:r w:rsidRPr="00240E9C">
        <w:rPr>
          <w:rFonts w:asciiTheme="minorHAnsi" w:hAnsiTheme="minorHAnsi"/>
          <w:sz w:val="18"/>
          <w:szCs w:val="18"/>
        </w:rPr>
        <w:t xml:space="preserve">(V) with (Put, Short) </w:t>
      </w:r>
      <w:r w:rsidRPr="00240E9C">
        <w:rPr>
          <w:rFonts w:asciiTheme="minorHAnsi" w:hAnsiTheme="minorHAnsi"/>
          <w:sz w:val="18"/>
          <w:szCs w:val="18"/>
        </w:rPr>
        <w:br/>
      </w:r>
      <w:r w:rsidRPr="00240E9C">
        <w:rPr>
          <w:rFonts w:asciiTheme="minorHAnsi" w:hAnsiTheme="minorHAnsi" w:cstheme="minorHAnsi"/>
          <w:b/>
          <w:bCs/>
          <w:sz w:val="18"/>
          <w:szCs w:val="18"/>
        </w:rPr>
        <w:br/>
      </w:r>
      <w:r>
        <w:rPr>
          <w:rFonts w:asciiTheme="minorHAnsi" w:hAnsiTheme="minorHAnsi" w:cstheme="minorHAnsi"/>
          <w:b/>
          <w:bCs/>
          <w:sz w:val="18"/>
          <w:szCs w:val="18"/>
        </w:rPr>
        <w:t xml:space="preserve">     </w:t>
      </w:r>
      <w:r w:rsidRPr="00240E9C">
        <w:rPr>
          <w:rFonts w:asciiTheme="minorHAnsi" w:hAnsiTheme="minorHAnsi" w:cstheme="minorHAnsi"/>
          <w:b/>
          <w:bCs/>
          <w:sz w:val="18"/>
          <w:szCs w:val="18"/>
        </w:rPr>
        <w:t>OTR Total Long Put Position (Contracts)</w:t>
      </w:r>
      <w:r w:rsidRPr="00240E9C">
        <w:rPr>
          <w:rFonts w:asciiTheme="minorHAnsi" w:hAnsiTheme="minorHAnsi" w:cstheme="minorHAnsi"/>
          <w:sz w:val="18"/>
          <w:szCs w:val="18"/>
        </w:rPr>
        <w:t xml:space="preserve">(V) = </w:t>
      </w:r>
    </w:p>
    <w:p w14:paraId="31AA2490" w14:textId="75BBAE0C" w:rsidR="00240E9C" w:rsidRPr="00240E9C" w:rsidRDefault="00240E9C" w:rsidP="00240E9C">
      <w:pPr>
        <w:pStyle w:val="Body"/>
        <w:ind w:left="0" w:firstLine="720"/>
        <w:rPr>
          <w:rFonts w:asciiTheme="minorHAnsi" w:hAnsiTheme="minorHAnsi" w:cstheme="minorHAnsi"/>
          <w:sz w:val="18"/>
          <w:szCs w:val="18"/>
        </w:rPr>
      </w:pPr>
      <w:r w:rsidRPr="00240E9C">
        <w:rPr>
          <w:rStyle w:val="Strong"/>
          <w:rFonts w:asciiTheme="minorHAnsi" w:hAnsiTheme="minorHAnsi"/>
          <w:b w:val="0"/>
          <w:bCs w:val="0"/>
          <w:sz w:val="18"/>
          <w:szCs w:val="18"/>
        </w:rPr>
        <w:t>SUM</w:t>
      </w:r>
      <w:r w:rsidRPr="00240E9C">
        <w:rPr>
          <w:rFonts w:asciiTheme="minorHAnsi" w:hAnsiTheme="minorHAnsi"/>
          <w:sz w:val="18"/>
          <w:szCs w:val="18"/>
        </w:rPr>
        <w:t>(</w:t>
      </w:r>
      <w:r w:rsidR="00AF4B0C">
        <w:rPr>
          <w:rFonts w:asciiTheme="minorHAnsi" w:hAnsiTheme="minorHAnsi"/>
          <w:sz w:val="18"/>
          <w:szCs w:val="18"/>
        </w:rPr>
        <w:t>[</w:t>
      </w:r>
      <w:r w:rsidRPr="00240E9C">
        <w:rPr>
          <w:rFonts w:asciiTheme="minorHAnsi" w:hAnsiTheme="minorHAnsi"/>
          <w:sz w:val="18"/>
          <w:szCs w:val="18"/>
        </w:rPr>
        <w:t>Position Quantity</w:t>
      </w:r>
      <w:r w:rsidR="00AF4B0C">
        <w:rPr>
          <w:rFonts w:asciiTheme="minorHAnsi" w:hAnsiTheme="minorHAnsi"/>
          <w:sz w:val="18"/>
          <w:szCs w:val="18"/>
        </w:rPr>
        <w:t>]</w:t>
      </w:r>
      <w:r w:rsidRPr="00240E9C">
        <w:rPr>
          <w:rFonts w:asciiTheme="minorHAnsi" w:hAnsiTheme="minorHAnsi"/>
          <w:sz w:val="18"/>
          <w:szCs w:val="18"/>
        </w:rPr>
        <w:t xml:space="preserve">) for </w:t>
      </w:r>
      <w:r w:rsidRPr="006F746A">
        <w:rPr>
          <w:rFonts w:asciiTheme="minorHAnsi" w:hAnsiTheme="minorHAnsi"/>
          <w:sz w:val="18"/>
          <w:szCs w:val="18"/>
        </w:rPr>
        <w:t>OTR Option Positions for same Underlying</w:t>
      </w:r>
      <w:r w:rsidRPr="00240E9C">
        <w:rPr>
          <w:rFonts w:asciiTheme="minorHAnsi" w:hAnsiTheme="minorHAnsi"/>
          <w:sz w:val="18"/>
          <w:szCs w:val="18"/>
        </w:rPr>
        <w:t>(V) with (Put, Long)</w:t>
      </w:r>
      <w:r w:rsidRPr="00240E9C">
        <w:rPr>
          <w:rFonts w:asciiTheme="minorHAnsi" w:hAnsiTheme="minorHAnsi"/>
          <w:sz w:val="18"/>
          <w:szCs w:val="18"/>
        </w:rPr>
        <w:br/>
      </w:r>
      <w:r w:rsidRPr="00240E9C">
        <w:rPr>
          <w:rFonts w:asciiTheme="minorHAnsi" w:hAnsiTheme="minorHAnsi" w:cstheme="minorHAnsi"/>
          <w:b/>
          <w:bCs/>
          <w:sz w:val="18"/>
          <w:szCs w:val="18"/>
        </w:rPr>
        <w:br/>
      </w:r>
      <w:r>
        <w:rPr>
          <w:rFonts w:asciiTheme="minorHAnsi" w:hAnsiTheme="minorHAnsi" w:cstheme="minorHAnsi"/>
          <w:b/>
          <w:bCs/>
          <w:sz w:val="18"/>
          <w:szCs w:val="18"/>
        </w:rPr>
        <w:t xml:space="preserve">     </w:t>
      </w:r>
      <w:r w:rsidRPr="00240E9C">
        <w:rPr>
          <w:rFonts w:asciiTheme="minorHAnsi" w:hAnsiTheme="minorHAnsi" w:cstheme="minorHAnsi"/>
          <w:b/>
          <w:bCs/>
          <w:sz w:val="18"/>
          <w:szCs w:val="18"/>
        </w:rPr>
        <w:t>OTR Total Short Call Position (Contracts)</w:t>
      </w:r>
      <w:r w:rsidRPr="00240E9C">
        <w:rPr>
          <w:rFonts w:asciiTheme="minorHAnsi" w:hAnsiTheme="minorHAnsi" w:cstheme="minorHAnsi"/>
          <w:sz w:val="18"/>
          <w:szCs w:val="18"/>
        </w:rPr>
        <w:t xml:space="preserve">(V) = </w:t>
      </w:r>
    </w:p>
    <w:p w14:paraId="0A00DB23" w14:textId="7109DDBF" w:rsidR="00240E9C" w:rsidRPr="00240E9C" w:rsidRDefault="00240E9C" w:rsidP="00240E9C">
      <w:pPr>
        <w:pStyle w:val="Body"/>
        <w:ind w:left="0" w:firstLine="720"/>
        <w:rPr>
          <w:rFonts w:asciiTheme="minorHAnsi" w:hAnsiTheme="minorHAnsi" w:cstheme="minorHAnsi"/>
          <w:sz w:val="18"/>
          <w:szCs w:val="18"/>
        </w:rPr>
      </w:pPr>
      <w:r w:rsidRPr="00240E9C">
        <w:rPr>
          <w:rStyle w:val="Strong"/>
          <w:rFonts w:asciiTheme="minorHAnsi" w:hAnsiTheme="minorHAnsi"/>
          <w:b w:val="0"/>
          <w:bCs w:val="0"/>
          <w:sz w:val="18"/>
          <w:szCs w:val="18"/>
        </w:rPr>
        <w:t>SUM</w:t>
      </w:r>
      <w:r w:rsidRPr="00240E9C">
        <w:rPr>
          <w:rFonts w:asciiTheme="minorHAnsi" w:hAnsiTheme="minorHAnsi"/>
          <w:sz w:val="18"/>
          <w:szCs w:val="18"/>
        </w:rPr>
        <w:t>(</w:t>
      </w:r>
      <w:r w:rsidR="00AF4B0C">
        <w:rPr>
          <w:rFonts w:asciiTheme="minorHAnsi" w:hAnsiTheme="minorHAnsi"/>
          <w:sz w:val="18"/>
          <w:szCs w:val="18"/>
        </w:rPr>
        <w:t>[</w:t>
      </w:r>
      <w:r w:rsidRPr="00240E9C">
        <w:rPr>
          <w:rFonts w:asciiTheme="minorHAnsi" w:hAnsiTheme="minorHAnsi"/>
          <w:sz w:val="18"/>
          <w:szCs w:val="18"/>
        </w:rPr>
        <w:t>Position Quantity</w:t>
      </w:r>
      <w:r w:rsidR="00AF4B0C">
        <w:rPr>
          <w:rFonts w:asciiTheme="minorHAnsi" w:hAnsiTheme="minorHAnsi"/>
          <w:sz w:val="18"/>
          <w:szCs w:val="18"/>
        </w:rPr>
        <w:t>]</w:t>
      </w:r>
      <w:r w:rsidRPr="00240E9C">
        <w:rPr>
          <w:rFonts w:asciiTheme="minorHAnsi" w:hAnsiTheme="minorHAnsi"/>
          <w:sz w:val="18"/>
          <w:szCs w:val="18"/>
        </w:rPr>
        <w:t xml:space="preserve">) for </w:t>
      </w:r>
      <w:r w:rsidRPr="006F746A">
        <w:rPr>
          <w:rFonts w:asciiTheme="minorHAnsi" w:hAnsiTheme="minorHAnsi"/>
          <w:sz w:val="18"/>
          <w:szCs w:val="18"/>
        </w:rPr>
        <w:t>OTR Option Positions for same Underlying</w:t>
      </w:r>
      <w:r w:rsidRPr="00240E9C">
        <w:rPr>
          <w:rFonts w:asciiTheme="minorHAnsi" w:hAnsiTheme="minorHAnsi"/>
          <w:sz w:val="18"/>
          <w:szCs w:val="18"/>
        </w:rPr>
        <w:t>(V) with (Call, Short)</w:t>
      </w:r>
      <w:r w:rsidRPr="00240E9C">
        <w:rPr>
          <w:rFonts w:asciiTheme="minorHAnsi" w:hAnsiTheme="minorHAnsi"/>
          <w:sz w:val="18"/>
          <w:szCs w:val="18"/>
        </w:rPr>
        <w:br/>
      </w:r>
      <w:r w:rsidRPr="00240E9C">
        <w:rPr>
          <w:rFonts w:asciiTheme="minorHAnsi" w:hAnsiTheme="minorHAnsi" w:cstheme="minorHAnsi"/>
          <w:b/>
          <w:bCs/>
          <w:sz w:val="18"/>
          <w:szCs w:val="18"/>
        </w:rPr>
        <w:br/>
      </w:r>
      <w:r>
        <w:rPr>
          <w:rFonts w:asciiTheme="minorHAnsi" w:hAnsiTheme="minorHAnsi" w:cstheme="minorHAnsi"/>
          <w:b/>
          <w:bCs/>
          <w:sz w:val="18"/>
          <w:szCs w:val="18"/>
        </w:rPr>
        <w:t xml:space="preserve">     </w:t>
      </w:r>
      <w:r w:rsidRPr="00240E9C">
        <w:rPr>
          <w:rFonts w:asciiTheme="minorHAnsi" w:hAnsiTheme="minorHAnsi" w:cstheme="minorHAnsi"/>
          <w:b/>
          <w:bCs/>
          <w:sz w:val="18"/>
          <w:szCs w:val="18"/>
        </w:rPr>
        <w:t>OTR Total Long Call Position (Contracts)</w:t>
      </w:r>
      <w:r w:rsidRPr="00240E9C">
        <w:rPr>
          <w:rFonts w:asciiTheme="minorHAnsi" w:hAnsiTheme="minorHAnsi" w:cstheme="minorHAnsi"/>
          <w:sz w:val="18"/>
          <w:szCs w:val="18"/>
        </w:rPr>
        <w:t xml:space="preserve">(V) = </w:t>
      </w:r>
    </w:p>
    <w:p w14:paraId="79827125" w14:textId="127BDDEA" w:rsidR="00240E9C" w:rsidRPr="00240E9C" w:rsidRDefault="00240E9C" w:rsidP="00240E9C">
      <w:pPr>
        <w:pStyle w:val="Body"/>
        <w:ind w:left="0" w:firstLine="720"/>
        <w:rPr>
          <w:rFonts w:asciiTheme="minorHAnsi" w:hAnsiTheme="minorHAnsi"/>
          <w:b/>
          <w:bCs/>
          <w:sz w:val="18"/>
          <w:szCs w:val="18"/>
        </w:rPr>
      </w:pPr>
      <w:r w:rsidRPr="00240E9C">
        <w:rPr>
          <w:rStyle w:val="Strong"/>
          <w:rFonts w:asciiTheme="minorHAnsi" w:hAnsiTheme="minorHAnsi"/>
          <w:b w:val="0"/>
          <w:bCs w:val="0"/>
          <w:sz w:val="18"/>
          <w:szCs w:val="18"/>
        </w:rPr>
        <w:t>SUM</w:t>
      </w:r>
      <w:r w:rsidRPr="00240E9C">
        <w:rPr>
          <w:rFonts w:asciiTheme="minorHAnsi" w:hAnsiTheme="minorHAnsi"/>
          <w:sz w:val="18"/>
          <w:szCs w:val="18"/>
        </w:rPr>
        <w:t>(</w:t>
      </w:r>
      <w:r w:rsidR="00AF4B0C">
        <w:rPr>
          <w:rFonts w:asciiTheme="minorHAnsi" w:hAnsiTheme="minorHAnsi"/>
          <w:sz w:val="18"/>
          <w:szCs w:val="18"/>
        </w:rPr>
        <w:t>[</w:t>
      </w:r>
      <w:r w:rsidRPr="00240E9C">
        <w:rPr>
          <w:rFonts w:asciiTheme="minorHAnsi" w:hAnsiTheme="minorHAnsi"/>
          <w:sz w:val="18"/>
          <w:szCs w:val="18"/>
        </w:rPr>
        <w:t>Position Quantity</w:t>
      </w:r>
      <w:r w:rsidR="00AF4B0C">
        <w:rPr>
          <w:rFonts w:asciiTheme="minorHAnsi" w:hAnsiTheme="minorHAnsi"/>
          <w:sz w:val="18"/>
          <w:szCs w:val="18"/>
        </w:rPr>
        <w:t>]</w:t>
      </w:r>
      <w:r w:rsidRPr="00240E9C">
        <w:rPr>
          <w:rFonts w:asciiTheme="minorHAnsi" w:hAnsiTheme="minorHAnsi"/>
          <w:sz w:val="18"/>
          <w:szCs w:val="18"/>
        </w:rPr>
        <w:t xml:space="preserve">) for </w:t>
      </w:r>
      <w:r w:rsidRPr="006F746A">
        <w:rPr>
          <w:rFonts w:asciiTheme="minorHAnsi" w:hAnsiTheme="minorHAnsi"/>
          <w:sz w:val="18"/>
          <w:szCs w:val="18"/>
        </w:rPr>
        <w:t>OTR Option Positions for same Underlying</w:t>
      </w:r>
      <w:r w:rsidRPr="00240E9C">
        <w:rPr>
          <w:rFonts w:asciiTheme="minorHAnsi" w:hAnsiTheme="minorHAnsi"/>
          <w:sz w:val="18"/>
          <w:szCs w:val="18"/>
        </w:rPr>
        <w:t>(V) with (Call, Long)</w:t>
      </w:r>
    </w:p>
    <w:p w14:paraId="2476485D" w14:textId="15BD06D7" w:rsidR="00240E9C" w:rsidRDefault="00240E9C" w:rsidP="00240E9C">
      <w:pPr>
        <w:pStyle w:val="Body"/>
        <w:ind w:left="0"/>
        <w:rPr>
          <w:rFonts w:asciiTheme="minorHAnsi" w:hAnsiTheme="minorHAnsi"/>
          <w:b/>
          <w:bCs/>
        </w:rPr>
      </w:pPr>
      <w:r>
        <w:rPr>
          <w:rFonts w:asciiTheme="minorHAnsi" w:eastAsiaTheme="minorHAnsi" w:hAnsiTheme="minorHAnsi" w:cstheme="minorBidi"/>
          <w:color w:val="2F5496" w:themeColor="accent1" w:themeShade="BF"/>
          <w:sz w:val="22"/>
          <w:szCs w:val="22"/>
        </w:rPr>
        <w:br/>
      </w:r>
      <w:r w:rsidRPr="006F746A">
        <w:rPr>
          <w:rFonts w:asciiTheme="minorHAnsi" w:eastAsiaTheme="minorHAnsi" w:hAnsiTheme="minorHAnsi" w:cstheme="minorBidi"/>
          <w:color w:val="2F5496" w:themeColor="accent1" w:themeShade="BF"/>
          <w:sz w:val="22"/>
          <w:szCs w:val="22"/>
        </w:rPr>
        <w:t>Aggregated short / long position for puts and calls (in the underlying shares)</w:t>
      </w:r>
    </w:p>
    <w:p w14:paraId="32607E40" w14:textId="35D3E834" w:rsidR="006F746A" w:rsidRDefault="006F746A" w:rsidP="006F746A">
      <w:pPr>
        <w:pStyle w:val="NormalWeb"/>
        <w:spacing w:before="0" w:beforeAutospacing="0" w:after="0" w:afterAutospacing="0"/>
        <w:rPr>
          <w:rFonts w:asciiTheme="minorHAnsi" w:hAnsiTheme="minorHAnsi"/>
          <w:b/>
          <w:bCs/>
          <w:sz w:val="18"/>
          <w:szCs w:val="18"/>
        </w:rPr>
      </w:pPr>
      <w:r w:rsidRPr="006F746A">
        <w:rPr>
          <w:rFonts w:asciiTheme="minorHAnsi" w:hAnsiTheme="minorHAnsi"/>
          <w:b/>
          <w:bCs/>
          <w:sz w:val="18"/>
          <w:szCs w:val="18"/>
        </w:rPr>
        <w:lastRenderedPageBreak/>
        <w:tab/>
      </w:r>
    </w:p>
    <w:p w14:paraId="1D7FE5D7" w14:textId="165A28E6" w:rsidR="00337142" w:rsidRPr="006F746A" w:rsidRDefault="00337142" w:rsidP="006F746A">
      <w:pPr>
        <w:pStyle w:val="NormalWeb"/>
        <w:spacing w:before="0" w:beforeAutospacing="0" w:after="0" w:afterAutospacing="0"/>
        <w:rPr>
          <w:rFonts w:asciiTheme="minorHAnsi" w:hAnsiTheme="minorHAnsi" w:cstheme="minorHAnsi"/>
          <w:color w:val="000000"/>
          <w:sz w:val="18"/>
          <w:szCs w:val="18"/>
        </w:rPr>
      </w:pPr>
      <w:r w:rsidRPr="006F746A">
        <w:rPr>
          <w:rFonts w:asciiTheme="minorHAnsi" w:hAnsiTheme="minorHAnsi"/>
          <w:sz w:val="18"/>
          <w:szCs w:val="18"/>
        </w:rPr>
        <w:t>For</w:t>
      </w:r>
      <w:r w:rsidRPr="006F746A">
        <w:rPr>
          <w:rFonts w:asciiTheme="minorHAnsi" w:hAnsiTheme="minorHAnsi"/>
          <w:b/>
          <w:bCs/>
          <w:sz w:val="18"/>
          <w:szCs w:val="18"/>
        </w:rPr>
        <w:t xml:space="preserve"> </w:t>
      </w:r>
      <w:r w:rsidRPr="006F746A">
        <w:rPr>
          <w:rFonts w:asciiTheme="minorHAnsi" w:hAnsiTheme="minorHAnsi"/>
          <w:sz w:val="18"/>
          <w:szCs w:val="18"/>
        </w:rPr>
        <w:t>each</w:t>
      </w:r>
      <w:r w:rsidRPr="006F746A">
        <w:rPr>
          <w:rFonts w:asciiTheme="minorHAnsi" w:hAnsiTheme="minorHAnsi"/>
          <w:b/>
          <w:bCs/>
          <w:sz w:val="18"/>
          <w:szCs w:val="18"/>
        </w:rPr>
        <w:t xml:space="preserve"> </w:t>
      </w:r>
      <w:r w:rsidRPr="006F746A">
        <w:rPr>
          <w:rFonts w:asciiTheme="minorHAnsi" w:hAnsiTheme="minorHAnsi" w:cstheme="minorHAnsi"/>
          <w:color w:val="000000"/>
          <w:sz w:val="18"/>
          <w:szCs w:val="18"/>
        </w:rPr>
        <w:t xml:space="preserve">Traded Account as identified above, aggregate its current date </w:t>
      </w:r>
      <w:r w:rsidRPr="006F746A">
        <w:rPr>
          <w:rFonts w:asciiTheme="minorHAnsi" w:hAnsiTheme="minorHAnsi" w:cstheme="minorHAnsi"/>
          <w:b/>
          <w:bCs/>
          <w:color w:val="000000"/>
          <w:sz w:val="18"/>
          <w:szCs w:val="18"/>
        </w:rPr>
        <w:t>Positions</w:t>
      </w:r>
      <w:r w:rsidRPr="006F746A">
        <w:rPr>
          <w:rFonts w:asciiTheme="minorHAnsi" w:hAnsiTheme="minorHAnsi" w:cstheme="minorHAnsi"/>
          <w:color w:val="000000"/>
          <w:sz w:val="18"/>
          <w:szCs w:val="18"/>
        </w:rPr>
        <w:t xml:space="preserve"> in the </w:t>
      </w:r>
      <w:r w:rsidRPr="006F746A">
        <w:rPr>
          <w:rFonts w:asciiTheme="minorHAnsi" w:hAnsiTheme="minorHAnsi" w:cstheme="minorHAnsi"/>
          <w:b/>
          <w:bCs/>
          <w:color w:val="000000"/>
          <w:sz w:val="18"/>
          <w:szCs w:val="18"/>
        </w:rPr>
        <w:t>Traded Underlying Products</w:t>
      </w:r>
      <w:r w:rsidRPr="006F746A">
        <w:rPr>
          <w:rFonts w:asciiTheme="minorHAnsi" w:hAnsiTheme="minorHAnsi" w:cstheme="minorHAnsi"/>
          <w:color w:val="000000"/>
          <w:sz w:val="18"/>
          <w:szCs w:val="18"/>
        </w:rPr>
        <w:t>:</w:t>
      </w:r>
    </w:p>
    <w:p w14:paraId="01891D7A" w14:textId="77777777" w:rsidR="006F746A" w:rsidRPr="006F746A" w:rsidRDefault="002A099D" w:rsidP="006F746A">
      <w:pPr>
        <w:pStyle w:val="Body"/>
        <w:ind w:left="225"/>
        <w:rPr>
          <w:rFonts w:asciiTheme="minorHAnsi" w:hAnsiTheme="minorHAnsi" w:cstheme="minorHAnsi"/>
          <w:sz w:val="18"/>
          <w:szCs w:val="18"/>
        </w:rPr>
      </w:pPr>
      <w:r w:rsidRPr="006F746A">
        <w:rPr>
          <w:rFonts w:asciiTheme="minorHAnsi" w:hAnsiTheme="minorHAnsi" w:cstheme="minorHAnsi"/>
          <w:b/>
          <w:bCs/>
          <w:sz w:val="18"/>
          <w:szCs w:val="18"/>
        </w:rPr>
        <w:t>OTR Total Short Put Position (Shares)</w:t>
      </w:r>
      <w:r w:rsidRPr="006F746A">
        <w:rPr>
          <w:rFonts w:asciiTheme="minorHAnsi" w:hAnsiTheme="minorHAnsi" w:cstheme="minorHAnsi"/>
          <w:sz w:val="18"/>
          <w:szCs w:val="18"/>
        </w:rPr>
        <w:t xml:space="preserve">(V) = </w:t>
      </w:r>
    </w:p>
    <w:p w14:paraId="6FD68EED" w14:textId="0DDCA4B8" w:rsidR="006F746A" w:rsidRPr="006F746A" w:rsidRDefault="002A099D" w:rsidP="006F746A">
      <w:pPr>
        <w:pStyle w:val="Body"/>
        <w:ind w:left="225" w:firstLine="495"/>
        <w:rPr>
          <w:rFonts w:asciiTheme="minorHAnsi" w:hAnsiTheme="minorHAnsi" w:cstheme="minorHAnsi"/>
          <w:sz w:val="18"/>
          <w:szCs w:val="18"/>
        </w:rPr>
      </w:pPr>
      <w:r w:rsidRPr="006F746A">
        <w:rPr>
          <w:rStyle w:val="Strong"/>
          <w:rFonts w:asciiTheme="minorHAnsi" w:hAnsiTheme="minorHAnsi"/>
          <w:b w:val="0"/>
          <w:bCs w:val="0"/>
          <w:sz w:val="18"/>
          <w:szCs w:val="18"/>
        </w:rPr>
        <w:t>SUM</w:t>
      </w:r>
      <w:r w:rsidRPr="006F746A">
        <w:rPr>
          <w:rFonts w:asciiTheme="minorHAnsi" w:hAnsiTheme="minorHAnsi"/>
          <w:sz w:val="18"/>
          <w:szCs w:val="18"/>
        </w:rPr>
        <w:t>([Position Quantity] *</w:t>
      </w:r>
      <w:r w:rsidRPr="006F746A">
        <w:rPr>
          <w:rStyle w:val="Hyperlink"/>
          <w:rFonts w:asciiTheme="minorHAnsi" w:hAnsiTheme="minorHAnsi"/>
          <w:color w:val="auto"/>
          <w:sz w:val="18"/>
          <w:szCs w:val="18"/>
          <w:u w:val="none"/>
        </w:rPr>
        <w:t xml:space="preserve"> [</w:t>
      </w:r>
      <w:bookmarkStart w:id="31" w:name="_Hlk90452582"/>
      <w:r w:rsidRPr="006F746A">
        <w:rPr>
          <w:rStyle w:val="Hyperlink"/>
          <w:rFonts w:asciiTheme="minorHAnsi" w:hAnsiTheme="minorHAnsi"/>
          <w:color w:val="auto"/>
          <w:sz w:val="18"/>
          <w:szCs w:val="18"/>
          <w:u w:val="none"/>
        </w:rPr>
        <w:t>Product Conversion</w:t>
      </w:r>
      <w:bookmarkEnd w:id="31"/>
      <w:r w:rsidRPr="006F746A">
        <w:rPr>
          <w:rStyle w:val="Hyperlink"/>
          <w:rFonts w:asciiTheme="minorHAnsi" w:hAnsiTheme="minorHAnsi"/>
          <w:color w:val="auto"/>
          <w:sz w:val="18"/>
          <w:szCs w:val="18"/>
          <w:u w:val="none"/>
        </w:rPr>
        <w:t>]</w:t>
      </w:r>
      <w:r w:rsidRPr="006F746A">
        <w:rPr>
          <w:rFonts w:asciiTheme="minorHAnsi" w:hAnsiTheme="minorHAnsi"/>
          <w:sz w:val="18"/>
          <w:szCs w:val="18"/>
        </w:rPr>
        <w:t xml:space="preserve">) for </w:t>
      </w:r>
      <w:r w:rsidR="00DB0B5C" w:rsidRPr="006F746A">
        <w:rPr>
          <w:rFonts w:asciiTheme="minorHAnsi" w:hAnsiTheme="minorHAnsi"/>
          <w:sz w:val="18"/>
          <w:szCs w:val="18"/>
        </w:rPr>
        <w:t>OTR Option Positions for same Underlying</w:t>
      </w:r>
      <w:r w:rsidRPr="006F746A">
        <w:rPr>
          <w:rFonts w:asciiTheme="minorHAnsi" w:hAnsiTheme="minorHAnsi"/>
          <w:sz w:val="18"/>
          <w:szCs w:val="18"/>
        </w:rPr>
        <w:t xml:space="preserve">(V) with (Put, Short) </w:t>
      </w:r>
      <w:r w:rsidRPr="006F746A">
        <w:rPr>
          <w:rFonts w:asciiTheme="minorHAnsi" w:hAnsiTheme="minorHAnsi"/>
          <w:sz w:val="18"/>
          <w:szCs w:val="18"/>
        </w:rPr>
        <w:br/>
      </w:r>
      <w:r w:rsidRPr="006F746A">
        <w:rPr>
          <w:rFonts w:asciiTheme="minorHAnsi" w:hAnsiTheme="minorHAnsi" w:cstheme="minorHAnsi"/>
          <w:b/>
          <w:bCs/>
          <w:sz w:val="18"/>
          <w:szCs w:val="18"/>
        </w:rPr>
        <w:br/>
        <w:t>OTR Total Long Put Position (Shares)</w:t>
      </w:r>
      <w:r w:rsidRPr="006F746A">
        <w:rPr>
          <w:rFonts w:asciiTheme="minorHAnsi" w:hAnsiTheme="minorHAnsi" w:cstheme="minorHAnsi"/>
          <w:sz w:val="18"/>
          <w:szCs w:val="18"/>
        </w:rPr>
        <w:t xml:space="preserve">(V) = </w:t>
      </w:r>
    </w:p>
    <w:p w14:paraId="38D4390A" w14:textId="775BC5D3" w:rsidR="006F746A" w:rsidRPr="006F746A" w:rsidRDefault="002A099D" w:rsidP="006F746A">
      <w:pPr>
        <w:pStyle w:val="Body"/>
        <w:ind w:left="225" w:firstLine="495"/>
        <w:rPr>
          <w:rFonts w:asciiTheme="minorHAnsi" w:hAnsiTheme="minorHAnsi" w:cstheme="minorHAnsi"/>
          <w:sz w:val="18"/>
          <w:szCs w:val="18"/>
        </w:rPr>
      </w:pPr>
      <w:r w:rsidRPr="006F746A">
        <w:rPr>
          <w:rStyle w:val="Strong"/>
          <w:rFonts w:asciiTheme="minorHAnsi" w:hAnsiTheme="minorHAnsi"/>
          <w:b w:val="0"/>
          <w:bCs w:val="0"/>
          <w:sz w:val="18"/>
          <w:szCs w:val="18"/>
        </w:rPr>
        <w:t>SUM</w:t>
      </w:r>
      <w:r w:rsidRPr="006F746A">
        <w:rPr>
          <w:rFonts w:asciiTheme="minorHAnsi" w:hAnsiTheme="minorHAnsi"/>
          <w:sz w:val="18"/>
          <w:szCs w:val="18"/>
        </w:rPr>
        <w:t>([Position Quantity] *</w:t>
      </w:r>
      <w:r w:rsidRPr="006F746A">
        <w:rPr>
          <w:rStyle w:val="Hyperlink"/>
          <w:rFonts w:asciiTheme="minorHAnsi" w:hAnsiTheme="minorHAnsi"/>
          <w:color w:val="auto"/>
          <w:sz w:val="18"/>
          <w:szCs w:val="18"/>
          <w:u w:val="none"/>
        </w:rPr>
        <w:t xml:space="preserve"> [Product Conversion]</w:t>
      </w:r>
      <w:r w:rsidRPr="006F746A">
        <w:rPr>
          <w:rFonts w:asciiTheme="minorHAnsi" w:hAnsiTheme="minorHAnsi"/>
          <w:sz w:val="18"/>
          <w:szCs w:val="18"/>
        </w:rPr>
        <w:t xml:space="preserve">)  for </w:t>
      </w:r>
      <w:r w:rsidR="00DB0B5C" w:rsidRPr="006F746A">
        <w:rPr>
          <w:rFonts w:asciiTheme="minorHAnsi" w:hAnsiTheme="minorHAnsi"/>
          <w:sz w:val="18"/>
          <w:szCs w:val="18"/>
        </w:rPr>
        <w:t>OTR Option Positions for same Underlying</w:t>
      </w:r>
      <w:r w:rsidRPr="006F746A">
        <w:rPr>
          <w:rFonts w:asciiTheme="minorHAnsi" w:hAnsiTheme="minorHAnsi"/>
          <w:sz w:val="18"/>
          <w:szCs w:val="18"/>
        </w:rPr>
        <w:t>(V) with (Put, Long)</w:t>
      </w:r>
      <w:r w:rsidRPr="006F746A">
        <w:rPr>
          <w:rFonts w:asciiTheme="minorHAnsi" w:hAnsiTheme="minorHAnsi"/>
          <w:sz w:val="18"/>
          <w:szCs w:val="18"/>
        </w:rPr>
        <w:br/>
      </w:r>
      <w:r w:rsidRPr="006F746A">
        <w:rPr>
          <w:rFonts w:asciiTheme="minorHAnsi" w:hAnsiTheme="minorHAnsi" w:cstheme="minorHAnsi"/>
          <w:b/>
          <w:bCs/>
          <w:sz w:val="18"/>
          <w:szCs w:val="18"/>
        </w:rPr>
        <w:br/>
        <w:t>OTR Total Short Call Position (Shares)</w:t>
      </w:r>
      <w:r w:rsidRPr="006F746A">
        <w:rPr>
          <w:rFonts w:asciiTheme="minorHAnsi" w:hAnsiTheme="minorHAnsi" w:cstheme="minorHAnsi"/>
          <w:sz w:val="18"/>
          <w:szCs w:val="18"/>
        </w:rPr>
        <w:t xml:space="preserve">(V) = </w:t>
      </w:r>
    </w:p>
    <w:p w14:paraId="22357212" w14:textId="2F5CA8BB" w:rsidR="006F746A" w:rsidRPr="006F746A" w:rsidRDefault="002A099D" w:rsidP="006F746A">
      <w:pPr>
        <w:pStyle w:val="Body"/>
        <w:ind w:left="225" w:firstLine="495"/>
        <w:rPr>
          <w:rFonts w:asciiTheme="minorHAnsi" w:hAnsiTheme="minorHAnsi" w:cstheme="minorHAnsi"/>
          <w:sz w:val="18"/>
          <w:szCs w:val="18"/>
        </w:rPr>
      </w:pPr>
      <w:r w:rsidRPr="006F746A">
        <w:rPr>
          <w:rStyle w:val="Strong"/>
          <w:rFonts w:asciiTheme="minorHAnsi" w:hAnsiTheme="minorHAnsi"/>
          <w:b w:val="0"/>
          <w:bCs w:val="0"/>
          <w:sz w:val="18"/>
          <w:szCs w:val="18"/>
        </w:rPr>
        <w:t>SUM</w:t>
      </w:r>
      <w:r w:rsidRPr="006F746A">
        <w:rPr>
          <w:rFonts w:asciiTheme="minorHAnsi" w:hAnsiTheme="minorHAnsi"/>
          <w:sz w:val="18"/>
          <w:szCs w:val="18"/>
        </w:rPr>
        <w:t>([Position Quantity] *</w:t>
      </w:r>
      <w:r w:rsidRPr="006F746A">
        <w:rPr>
          <w:rStyle w:val="Hyperlink"/>
          <w:rFonts w:asciiTheme="minorHAnsi" w:hAnsiTheme="minorHAnsi"/>
          <w:color w:val="auto"/>
          <w:sz w:val="18"/>
          <w:szCs w:val="18"/>
          <w:u w:val="none"/>
        </w:rPr>
        <w:t xml:space="preserve"> [Product Conversion]</w:t>
      </w:r>
      <w:r w:rsidRPr="006F746A">
        <w:rPr>
          <w:rFonts w:asciiTheme="minorHAnsi" w:hAnsiTheme="minorHAnsi"/>
          <w:sz w:val="18"/>
          <w:szCs w:val="18"/>
        </w:rPr>
        <w:t xml:space="preserve">) for </w:t>
      </w:r>
      <w:r w:rsidR="00DB0B5C" w:rsidRPr="006F746A">
        <w:rPr>
          <w:rFonts w:asciiTheme="minorHAnsi" w:hAnsiTheme="minorHAnsi"/>
          <w:sz w:val="18"/>
          <w:szCs w:val="18"/>
        </w:rPr>
        <w:t>OTR Option Positions for same Underlying</w:t>
      </w:r>
      <w:r w:rsidRPr="006F746A">
        <w:rPr>
          <w:rFonts w:asciiTheme="minorHAnsi" w:hAnsiTheme="minorHAnsi"/>
          <w:sz w:val="18"/>
          <w:szCs w:val="18"/>
        </w:rPr>
        <w:t>(V) with (Call, Short)</w:t>
      </w:r>
      <w:r w:rsidRPr="006F746A">
        <w:rPr>
          <w:rFonts w:asciiTheme="minorHAnsi" w:hAnsiTheme="minorHAnsi"/>
          <w:sz w:val="18"/>
          <w:szCs w:val="18"/>
        </w:rPr>
        <w:br/>
      </w:r>
      <w:r w:rsidRPr="006F746A">
        <w:rPr>
          <w:rFonts w:asciiTheme="minorHAnsi" w:hAnsiTheme="minorHAnsi" w:cstheme="minorHAnsi"/>
          <w:b/>
          <w:bCs/>
          <w:sz w:val="18"/>
          <w:szCs w:val="18"/>
        </w:rPr>
        <w:br/>
        <w:t>OTR Total Long Call Position (Shares)</w:t>
      </w:r>
      <w:r w:rsidRPr="006F746A">
        <w:rPr>
          <w:rFonts w:asciiTheme="minorHAnsi" w:hAnsiTheme="minorHAnsi" w:cstheme="minorHAnsi"/>
          <w:sz w:val="18"/>
          <w:szCs w:val="18"/>
        </w:rPr>
        <w:t xml:space="preserve">(V) = </w:t>
      </w:r>
    </w:p>
    <w:p w14:paraId="5ECDBBD3" w14:textId="18A4D2B9" w:rsidR="00915BA4" w:rsidRPr="006F746A" w:rsidRDefault="002A099D" w:rsidP="006F746A">
      <w:pPr>
        <w:pStyle w:val="Body"/>
        <w:ind w:left="225" w:firstLine="495"/>
        <w:rPr>
          <w:rFonts w:asciiTheme="minorHAnsi" w:hAnsiTheme="minorHAnsi" w:cstheme="minorHAnsi"/>
          <w:sz w:val="18"/>
          <w:szCs w:val="18"/>
        </w:rPr>
      </w:pPr>
      <w:r w:rsidRPr="006F746A">
        <w:rPr>
          <w:rStyle w:val="Strong"/>
          <w:rFonts w:asciiTheme="minorHAnsi" w:hAnsiTheme="minorHAnsi"/>
          <w:b w:val="0"/>
          <w:bCs w:val="0"/>
          <w:sz w:val="18"/>
          <w:szCs w:val="18"/>
        </w:rPr>
        <w:t>SUM</w:t>
      </w:r>
      <w:r w:rsidRPr="006F746A">
        <w:rPr>
          <w:rFonts w:asciiTheme="minorHAnsi" w:hAnsiTheme="minorHAnsi"/>
          <w:sz w:val="18"/>
          <w:szCs w:val="18"/>
        </w:rPr>
        <w:t>([Position Quantity] *</w:t>
      </w:r>
      <w:r w:rsidRPr="006F746A">
        <w:rPr>
          <w:rStyle w:val="Hyperlink"/>
          <w:rFonts w:asciiTheme="minorHAnsi" w:hAnsiTheme="minorHAnsi"/>
          <w:color w:val="auto"/>
          <w:sz w:val="18"/>
          <w:szCs w:val="18"/>
          <w:u w:val="none"/>
        </w:rPr>
        <w:t xml:space="preserve"> [Product Conversion]</w:t>
      </w:r>
      <w:r w:rsidRPr="006F746A">
        <w:rPr>
          <w:rFonts w:asciiTheme="minorHAnsi" w:hAnsiTheme="minorHAnsi"/>
          <w:sz w:val="18"/>
          <w:szCs w:val="18"/>
        </w:rPr>
        <w:t xml:space="preserve">) for </w:t>
      </w:r>
      <w:r w:rsidR="00DB0B5C" w:rsidRPr="006F746A">
        <w:rPr>
          <w:rFonts w:asciiTheme="minorHAnsi" w:hAnsiTheme="minorHAnsi"/>
          <w:sz w:val="18"/>
          <w:szCs w:val="18"/>
        </w:rPr>
        <w:t>OTR Option Positions for same Underlying</w:t>
      </w:r>
      <w:r w:rsidRPr="006F746A">
        <w:rPr>
          <w:rFonts w:asciiTheme="minorHAnsi" w:hAnsiTheme="minorHAnsi"/>
          <w:sz w:val="18"/>
          <w:szCs w:val="18"/>
        </w:rPr>
        <w:t>(V) with (Call, Long)</w:t>
      </w:r>
    </w:p>
    <w:p w14:paraId="43BA325E" w14:textId="0EDE8A28" w:rsidR="00337142" w:rsidRPr="00337142" w:rsidRDefault="00337142" w:rsidP="00337142">
      <w:pPr>
        <w:pStyle w:val="Body"/>
        <w:ind w:left="0"/>
        <w:rPr>
          <w:rFonts w:asciiTheme="minorHAnsi" w:eastAsiaTheme="minorHAnsi" w:hAnsiTheme="minorHAnsi" w:cstheme="minorBidi"/>
          <w:color w:val="2F5496" w:themeColor="accent1" w:themeShade="BF"/>
          <w:sz w:val="22"/>
          <w:szCs w:val="22"/>
        </w:rPr>
      </w:pPr>
      <w:r>
        <w:rPr>
          <w:rFonts w:asciiTheme="minorHAnsi" w:eastAsiaTheme="minorHAnsi" w:hAnsiTheme="minorHAnsi" w:cstheme="minorBidi"/>
          <w:color w:val="2F5496" w:themeColor="accent1" w:themeShade="BF"/>
          <w:sz w:val="22"/>
          <w:szCs w:val="22"/>
        </w:rPr>
        <w:br/>
      </w:r>
      <w:bookmarkStart w:id="32" w:name="_Hlk94003594"/>
      <w:r w:rsidRPr="00337142">
        <w:rPr>
          <w:rFonts w:asciiTheme="minorHAnsi" w:eastAsiaTheme="minorHAnsi" w:hAnsiTheme="minorHAnsi" w:cstheme="minorBidi"/>
          <w:color w:val="2F5496" w:themeColor="accent1" w:themeShade="BF"/>
          <w:sz w:val="22"/>
          <w:szCs w:val="22"/>
        </w:rPr>
        <w:t>Aggregated long / short position in the underlying security</w:t>
      </w:r>
    </w:p>
    <w:p w14:paraId="78787C53" w14:textId="77777777" w:rsidR="00623A5A" w:rsidRDefault="00623A5A" w:rsidP="00623A5A">
      <w:pPr>
        <w:pStyle w:val="Body"/>
        <w:ind w:left="0"/>
        <w:rPr>
          <w:rFonts w:asciiTheme="minorHAnsi" w:hAnsiTheme="minorHAnsi"/>
        </w:rPr>
      </w:pPr>
      <w:r>
        <w:rPr>
          <w:rFonts w:asciiTheme="minorHAnsi" w:hAnsiTheme="minorHAnsi"/>
          <w:b/>
          <w:bCs/>
        </w:rPr>
        <w:t xml:space="preserve">     </w:t>
      </w:r>
      <w:r w:rsidR="0082150D" w:rsidRPr="0082150D">
        <w:rPr>
          <w:rFonts w:asciiTheme="minorHAnsi" w:hAnsiTheme="minorHAnsi"/>
          <w:b/>
          <w:bCs/>
        </w:rPr>
        <w:t>OTR Positions</w:t>
      </w:r>
      <w:r w:rsidR="00DB0B5C">
        <w:rPr>
          <w:rFonts w:asciiTheme="minorHAnsi" w:hAnsiTheme="minorHAnsi"/>
          <w:b/>
          <w:bCs/>
        </w:rPr>
        <w:t xml:space="preserve"> in Underlying Product</w:t>
      </w:r>
      <w:r w:rsidR="0082150D" w:rsidRPr="0082150D">
        <w:rPr>
          <w:rFonts w:asciiTheme="minorHAnsi" w:hAnsiTheme="minorHAnsi"/>
        </w:rPr>
        <w:t xml:space="preserve">(V) = </w:t>
      </w:r>
    </w:p>
    <w:p w14:paraId="41E91A2F" w14:textId="28722DF2" w:rsidR="00A60FF9" w:rsidRDefault="0082150D" w:rsidP="00623A5A">
      <w:pPr>
        <w:pStyle w:val="Body"/>
        <w:ind w:left="720"/>
        <w:rPr>
          <w:rFonts w:asciiTheme="minorHAnsi" w:eastAsiaTheme="minorEastAsia" w:hAnsiTheme="minorHAnsi" w:cstheme="minorHAnsi"/>
          <w:color w:val="000000"/>
          <w:sz w:val="18"/>
          <w:szCs w:val="18"/>
          <w:highlight w:val="cyan"/>
          <w:lang w:bidi="ar-SA"/>
        </w:rPr>
      </w:pPr>
      <w:r w:rsidRPr="00623A5A">
        <w:rPr>
          <w:rFonts w:asciiTheme="minorHAnsi" w:eastAsiaTheme="minorEastAsia" w:hAnsiTheme="minorHAnsi" w:cstheme="minorHAnsi"/>
          <w:color w:val="000000"/>
          <w:sz w:val="18"/>
          <w:szCs w:val="18"/>
          <w:lang w:bidi="ar-SA"/>
        </w:rPr>
        <w:t xml:space="preserve">Input: </w:t>
      </w:r>
      <w:r w:rsidR="00B05B7C" w:rsidRPr="00623A5A">
        <w:rPr>
          <w:rFonts w:asciiTheme="minorHAnsi" w:hAnsiTheme="minorHAnsi"/>
          <w:sz w:val="18"/>
          <w:szCs w:val="18"/>
        </w:rPr>
        <w:t>Long Short Flag</w:t>
      </w:r>
      <w:r w:rsidRPr="00623A5A">
        <w:rPr>
          <w:rFonts w:asciiTheme="minorHAnsi" w:eastAsiaTheme="minorEastAsia" w:hAnsiTheme="minorHAnsi" w:cstheme="minorHAnsi"/>
          <w:color w:val="000000"/>
          <w:sz w:val="18"/>
          <w:szCs w:val="18"/>
          <w:lang w:bidi="ar-SA"/>
        </w:rPr>
        <w:br/>
        <w:t xml:space="preserve">Positions for a </w:t>
      </w:r>
      <w:r w:rsidRPr="00623A5A">
        <w:rPr>
          <w:rFonts w:asciiTheme="minorHAnsi" w:eastAsiaTheme="minorEastAsia" w:hAnsiTheme="minorHAnsi" w:cstheme="minorHAnsi"/>
          <w:i/>
          <w:iCs/>
          <w:color w:val="000000"/>
          <w:sz w:val="18"/>
          <w:szCs w:val="18"/>
          <w:lang w:bidi="ar-SA"/>
        </w:rPr>
        <w:t>traded Account</w:t>
      </w:r>
      <w:r w:rsidRPr="00623A5A">
        <w:rPr>
          <w:rFonts w:asciiTheme="minorHAnsi" w:eastAsiaTheme="minorEastAsia" w:hAnsiTheme="minorHAnsi" w:cstheme="minorHAnsi"/>
          <w:color w:val="000000"/>
          <w:sz w:val="18"/>
          <w:szCs w:val="18"/>
          <w:lang w:bidi="ar-SA"/>
        </w:rPr>
        <w:t xml:space="preserve"> and</w:t>
      </w:r>
      <w:r w:rsidR="00DB0B5C" w:rsidRPr="00623A5A">
        <w:rPr>
          <w:rFonts w:asciiTheme="minorHAnsi" w:eastAsiaTheme="minorEastAsia" w:hAnsiTheme="minorHAnsi" w:cstheme="minorHAnsi"/>
          <w:color w:val="000000"/>
          <w:sz w:val="18"/>
          <w:szCs w:val="18"/>
          <w:lang w:bidi="ar-SA"/>
        </w:rPr>
        <w:t xml:space="preserve"> </w:t>
      </w:r>
      <w:r w:rsidR="00DB0B5C" w:rsidRPr="00623A5A">
        <w:rPr>
          <w:rFonts w:asciiTheme="minorHAnsi" w:eastAsiaTheme="minorEastAsia" w:hAnsiTheme="minorHAnsi" w:cstheme="minorHAnsi"/>
          <w:color w:val="000000"/>
          <w:sz w:val="18"/>
          <w:szCs w:val="18"/>
          <w:highlight w:val="cyan"/>
          <w:lang w:bidi="ar-SA"/>
        </w:rPr>
        <w:t>underlying security of the</w:t>
      </w:r>
      <w:r w:rsidRPr="00623A5A">
        <w:rPr>
          <w:rFonts w:asciiTheme="minorHAnsi" w:eastAsiaTheme="minorEastAsia" w:hAnsiTheme="minorHAnsi" w:cstheme="minorHAnsi"/>
          <w:color w:val="000000"/>
          <w:sz w:val="18"/>
          <w:szCs w:val="18"/>
          <w:lang w:bidi="ar-SA"/>
        </w:rPr>
        <w:t xml:space="preserve"> </w:t>
      </w:r>
      <w:r w:rsidRPr="00623A5A">
        <w:rPr>
          <w:rFonts w:asciiTheme="minorHAnsi" w:eastAsiaTheme="minorEastAsia" w:hAnsiTheme="minorHAnsi" w:cstheme="minorHAnsi"/>
          <w:i/>
          <w:iCs/>
          <w:color w:val="000000"/>
          <w:sz w:val="18"/>
          <w:szCs w:val="18"/>
          <w:lang w:bidi="ar-SA"/>
        </w:rPr>
        <w:t>Traded Product</w:t>
      </w:r>
      <w:r w:rsidRPr="00623A5A">
        <w:rPr>
          <w:rFonts w:asciiTheme="minorHAnsi" w:eastAsiaTheme="minorEastAsia" w:hAnsiTheme="minorHAnsi" w:cstheme="minorHAnsi"/>
          <w:color w:val="000000"/>
          <w:sz w:val="18"/>
          <w:szCs w:val="18"/>
          <w:lang w:bidi="ar-SA"/>
        </w:rPr>
        <w:t xml:space="preserve"> where</w:t>
      </w:r>
      <w:r w:rsidRPr="00623A5A">
        <w:rPr>
          <w:rFonts w:asciiTheme="minorHAnsi" w:eastAsiaTheme="minorEastAsia" w:hAnsiTheme="minorHAnsi" w:cstheme="minorHAnsi"/>
          <w:color w:val="000000"/>
          <w:sz w:val="18"/>
          <w:szCs w:val="18"/>
          <w:lang w:bidi="ar-SA"/>
        </w:rPr>
        <w:br/>
      </w:r>
      <w:r w:rsidRPr="00623A5A">
        <w:rPr>
          <w:rFonts w:asciiTheme="minorHAnsi" w:hAnsiTheme="minorHAnsi" w:cstheme="minorHAnsi"/>
          <w:b/>
          <w:bCs/>
          <w:sz w:val="18"/>
          <w:szCs w:val="18"/>
        </w:rPr>
        <w:t>[</w:t>
      </w:r>
      <w:r w:rsidRPr="00623A5A">
        <w:rPr>
          <w:rFonts w:asciiTheme="minorHAnsi" w:eastAsiaTheme="minorEastAsia" w:hAnsiTheme="minorHAnsi" w:cstheme="minorHAnsi"/>
          <w:color w:val="000000"/>
          <w:sz w:val="18"/>
          <w:szCs w:val="18"/>
          <w:lang w:bidi="ar-SA"/>
        </w:rPr>
        <w:t>Position Account Key] = [Trade Account Key] And</w:t>
      </w:r>
      <w:r w:rsidRPr="00623A5A">
        <w:rPr>
          <w:rFonts w:asciiTheme="minorHAnsi" w:eastAsiaTheme="minorEastAsia" w:hAnsiTheme="minorHAnsi" w:cstheme="minorHAnsi"/>
          <w:color w:val="000000"/>
          <w:sz w:val="18"/>
          <w:szCs w:val="18"/>
          <w:lang w:bidi="ar-SA"/>
        </w:rPr>
        <w:br/>
        <w:t>[Position Product Key] =</w:t>
      </w:r>
      <w:r w:rsidR="00DB0B5C" w:rsidRPr="00623A5A">
        <w:rPr>
          <w:rFonts w:asciiTheme="minorHAnsi" w:eastAsiaTheme="minorEastAsia" w:hAnsiTheme="minorHAnsi" w:cstheme="minorHAnsi"/>
          <w:color w:val="000000"/>
          <w:sz w:val="18"/>
          <w:szCs w:val="18"/>
          <w:lang w:bidi="ar-SA"/>
        </w:rPr>
        <w:t xml:space="preserve"> </w:t>
      </w:r>
      <w:r w:rsidR="00DB0B5C" w:rsidRPr="00623A5A">
        <w:rPr>
          <w:rFonts w:asciiTheme="minorHAnsi" w:hAnsiTheme="minorHAnsi" w:cstheme="minorHAnsi"/>
          <w:sz w:val="18"/>
          <w:szCs w:val="18"/>
          <w:highlight w:val="cyan"/>
        </w:rPr>
        <w:t>[Underlying Product Key</w:t>
      </w:r>
      <w:r w:rsidR="00DB0B5C" w:rsidRPr="00623A5A">
        <w:rPr>
          <w:rFonts w:asciiTheme="minorHAnsi" w:eastAsiaTheme="minorEastAsia" w:hAnsiTheme="minorHAnsi" w:cstheme="minorHAnsi"/>
          <w:color w:val="000000"/>
          <w:sz w:val="18"/>
          <w:szCs w:val="18"/>
          <w:highlight w:val="cyan"/>
          <w:lang w:bidi="ar-SA"/>
        </w:rPr>
        <w:t>] for</w:t>
      </w:r>
      <w:r w:rsidRPr="00623A5A">
        <w:rPr>
          <w:rFonts w:asciiTheme="minorHAnsi" w:hAnsiTheme="minorHAnsi" w:cstheme="minorHAnsi"/>
          <w:b/>
          <w:bCs/>
          <w:sz w:val="18"/>
          <w:szCs w:val="18"/>
        </w:rPr>
        <w:t xml:space="preserve"> </w:t>
      </w:r>
      <w:r w:rsidRPr="00623A5A">
        <w:rPr>
          <w:rFonts w:asciiTheme="minorHAnsi" w:eastAsiaTheme="minorEastAsia" w:hAnsiTheme="minorHAnsi" w:cstheme="minorHAnsi"/>
          <w:color w:val="000000"/>
          <w:sz w:val="18"/>
          <w:szCs w:val="18"/>
          <w:lang w:bidi="ar-SA"/>
        </w:rPr>
        <w:t>[Trade Product Key] And</w:t>
      </w:r>
      <w:r w:rsidR="00DB0B5C" w:rsidRPr="00623A5A">
        <w:rPr>
          <w:rFonts w:asciiTheme="minorHAnsi" w:eastAsiaTheme="minorEastAsia" w:hAnsiTheme="minorHAnsi" w:cstheme="minorHAnsi"/>
          <w:color w:val="000000"/>
          <w:sz w:val="18"/>
          <w:szCs w:val="18"/>
          <w:lang w:bidi="ar-SA"/>
        </w:rPr>
        <w:t xml:space="preserve">  </w:t>
      </w:r>
      <w:r w:rsidR="00DB0B5C" w:rsidRPr="00981ECD">
        <w:rPr>
          <w:rFonts w:asciiTheme="minorHAnsi" w:eastAsiaTheme="minorEastAsia" w:hAnsiTheme="minorHAnsi" w:cstheme="minorHAnsi"/>
          <w:color w:val="000000"/>
          <w:sz w:val="16"/>
          <w:szCs w:val="16"/>
          <w:highlight w:val="darkGray"/>
          <w:lang w:bidi="ar-SA"/>
        </w:rPr>
        <w:t xml:space="preserve">// </w:t>
      </w:r>
      <w:r w:rsidR="00DF7D8D" w:rsidRPr="00981ECD">
        <w:rPr>
          <w:rFonts w:asciiTheme="minorHAnsi" w:eastAsiaTheme="minorEastAsia" w:hAnsiTheme="minorHAnsi" w:cstheme="minorHAnsi"/>
          <w:color w:val="000000"/>
          <w:sz w:val="16"/>
          <w:szCs w:val="16"/>
          <w:highlight w:val="darkGray"/>
          <w:lang w:bidi="ar-SA"/>
        </w:rPr>
        <w:t>Note: This is different than the RBC requirements doc</w:t>
      </w:r>
      <w:r w:rsidR="00F91F86" w:rsidRPr="00981ECD">
        <w:rPr>
          <w:rFonts w:asciiTheme="minorHAnsi" w:eastAsiaTheme="minorEastAsia" w:hAnsiTheme="minorHAnsi" w:cstheme="minorHAnsi"/>
          <w:color w:val="000000"/>
          <w:sz w:val="16"/>
          <w:szCs w:val="16"/>
          <w:highlight w:val="darkGray"/>
          <w:lang w:bidi="ar-SA"/>
        </w:rPr>
        <w:t>, was changed based on an email thread</w:t>
      </w:r>
    </w:p>
    <w:bookmarkEnd w:id="32"/>
    <w:p w14:paraId="090557AC" w14:textId="4A874BA2" w:rsidR="00B05B7C" w:rsidRPr="00623A5A" w:rsidRDefault="000E0632" w:rsidP="00623A5A">
      <w:pPr>
        <w:pStyle w:val="Body"/>
        <w:ind w:left="720"/>
        <w:rPr>
          <w:rFonts w:asciiTheme="minorHAnsi" w:hAnsiTheme="minorHAnsi" w:cstheme="minorHAnsi"/>
          <w:sz w:val="18"/>
          <w:szCs w:val="18"/>
        </w:rPr>
      </w:pPr>
      <w:r w:rsidRPr="00623A5A">
        <w:rPr>
          <w:rFonts w:asciiTheme="minorHAnsi" w:eastAsiaTheme="minorEastAsia" w:hAnsiTheme="minorHAnsi" w:cstheme="minorHAnsi"/>
          <w:b/>
          <w:bCs/>
          <w:color w:val="000000"/>
          <w:sz w:val="18"/>
          <w:szCs w:val="18"/>
          <w:lang w:bidi="ar-SA"/>
        </w:rPr>
        <w:t>Not</w:t>
      </w:r>
      <w:r w:rsidRPr="00623A5A">
        <w:rPr>
          <w:rFonts w:asciiTheme="minorHAnsi" w:eastAsiaTheme="minorEastAsia" w:hAnsiTheme="minorHAnsi" w:cstheme="minorHAnsi"/>
          <w:color w:val="000000"/>
          <w:sz w:val="18"/>
          <w:szCs w:val="18"/>
          <w:lang w:bidi="ar-SA"/>
        </w:rPr>
        <w:t xml:space="preserve"> {</w:t>
      </w:r>
      <w:r w:rsidR="0082150D" w:rsidRPr="00623A5A">
        <w:rPr>
          <w:rFonts w:asciiTheme="minorHAnsi" w:eastAsiaTheme="minorEastAsia" w:hAnsiTheme="minorHAnsi" w:cstheme="minorHAnsi"/>
          <w:color w:val="000000"/>
          <w:sz w:val="18"/>
          <w:szCs w:val="18"/>
          <w:lang w:bidi="ar-SA"/>
        </w:rPr>
        <w:t xml:space="preserve">Product </w:t>
      </w:r>
      <w:r w:rsidRPr="00623A5A">
        <w:rPr>
          <w:rFonts w:asciiTheme="minorHAnsi" w:eastAsiaTheme="minorEastAsia" w:hAnsiTheme="minorHAnsi" w:cstheme="minorHAnsi"/>
          <w:color w:val="000000"/>
          <w:sz w:val="18"/>
          <w:szCs w:val="18"/>
          <w:lang w:bidi="ar-SA"/>
        </w:rPr>
        <w:t>is Option} with</w:t>
      </w:r>
      <w:r w:rsidR="0082150D" w:rsidRPr="00623A5A">
        <w:rPr>
          <w:rFonts w:asciiTheme="minorHAnsi" w:eastAsiaTheme="minorEastAsia" w:hAnsiTheme="minorHAnsi" w:cstheme="minorHAnsi"/>
          <w:color w:val="000000"/>
          <w:sz w:val="18"/>
          <w:szCs w:val="18"/>
          <w:lang w:bidi="ar-SA"/>
        </w:rPr>
        <w:t xml:space="preserve"> </w:t>
      </w:r>
      <w:r w:rsidRPr="00623A5A">
        <w:rPr>
          <w:rFonts w:asciiTheme="minorHAnsi" w:eastAsiaTheme="minorEastAsia" w:hAnsiTheme="minorHAnsi" w:cstheme="minorHAnsi"/>
          <w:color w:val="000000"/>
          <w:sz w:val="18"/>
          <w:szCs w:val="18"/>
          <w:lang w:bidi="ar-SA"/>
        </w:rPr>
        <w:t>(</w:t>
      </w:r>
      <w:r w:rsidR="0082150D" w:rsidRPr="00623A5A">
        <w:rPr>
          <w:rFonts w:asciiTheme="minorHAnsi" w:eastAsiaTheme="minorEastAsia" w:hAnsiTheme="minorHAnsi" w:cstheme="minorHAnsi"/>
          <w:color w:val="000000"/>
          <w:sz w:val="18"/>
          <w:szCs w:val="18"/>
          <w:lang w:bidi="ar-SA"/>
        </w:rPr>
        <w:t>[Position Product</w:t>
      </w:r>
      <w:r w:rsidRPr="00623A5A">
        <w:rPr>
          <w:rFonts w:asciiTheme="minorHAnsi" w:eastAsiaTheme="minorEastAsia" w:hAnsiTheme="minorHAnsi" w:cstheme="minorHAnsi"/>
          <w:color w:val="000000"/>
          <w:sz w:val="18"/>
          <w:szCs w:val="18"/>
          <w:lang w:bidi="ar-SA"/>
        </w:rPr>
        <w:t xml:space="preserve"> Key</w:t>
      </w:r>
      <w:r w:rsidR="0082150D" w:rsidRPr="00623A5A">
        <w:rPr>
          <w:rFonts w:asciiTheme="minorHAnsi" w:eastAsiaTheme="minorEastAsia" w:hAnsiTheme="minorHAnsi" w:cstheme="minorHAnsi"/>
          <w:color w:val="000000"/>
          <w:sz w:val="18"/>
          <w:szCs w:val="18"/>
          <w:lang w:bidi="ar-SA"/>
        </w:rPr>
        <w:t>]</w:t>
      </w:r>
      <w:r w:rsidRPr="00623A5A">
        <w:rPr>
          <w:rFonts w:asciiTheme="minorHAnsi" w:eastAsiaTheme="minorEastAsia" w:hAnsiTheme="minorHAnsi" w:cstheme="minorHAnsi"/>
          <w:color w:val="000000"/>
          <w:sz w:val="18"/>
          <w:szCs w:val="18"/>
          <w:lang w:bidi="ar-SA"/>
        </w:rPr>
        <w:t>)</w:t>
      </w:r>
      <w:r w:rsidR="0082150D" w:rsidRPr="00623A5A">
        <w:rPr>
          <w:rFonts w:asciiTheme="minorHAnsi" w:eastAsiaTheme="minorEastAsia" w:hAnsiTheme="minorHAnsi" w:cstheme="minorHAnsi"/>
          <w:color w:val="000000"/>
          <w:sz w:val="18"/>
          <w:szCs w:val="18"/>
          <w:lang w:bidi="ar-SA"/>
        </w:rPr>
        <w:t xml:space="preserve"> And // </w:t>
      </w:r>
      <w:r w:rsidR="00DF7D8D" w:rsidRPr="00623A5A">
        <w:rPr>
          <w:rFonts w:asciiTheme="minorHAnsi" w:eastAsiaTheme="minorEastAsia" w:hAnsiTheme="minorHAnsi" w:cstheme="minorHAnsi"/>
          <w:color w:val="000000"/>
          <w:sz w:val="18"/>
          <w:szCs w:val="18"/>
          <w:lang w:bidi="ar-SA"/>
        </w:rPr>
        <w:t xml:space="preserve">Note: same as </w:t>
      </w:r>
      <w:r w:rsidR="0082150D" w:rsidRPr="00623A5A">
        <w:rPr>
          <w:rFonts w:asciiTheme="minorHAnsi" w:eastAsiaTheme="minorEastAsia" w:hAnsiTheme="minorHAnsi" w:cstheme="minorHAnsi"/>
          <w:color w:val="000000"/>
          <w:sz w:val="18"/>
          <w:szCs w:val="18"/>
          <w:lang w:bidi="ar-SA"/>
        </w:rPr>
        <w:t>GSS DE0851 - Product Is Option</w:t>
      </w:r>
      <w:r w:rsidR="0082150D" w:rsidRPr="00623A5A">
        <w:rPr>
          <w:rFonts w:eastAsiaTheme="minorEastAsia" w:cstheme="minorHAnsi"/>
          <w:color w:val="000000"/>
          <w:sz w:val="18"/>
          <w:szCs w:val="18"/>
          <w:lang w:bidi="ar-SA"/>
        </w:rPr>
        <w:t xml:space="preserve"> = N</w:t>
      </w:r>
      <w:r w:rsidR="0082150D" w:rsidRPr="00623A5A">
        <w:rPr>
          <w:rFonts w:asciiTheme="minorHAnsi" w:eastAsiaTheme="minorEastAsia" w:hAnsiTheme="minorHAnsi" w:cstheme="minorHAnsi"/>
          <w:color w:val="000000"/>
          <w:sz w:val="18"/>
          <w:szCs w:val="18"/>
          <w:lang w:bidi="ar-SA"/>
        </w:rPr>
        <w:br/>
        <w:t>[</w:t>
      </w:r>
      <w:r w:rsidR="0082150D" w:rsidRPr="00623A5A">
        <w:rPr>
          <w:rFonts w:asciiTheme="minorHAnsi" w:hAnsiTheme="minorHAnsi"/>
          <w:sz w:val="18"/>
          <w:szCs w:val="18"/>
        </w:rPr>
        <w:t>Position Date] = Process Date And // aka Trade Business Date And</w:t>
      </w:r>
      <w:r w:rsidR="0082150D" w:rsidRPr="00623A5A">
        <w:rPr>
          <w:rFonts w:asciiTheme="minorHAnsi" w:hAnsiTheme="minorHAnsi"/>
          <w:sz w:val="18"/>
          <w:szCs w:val="18"/>
        </w:rPr>
        <w:br/>
        <w:t xml:space="preserve">[Position Long Short Index Flag] = Input </w:t>
      </w:r>
      <w:r w:rsidR="00B05B7C" w:rsidRPr="00623A5A">
        <w:rPr>
          <w:rFonts w:asciiTheme="minorHAnsi" w:hAnsiTheme="minorHAnsi"/>
          <w:sz w:val="18"/>
          <w:szCs w:val="18"/>
        </w:rPr>
        <w:t>Long Short Flag</w:t>
      </w:r>
    </w:p>
    <w:p w14:paraId="276B4591" w14:textId="7D8D0745" w:rsidR="00623A5A" w:rsidRDefault="00623A5A" w:rsidP="00623A5A">
      <w:pPr>
        <w:pStyle w:val="Body"/>
        <w:ind w:left="0"/>
        <w:rPr>
          <w:rFonts w:asciiTheme="minorHAnsi" w:hAnsiTheme="minorHAnsi"/>
          <w:b/>
          <w:bCs/>
        </w:rPr>
      </w:pPr>
      <w:r>
        <w:rPr>
          <w:rFonts w:asciiTheme="minorHAnsi" w:hAnsiTheme="minorHAnsi"/>
          <w:b/>
          <w:bCs/>
        </w:rPr>
        <w:t xml:space="preserve">     </w:t>
      </w:r>
      <w:r w:rsidR="00915BA4" w:rsidRPr="00915BA4">
        <w:rPr>
          <w:rFonts w:asciiTheme="minorHAnsi" w:hAnsiTheme="minorHAnsi"/>
          <w:b/>
          <w:bCs/>
        </w:rPr>
        <w:t xml:space="preserve">OTR Short Position in </w:t>
      </w:r>
      <w:r w:rsidR="00915BA4" w:rsidRPr="00073070">
        <w:rPr>
          <w:rFonts w:asciiTheme="minorHAnsi" w:hAnsiTheme="minorHAnsi"/>
          <w:b/>
          <w:bCs/>
        </w:rPr>
        <w:t>Underlying</w:t>
      </w:r>
      <w:r w:rsidR="00915BA4" w:rsidRPr="00915BA4">
        <w:rPr>
          <w:rFonts w:asciiTheme="minorHAnsi" w:hAnsiTheme="minorHAnsi"/>
        </w:rPr>
        <w:t>(</w:t>
      </w:r>
      <w:r w:rsidR="00915BA4" w:rsidRPr="00CF1852">
        <w:rPr>
          <w:rFonts w:asciiTheme="minorHAnsi" w:hAnsiTheme="minorHAnsi"/>
          <w:color w:val="92D050"/>
        </w:rPr>
        <w:t>V</w:t>
      </w:r>
      <w:r w:rsidR="00915BA4" w:rsidRPr="00915BA4">
        <w:rPr>
          <w:rFonts w:asciiTheme="minorHAnsi" w:hAnsiTheme="minorHAnsi"/>
        </w:rPr>
        <w:t>) =</w:t>
      </w:r>
      <w:r w:rsidR="00915BA4" w:rsidRPr="00915BA4">
        <w:rPr>
          <w:rFonts w:asciiTheme="minorHAnsi" w:hAnsiTheme="minorHAnsi"/>
          <w:b/>
          <w:bCs/>
        </w:rPr>
        <w:t xml:space="preserve"> </w:t>
      </w:r>
      <w:r w:rsidR="00915BA4">
        <w:rPr>
          <w:rFonts w:asciiTheme="minorHAnsi" w:hAnsiTheme="minorHAnsi"/>
          <w:b/>
          <w:bCs/>
        </w:rPr>
        <w:t xml:space="preserve"> </w:t>
      </w:r>
    </w:p>
    <w:p w14:paraId="1EAD661C" w14:textId="59588239" w:rsidR="00B05B7C" w:rsidRPr="00623A5A" w:rsidRDefault="00915BA4" w:rsidP="00623A5A">
      <w:pPr>
        <w:pStyle w:val="Body"/>
        <w:ind w:left="0" w:firstLine="720"/>
        <w:rPr>
          <w:rFonts w:asciiTheme="minorHAnsi" w:hAnsiTheme="minorHAnsi"/>
          <w:sz w:val="18"/>
          <w:szCs w:val="18"/>
        </w:rPr>
      </w:pPr>
      <w:r w:rsidRPr="00623A5A">
        <w:rPr>
          <w:rFonts w:asciiTheme="minorHAnsi" w:hAnsiTheme="minorHAnsi"/>
          <w:sz w:val="18"/>
          <w:szCs w:val="18"/>
        </w:rPr>
        <w:t>SUM(</w:t>
      </w:r>
      <w:r w:rsidR="00DF7D8D" w:rsidRPr="00623A5A">
        <w:rPr>
          <w:rFonts w:asciiTheme="minorHAnsi" w:hAnsiTheme="minorHAnsi"/>
          <w:sz w:val="18"/>
          <w:szCs w:val="18"/>
        </w:rPr>
        <w:t>[</w:t>
      </w:r>
      <w:r w:rsidRPr="00623A5A">
        <w:rPr>
          <w:rFonts w:asciiTheme="minorHAnsi" w:hAnsiTheme="minorHAnsi"/>
          <w:sz w:val="18"/>
          <w:szCs w:val="18"/>
        </w:rPr>
        <w:t>Position Quantity</w:t>
      </w:r>
      <w:r w:rsidR="00DF7D8D" w:rsidRPr="00623A5A">
        <w:rPr>
          <w:rFonts w:asciiTheme="minorHAnsi" w:hAnsiTheme="minorHAnsi"/>
          <w:sz w:val="18"/>
          <w:szCs w:val="18"/>
        </w:rPr>
        <w:t>]</w:t>
      </w:r>
      <w:r w:rsidRPr="00623A5A">
        <w:rPr>
          <w:rFonts w:asciiTheme="minorHAnsi" w:hAnsiTheme="minorHAnsi"/>
          <w:sz w:val="18"/>
          <w:szCs w:val="18"/>
        </w:rPr>
        <w:t xml:space="preserve">) for </w:t>
      </w:r>
      <w:r w:rsidR="007D2639" w:rsidRPr="00623A5A">
        <w:rPr>
          <w:rFonts w:asciiTheme="minorHAnsi" w:hAnsiTheme="minorHAnsi"/>
          <w:sz w:val="18"/>
          <w:szCs w:val="18"/>
        </w:rPr>
        <w:t>OTR Positions in Underlying Product</w:t>
      </w:r>
      <w:r w:rsidRPr="00623A5A">
        <w:rPr>
          <w:rFonts w:asciiTheme="minorHAnsi" w:hAnsiTheme="minorHAnsi"/>
          <w:sz w:val="18"/>
          <w:szCs w:val="18"/>
        </w:rPr>
        <w:t>(V) with (Short)</w:t>
      </w:r>
    </w:p>
    <w:p w14:paraId="29DCB412" w14:textId="77777777" w:rsidR="00623A5A" w:rsidRDefault="00623A5A" w:rsidP="00623A5A">
      <w:pPr>
        <w:pStyle w:val="Body"/>
        <w:ind w:left="0"/>
        <w:rPr>
          <w:rFonts w:asciiTheme="minorHAnsi" w:hAnsiTheme="minorHAnsi"/>
          <w:b/>
          <w:bCs/>
        </w:rPr>
      </w:pPr>
      <w:r>
        <w:rPr>
          <w:rFonts w:asciiTheme="minorHAnsi" w:hAnsiTheme="minorHAnsi"/>
          <w:b/>
          <w:bCs/>
        </w:rPr>
        <w:t xml:space="preserve">     </w:t>
      </w:r>
      <w:r w:rsidR="00915BA4" w:rsidRPr="00B97BC2">
        <w:rPr>
          <w:rFonts w:asciiTheme="minorHAnsi" w:hAnsiTheme="minorHAnsi"/>
          <w:b/>
          <w:bCs/>
        </w:rPr>
        <w:t>OTR Long Position in Underlying</w:t>
      </w:r>
      <w:r w:rsidR="00915BA4" w:rsidRPr="00B97BC2">
        <w:rPr>
          <w:rFonts w:asciiTheme="minorHAnsi" w:hAnsiTheme="minorHAnsi"/>
        </w:rPr>
        <w:t>(</w:t>
      </w:r>
      <w:r w:rsidR="00915BA4" w:rsidRPr="00B97BC2">
        <w:rPr>
          <w:rFonts w:asciiTheme="minorHAnsi" w:hAnsiTheme="minorHAnsi"/>
          <w:color w:val="92D050"/>
        </w:rPr>
        <w:t>V</w:t>
      </w:r>
      <w:r w:rsidR="00915BA4" w:rsidRPr="00B97BC2">
        <w:rPr>
          <w:rFonts w:asciiTheme="minorHAnsi" w:hAnsiTheme="minorHAnsi"/>
        </w:rPr>
        <w:t>) =</w:t>
      </w:r>
      <w:r w:rsidR="00915BA4" w:rsidRPr="00B97BC2">
        <w:rPr>
          <w:rFonts w:asciiTheme="minorHAnsi" w:hAnsiTheme="minorHAnsi"/>
          <w:b/>
          <w:bCs/>
        </w:rPr>
        <w:t xml:space="preserve"> </w:t>
      </w:r>
    </w:p>
    <w:p w14:paraId="3E5430A3" w14:textId="2A160579" w:rsidR="00915BA4" w:rsidRPr="00623A5A" w:rsidRDefault="00915BA4" w:rsidP="00623A5A">
      <w:pPr>
        <w:pStyle w:val="Body"/>
        <w:ind w:left="0" w:firstLine="720"/>
        <w:rPr>
          <w:rFonts w:asciiTheme="minorHAnsi" w:hAnsiTheme="minorHAnsi"/>
          <w:sz w:val="18"/>
          <w:szCs w:val="18"/>
        </w:rPr>
      </w:pPr>
      <w:r w:rsidRPr="00623A5A">
        <w:rPr>
          <w:rFonts w:asciiTheme="minorHAnsi" w:hAnsiTheme="minorHAnsi"/>
          <w:sz w:val="18"/>
          <w:szCs w:val="18"/>
        </w:rPr>
        <w:t>SUM(</w:t>
      </w:r>
      <w:r w:rsidR="00DF7D8D" w:rsidRPr="00623A5A">
        <w:rPr>
          <w:rFonts w:asciiTheme="minorHAnsi" w:hAnsiTheme="minorHAnsi"/>
          <w:sz w:val="18"/>
          <w:szCs w:val="18"/>
        </w:rPr>
        <w:t>[</w:t>
      </w:r>
      <w:r w:rsidRPr="00623A5A">
        <w:rPr>
          <w:rFonts w:asciiTheme="minorHAnsi" w:hAnsiTheme="minorHAnsi"/>
          <w:sz w:val="18"/>
          <w:szCs w:val="18"/>
        </w:rPr>
        <w:t>Position Quantity</w:t>
      </w:r>
      <w:r w:rsidR="00DF7D8D" w:rsidRPr="00623A5A">
        <w:rPr>
          <w:rFonts w:asciiTheme="minorHAnsi" w:hAnsiTheme="minorHAnsi"/>
          <w:sz w:val="18"/>
          <w:szCs w:val="18"/>
        </w:rPr>
        <w:t>]</w:t>
      </w:r>
      <w:r w:rsidRPr="00623A5A">
        <w:rPr>
          <w:rFonts w:asciiTheme="minorHAnsi" w:hAnsiTheme="minorHAnsi"/>
          <w:sz w:val="18"/>
          <w:szCs w:val="18"/>
        </w:rPr>
        <w:t xml:space="preserve">) for </w:t>
      </w:r>
      <w:r w:rsidR="007D2639" w:rsidRPr="00623A5A">
        <w:rPr>
          <w:rFonts w:asciiTheme="minorHAnsi" w:hAnsiTheme="minorHAnsi"/>
          <w:sz w:val="18"/>
          <w:szCs w:val="18"/>
        </w:rPr>
        <w:t xml:space="preserve">OTR Positions in Underlying Product(V) </w:t>
      </w:r>
      <w:r w:rsidRPr="00623A5A">
        <w:rPr>
          <w:rFonts w:asciiTheme="minorHAnsi" w:hAnsiTheme="minorHAnsi"/>
          <w:sz w:val="18"/>
          <w:szCs w:val="18"/>
        </w:rPr>
        <w:t>with (Long)</w:t>
      </w:r>
    </w:p>
    <w:p w14:paraId="2DF6969F" w14:textId="67FD0E3A" w:rsidR="00ED4009" w:rsidRDefault="00ED4009" w:rsidP="00915BA4">
      <w:pPr>
        <w:pStyle w:val="Body"/>
        <w:rPr>
          <w:rFonts w:asciiTheme="minorHAnsi" w:hAnsiTheme="minorHAnsi"/>
          <w:b/>
          <w:bCs/>
        </w:rPr>
      </w:pPr>
    </w:p>
    <w:p w14:paraId="7217B74F" w14:textId="7149C534" w:rsidR="00ED4009" w:rsidRPr="00623A5A" w:rsidRDefault="00ED4009" w:rsidP="00ED4009">
      <w:pPr>
        <w:pStyle w:val="Heading2"/>
        <w:rPr>
          <w:sz w:val="22"/>
          <w:szCs w:val="22"/>
        </w:rPr>
      </w:pPr>
      <w:bookmarkStart w:id="33" w:name="_Toc94011621"/>
      <w:r w:rsidRPr="00623A5A">
        <w:rPr>
          <w:sz w:val="22"/>
          <w:szCs w:val="22"/>
        </w:rPr>
        <w:t>Display calculations</w:t>
      </w:r>
      <w:bookmarkEnd w:id="33"/>
      <w:r w:rsidR="00623A5A" w:rsidRPr="00623A5A">
        <w:rPr>
          <w:sz w:val="22"/>
          <w:szCs w:val="22"/>
        </w:rPr>
        <w:br/>
      </w:r>
    </w:p>
    <w:p w14:paraId="00185DF2" w14:textId="77777777" w:rsidR="00623A5A" w:rsidRDefault="00623A5A" w:rsidP="00623A5A">
      <w:pPr>
        <w:pStyle w:val="Body"/>
        <w:ind w:left="0"/>
      </w:pPr>
      <w:r>
        <w:rPr>
          <w:b/>
          <w:bCs/>
        </w:rPr>
        <w:t xml:space="preserve">     </w:t>
      </w:r>
      <w:r w:rsidR="00AF5964" w:rsidRPr="00AF5964">
        <w:rPr>
          <w:b/>
          <w:bCs/>
        </w:rPr>
        <w:t>Latest Date Underlying Security was Traded by Account prior to alert</w:t>
      </w:r>
      <w:r w:rsidR="00AF5964">
        <w:t xml:space="preserve">(V) = </w:t>
      </w:r>
    </w:p>
    <w:p w14:paraId="03225FC8" w14:textId="6BA6FBD7" w:rsidR="00915BA4" w:rsidRPr="00623A5A" w:rsidRDefault="00AF5964" w:rsidP="00623A5A">
      <w:pPr>
        <w:pStyle w:val="Body"/>
        <w:ind w:left="0" w:firstLine="720"/>
        <w:rPr>
          <w:sz w:val="18"/>
          <w:szCs w:val="18"/>
        </w:rPr>
      </w:pPr>
      <w:r w:rsidRPr="00623A5A">
        <w:rPr>
          <w:rStyle w:val="Strong"/>
          <w:rFonts w:asciiTheme="minorHAnsi" w:hAnsiTheme="minorHAnsi"/>
          <w:b w:val="0"/>
          <w:bCs w:val="0"/>
          <w:sz w:val="18"/>
          <w:szCs w:val="18"/>
        </w:rPr>
        <w:lastRenderedPageBreak/>
        <w:t>Max Date of [Trade Date Time] where [Product Underlying Key]</w:t>
      </w:r>
      <w:r w:rsidRPr="00623A5A">
        <w:rPr>
          <w:rStyle w:val="Strong"/>
          <w:rFonts w:asciiTheme="minorHAnsi" w:hAnsiTheme="minorHAnsi"/>
          <w:sz w:val="18"/>
          <w:szCs w:val="18"/>
        </w:rPr>
        <w:t xml:space="preserve"> </w:t>
      </w:r>
      <w:r w:rsidRPr="00623A5A">
        <w:rPr>
          <w:rStyle w:val="Strong"/>
          <w:rFonts w:asciiTheme="minorHAnsi" w:hAnsiTheme="minorHAnsi"/>
          <w:b w:val="0"/>
          <w:bCs w:val="0"/>
          <w:sz w:val="18"/>
          <w:szCs w:val="18"/>
        </w:rPr>
        <w:t xml:space="preserve">of [Trade Product Key] was Traded by [Trade Account Key] prior to (i.e. less than) </w:t>
      </w:r>
      <w:r w:rsidR="00C4350C" w:rsidRPr="00623A5A">
        <w:rPr>
          <w:rStyle w:val="Strong"/>
          <w:rFonts w:asciiTheme="minorHAnsi" w:hAnsiTheme="minorHAnsi"/>
          <w:b w:val="0"/>
          <w:bCs w:val="0"/>
          <w:sz w:val="18"/>
          <w:szCs w:val="18"/>
        </w:rPr>
        <w:t>the trade</w:t>
      </w:r>
      <w:r w:rsidR="00E269D2" w:rsidRPr="00623A5A">
        <w:rPr>
          <w:rStyle w:val="Strong"/>
          <w:rFonts w:asciiTheme="minorHAnsi" w:hAnsiTheme="minorHAnsi"/>
          <w:b w:val="0"/>
          <w:bCs w:val="0"/>
          <w:sz w:val="18"/>
          <w:szCs w:val="18"/>
        </w:rPr>
        <w:t>’s</w:t>
      </w:r>
      <w:r w:rsidR="00C4350C" w:rsidRPr="00623A5A">
        <w:rPr>
          <w:rStyle w:val="Strong"/>
          <w:rFonts w:asciiTheme="minorHAnsi" w:hAnsiTheme="minorHAnsi"/>
          <w:b w:val="0"/>
          <w:bCs w:val="0"/>
          <w:sz w:val="18"/>
          <w:szCs w:val="18"/>
        </w:rPr>
        <w:t xml:space="preserve"> </w:t>
      </w:r>
      <w:r w:rsidRPr="00623A5A">
        <w:rPr>
          <w:rStyle w:val="Strong"/>
          <w:rFonts w:asciiTheme="minorHAnsi" w:hAnsiTheme="minorHAnsi"/>
          <w:b w:val="0"/>
          <w:bCs w:val="0"/>
          <w:sz w:val="18"/>
          <w:szCs w:val="18"/>
        </w:rPr>
        <w:t>[Trade Date Time</w:t>
      </w:r>
      <w:r w:rsidRPr="00623A5A">
        <w:rPr>
          <w:rStyle w:val="Strong"/>
          <w:rFonts w:asciiTheme="minorHAnsi" w:hAnsiTheme="minorHAnsi"/>
          <w:sz w:val="18"/>
          <w:szCs w:val="18"/>
        </w:rPr>
        <w:t>]</w:t>
      </w:r>
    </w:p>
    <w:p w14:paraId="502D88A5" w14:textId="5DB62C85" w:rsidR="00AF5964" w:rsidRDefault="00623A5A" w:rsidP="00623A5A">
      <w:pPr>
        <w:pStyle w:val="Body"/>
        <w:ind w:left="0"/>
      </w:pPr>
      <w:r>
        <w:rPr>
          <w:b/>
          <w:bCs/>
        </w:rPr>
        <w:t xml:space="preserve">     </w:t>
      </w:r>
      <w:r w:rsidR="00AF5964" w:rsidRPr="00AF5964">
        <w:rPr>
          <w:b/>
          <w:bCs/>
        </w:rPr>
        <w:t>Uncovered Position for Calls</w:t>
      </w:r>
      <w:r w:rsidR="00AF5964">
        <w:t xml:space="preserve">(V) = </w:t>
      </w:r>
    </w:p>
    <w:p w14:paraId="5640B4B2" w14:textId="3C4C05B4" w:rsidR="00AF5964" w:rsidRPr="00623A5A" w:rsidRDefault="00623A5A" w:rsidP="00623A5A">
      <w:pPr>
        <w:pStyle w:val="Body"/>
        <w:ind w:left="0"/>
        <w:rPr>
          <w:rStyle w:val="Strong"/>
          <w:rFonts w:asciiTheme="minorHAnsi" w:hAnsiTheme="minorHAnsi"/>
          <w:b w:val="0"/>
          <w:bCs w:val="0"/>
          <w:sz w:val="18"/>
          <w:szCs w:val="18"/>
        </w:rPr>
      </w:pPr>
      <w:r>
        <w:t xml:space="preserve">     </w:t>
      </w:r>
      <w:r w:rsidR="00381AFE" w:rsidRPr="00623A5A">
        <w:rPr>
          <w:color w:val="2F5496" w:themeColor="accent1" w:themeShade="BF"/>
          <w:sz w:val="18"/>
          <w:szCs w:val="18"/>
        </w:rPr>
        <w:t xml:space="preserve">If </w:t>
      </w:r>
      <w:r w:rsidR="00381AFE" w:rsidRPr="00623A5A">
        <w:rPr>
          <w:rStyle w:val="Strong"/>
          <w:rFonts w:asciiTheme="minorHAnsi" w:hAnsiTheme="minorHAnsi"/>
          <w:b w:val="0"/>
          <w:bCs w:val="0"/>
          <w:color w:val="2F5496" w:themeColor="accent1" w:themeShade="BF"/>
          <w:sz w:val="18"/>
          <w:szCs w:val="18"/>
        </w:rPr>
        <w:t xml:space="preserve">OTR Total Short Call Position (Shares) &gt; </w:t>
      </w:r>
      <w:r w:rsidR="00381AFE" w:rsidRPr="00623A5A">
        <w:rPr>
          <w:rStyle w:val="Strong"/>
          <w:rFonts w:asciiTheme="minorHAnsi" w:hAnsiTheme="minorHAnsi"/>
          <w:color w:val="2F5496" w:themeColor="accent1" w:themeShade="BF"/>
          <w:sz w:val="18"/>
          <w:szCs w:val="18"/>
        </w:rPr>
        <w:t>C</w:t>
      </w:r>
      <w:r w:rsidR="00381AFE" w:rsidRPr="00623A5A">
        <w:rPr>
          <w:rStyle w:val="Strong"/>
          <w:rFonts w:asciiTheme="minorHAnsi" w:hAnsiTheme="minorHAnsi"/>
          <w:b w:val="0"/>
          <w:bCs w:val="0"/>
          <w:color w:val="2F5496" w:themeColor="accent1" w:themeShade="BF"/>
          <w:sz w:val="18"/>
          <w:szCs w:val="18"/>
        </w:rPr>
        <w:t>overed Calls Position (i.e. OTR Total Long Call Position (Shares) + OTR Long Position in Underlying)</w:t>
      </w:r>
      <w:r w:rsidR="00381AFE" w:rsidRPr="00623A5A">
        <w:rPr>
          <w:rStyle w:val="Strong"/>
          <w:rFonts w:asciiTheme="minorHAnsi" w:hAnsiTheme="minorHAnsi"/>
          <w:b w:val="0"/>
          <w:bCs w:val="0"/>
          <w:color w:val="2F5496" w:themeColor="accent1" w:themeShade="BF"/>
          <w:sz w:val="18"/>
          <w:szCs w:val="18"/>
        </w:rPr>
        <w:br/>
      </w:r>
      <w:r w:rsidRPr="00623A5A">
        <w:rPr>
          <w:rStyle w:val="Strong"/>
          <w:rFonts w:asciiTheme="minorHAnsi" w:hAnsiTheme="minorHAnsi"/>
          <w:b w:val="0"/>
          <w:bCs w:val="0"/>
          <w:color w:val="2F5496" w:themeColor="accent1" w:themeShade="BF"/>
          <w:sz w:val="18"/>
          <w:szCs w:val="18"/>
        </w:rPr>
        <w:t xml:space="preserve">      </w:t>
      </w:r>
      <w:r w:rsidR="00381AFE" w:rsidRPr="00623A5A">
        <w:rPr>
          <w:rStyle w:val="Strong"/>
          <w:rFonts w:asciiTheme="minorHAnsi" w:hAnsiTheme="minorHAnsi"/>
          <w:b w:val="0"/>
          <w:bCs w:val="0"/>
          <w:color w:val="2F5496" w:themeColor="accent1" w:themeShade="BF"/>
          <w:sz w:val="18"/>
          <w:szCs w:val="18"/>
        </w:rPr>
        <w:t xml:space="preserve">Then OTR Total Short Call Position (Shares) - </w:t>
      </w:r>
      <w:r w:rsidR="00381AFE" w:rsidRPr="00623A5A">
        <w:rPr>
          <w:rStyle w:val="Strong"/>
          <w:rFonts w:asciiTheme="minorHAnsi" w:hAnsiTheme="minorHAnsi"/>
          <w:color w:val="2F5496" w:themeColor="accent1" w:themeShade="BF"/>
          <w:sz w:val="18"/>
          <w:szCs w:val="18"/>
        </w:rPr>
        <w:t>C</w:t>
      </w:r>
      <w:r w:rsidR="00381AFE" w:rsidRPr="00623A5A">
        <w:rPr>
          <w:rStyle w:val="Strong"/>
          <w:rFonts w:asciiTheme="minorHAnsi" w:hAnsiTheme="minorHAnsi"/>
          <w:b w:val="0"/>
          <w:bCs w:val="0"/>
          <w:color w:val="2F5496" w:themeColor="accent1" w:themeShade="BF"/>
          <w:sz w:val="18"/>
          <w:szCs w:val="18"/>
        </w:rPr>
        <w:t>overed Calls Position Else 0</w:t>
      </w:r>
    </w:p>
    <w:p w14:paraId="6C96D380" w14:textId="7AB0A628" w:rsidR="00381AFE" w:rsidRPr="00623A5A" w:rsidRDefault="00381AFE" w:rsidP="00623A5A">
      <w:pPr>
        <w:pStyle w:val="Body"/>
        <w:ind w:left="0" w:firstLine="720"/>
        <w:rPr>
          <w:sz w:val="18"/>
          <w:szCs w:val="18"/>
        </w:rPr>
      </w:pPr>
      <w:r w:rsidRPr="00623A5A">
        <w:rPr>
          <w:rStyle w:val="Strong"/>
          <w:rFonts w:asciiTheme="minorHAnsi" w:hAnsiTheme="minorHAnsi"/>
          <w:b w:val="0"/>
          <w:bCs w:val="0"/>
          <w:sz w:val="18"/>
          <w:szCs w:val="18"/>
        </w:rPr>
        <w:t>Max(0, OTR Total Short Call Position (Shares)(V) - OTR Total Long Call Position (Shares)(V) - OTR Long Position in Underlying(V))</w:t>
      </w:r>
    </w:p>
    <w:p w14:paraId="346F440D" w14:textId="0AB33389" w:rsidR="00AF5964" w:rsidRDefault="00623A5A" w:rsidP="00623A5A">
      <w:pPr>
        <w:pStyle w:val="Body"/>
        <w:ind w:left="0"/>
      </w:pPr>
      <w:r>
        <w:rPr>
          <w:b/>
          <w:bCs/>
        </w:rPr>
        <w:t xml:space="preserve">     </w:t>
      </w:r>
      <w:r w:rsidR="00AF5964" w:rsidRPr="00AF5964">
        <w:rPr>
          <w:b/>
          <w:bCs/>
        </w:rPr>
        <w:t xml:space="preserve">Uncovered Position for </w:t>
      </w:r>
      <w:r w:rsidR="00AF5964">
        <w:rPr>
          <w:b/>
          <w:bCs/>
        </w:rPr>
        <w:t>Puts</w:t>
      </w:r>
      <w:r w:rsidR="00AF5964">
        <w:t xml:space="preserve">(V) = </w:t>
      </w:r>
    </w:p>
    <w:p w14:paraId="44902279" w14:textId="310AE6FB" w:rsidR="00381AFE" w:rsidRPr="00623A5A" w:rsidRDefault="00623A5A" w:rsidP="00623A5A">
      <w:pPr>
        <w:pStyle w:val="Body"/>
        <w:ind w:left="0"/>
        <w:rPr>
          <w:color w:val="2F5496" w:themeColor="accent1" w:themeShade="BF"/>
          <w:sz w:val="18"/>
          <w:szCs w:val="18"/>
        </w:rPr>
      </w:pPr>
      <w:r>
        <w:rPr>
          <w:rStyle w:val="Strong"/>
          <w:rFonts w:asciiTheme="minorHAnsi" w:hAnsiTheme="minorHAnsi"/>
          <w:b w:val="0"/>
          <w:bCs w:val="0"/>
        </w:rPr>
        <w:t xml:space="preserve">      </w:t>
      </w:r>
      <w:r w:rsidR="00381AFE" w:rsidRPr="00623A5A">
        <w:rPr>
          <w:color w:val="2F5496" w:themeColor="accent1" w:themeShade="BF"/>
          <w:sz w:val="18"/>
          <w:szCs w:val="18"/>
        </w:rPr>
        <w:t xml:space="preserve">If OTR Total Short Put Position (Shares) &gt; </w:t>
      </w:r>
      <w:r w:rsidR="00381AFE" w:rsidRPr="00623A5A">
        <w:rPr>
          <w:b/>
          <w:bCs/>
          <w:color w:val="2F5496" w:themeColor="accent1" w:themeShade="BF"/>
          <w:sz w:val="18"/>
          <w:szCs w:val="18"/>
        </w:rPr>
        <w:t>C</w:t>
      </w:r>
      <w:r w:rsidR="00381AFE" w:rsidRPr="00623A5A">
        <w:rPr>
          <w:color w:val="2F5496" w:themeColor="accent1" w:themeShade="BF"/>
          <w:sz w:val="18"/>
          <w:szCs w:val="18"/>
        </w:rPr>
        <w:t>overed Puts Position (i.e. OTR Total Long Put Position (Shares) + OTR Short Position in Underlying)</w:t>
      </w:r>
      <w:r w:rsidR="00381AFE" w:rsidRPr="00623A5A">
        <w:rPr>
          <w:color w:val="2F5496" w:themeColor="accent1" w:themeShade="BF"/>
          <w:sz w:val="18"/>
          <w:szCs w:val="18"/>
        </w:rPr>
        <w:br/>
      </w:r>
      <w:r w:rsidRPr="00623A5A">
        <w:rPr>
          <w:color w:val="2F5496" w:themeColor="accent1" w:themeShade="BF"/>
          <w:sz w:val="18"/>
          <w:szCs w:val="18"/>
        </w:rPr>
        <w:t xml:space="preserve">     </w:t>
      </w:r>
      <w:r w:rsidR="00381AFE" w:rsidRPr="00623A5A">
        <w:rPr>
          <w:color w:val="2F5496" w:themeColor="accent1" w:themeShade="BF"/>
          <w:sz w:val="18"/>
          <w:szCs w:val="18"/>
        </w:rPr>
        <w:t xml:space="preserve">Then OTR Total Short Put Position (Shares) - </w:t>
      </w:r>
      <w:r w:rsidR="00381AFE" w:rsidRPr="00623A5A">
        <w:rPr>
          <w:b/>
          <w:bCs/>
          <w:color w:val="2F5496" w:themeColor="accent1" w:themeShade="BF"/>
          <w:sz w:val="18"/>
          <w:szCs w:val="18"/>
        </w:rPr>
        <w:t>C</w:t>
      </w:r>
      <w:r w:rsidR="00381AFE" w:rsidRPr="00623A5A">
        <w:rPr>
          <w:color w:val="2F5496" w:themeColor="accent1" w:themeShade="BF"/>
          <w:sz w:val="18"/>
          <w:szCs w:val="18"/>
        </w:rPr>
        <w:t>overed Puts Position Else 0</w:t>
      </w:r>
    </w:p>
    <w:p w14:paraId="2D4C09C1" w14:textId="18C1D9E3" w:rsidR="00381AFE" w:rsidRDefault="00381AFE" w:rsidP="00623A5A">
      <w:pPr>
        <w:pStyle w:val="Body"/>
        <w:ind w:left="0" w:firstLine="720"/>
        <w:rPr>
          <w:rStyle w:val="Strong"/>
          <w:rFonts w:asciiTheme="minorHAnsi" w:hAnsiTheme="minorHAnsi"/>
          <w:b w:val="0"/>
          <w:bCs w:val="0"/>
          <w:sz w:val="18"/>
          <w:szCs w:val="18"/>
        </w:rPr>
      </w:pPr>
      <w:r w:rsidRPr="00623A5A">
        <w:rPr>
          <w:rStyle w:val="Strong"/>
          <w:rFonts w:asciiTheme="minorHAnsi" w:hAnsiTheme="minorHAnsi"/>
          <w:b w:val="0"/>
          <w:bCs w:val="0"/>
          <w:sz w:val="18"/>
          <w:szCs w:val="18"/>
        </w:rPr>
        <w:t>Max(0, OTR Total Short Put Position (Shares)(V) - OTR Total Long Put Position (Shares)(V) - OTR Short Position in Underlying(V))</w:t>
      </w:r>
    </w:p>
    <w:p w14:paraId="5FD0AA29" w14:textId="77777777" w:rsidR="00623A5A" w:rsidRPr="00623A5A" w:rsidRDefault="00623A5A" w:rsidP="00623A5A">
      <w:pPr>
        <w:pStyle w:val="Body"/>
        <w:ind w:left="0" w:firstLine="720"/>
        <w:rPr>
          <w:sz w:val="18"/>
          <w:szCs w:val="18"/>
        </w:rPr>
      </w:pPr>
    </w:p>
    <w:p w14:paraId="23BEC759" w14:textId="594E8C20" w:rsidR="0082150D" w:rsidRPr="00623A5A" w:rsidRDefault="00915BA4" w:rsidP="004A2821">
      <w:pPr>
        <w:pStyle w:val="Heading1"/>
        <w:rPr>
          <w:sz w:val="22"/>
          <w:szCs w:val="22"/>
        </w:rPr>
      </w:pPr>
      <w:bookmarkStart w:id="34" w:name="_Toc94011622"/>
      <w:r w:rsidRPr="00623A5A">
        <w:rPr>
          <w:sz w:val="22"/>
          <w:szCs w:val="22"/>
        </w:rPr>
        <w:t>For each trade, flag it for all applicable rules in the order defined below:</w:t>
      </w:r>
      <w:bookmarkEnd w:id="34"/>
      <w:r w:rsidR="00623A5A">
        <w:rPr>
          <w:sz w:val="22"/>
          <w:szCs w:val="22"/>
        </w:rPr>
        <w:br/>
      </w:r>
    </w:p>
    <w:p w14:paraId="595609C0" w14:textId="6BFE3F05" w:rsidR="00915BA4" w:rsidRDefault="00915BA4" w:rsidP="004A2821">
      <w:pPr>
        <w:pStyle w:val="Heading2"/>
      </w:pPr>
      <w:bookmarkStart w:id="35" w:name="_Toc94011623"/>
      <w:r>
        <w:t xml:space="preserve">Rule 1: </w:t>
      </w:r>
      <w:r w:rsidRPr="00915BA4">
        <w:t xml:space="preserve">No Option Trading </w:t>
      </w:r>
      <w:r w:rsidR="00706CD4">
        <w:t>Allowed</w:t>
      </w:r>
      <w:bookmarkEnd w:id="35"/>
      <w:r w:rsidR="00706CD4">
        <w:t xml:space="preserve"> </w:t>
      </w:r>
    </w:p>
    <w:p w14:paraId="7EC4FE23" w14:textId="5BEE806C" w:rsidR="00623A5A" w:rsidRPr="00623A5A" w:rsidRDefault="00706CD4" w:rsidP="00623A5A">
      <w:pPr>
        <w:pStyle w:val="NormalWeb"/>
        <w:spacing w:before="0" w:beforeAutospacing="0" w:after="0" w:afterAutospacing="0"/>
        <w:rPr>
          <w:rFonts w:asciiTheme="minorHAnsi" w:eastAsia="Times New Roman" w:hAnsiTheme="minorHAnsi" w:cs="Arial"/>
          <w:color w:val="2F5496" w:themeColor="accent1" w:themeShade="BF"/>
          <w:sz w:val="20"/>
          <w:szCs w:val="20"/>
          <w:lang w:bidi="he-IL"/>
        </w:rPr>
      </w:pPr>
      <w:r w:rsidRPr="00623A5A">
        <w:rPr>
          <w:rFonts w:asciiTheme="minorHAnsi" w:eastAsia="Times New Roman" w:hAnsiTheme="minorHAnsi" w:cs="Arial"/>
          <w:color w:val="2F5496" w:themeColor="accent1" w:themeShade="BF"/>
          <w:sz w:val="20"/>
          <w:szCs w:val="20"/>
          <w:lang w:bidi="he-IL"/>
        </w:rPr>
        <w:t>Report the trade as no option trading is allowed for this account</w:t>
      </w:r>
      <w:r w:rsidR="00623A5A" w:rsidRPr="00623A5A">
        <w:rPr>
          <w:rFonts w:asciiTheme="minorHAnsi" w:eastAsia="Times New Roman" w:hAnsiTheme="minorHAnsi" w:cs="Arial"/>
          <w:color w:val="2F5496" w:themeColor="accent1" w:themeShade="BF"/>
          <w:sz w:val="20"/>
          <w:szCs w:val="20"/>
          <w:lang w:bidi="he-IL"/>
        </w:rPr>
        <w:t xml:space="preserve"> if: </w:t>
      </w:r>
      <w:r w:rsidR="007A0BC1" w:rsidRPr="00623A5A">
        <w:rPr>
          <w:rFonts w:asciiTheme="minorHAnsi" w:eastAsia="Times New Roman" w:hAnsiTheme="minorHAnsi" w:cs="Arial"/>
          <w:color w:val="2F5496" w:themeColor="accent1" w:themeShade="BF"/>
          <w:sz w:val="20"/>
          <w:szCs w:val="20"/>
          <w:lang w:bidi="he-IL"/>
        </w:rPr>
        <w:t xml:space="preserve"> </w:t>
      </w:r>
      <w:r w:rsidR="00623A5A" w:rsidRPr="00623A5A">
        <w:rPr>
          <w:rFonts w:asciiTheme="minorHAnsi" w:eastAsia="Times New Roman" w:hAnsiTheme="minorHAnsi" w:cs="Arial"/>
          <w:color w:val="2F5496" w:themeColor="accent1" w:themeShade="BF"/>
          <w:sz w:val="20"/>
          <w:szCs w:val="20"/>
          <w:lang w:bidi="he-IL"/>
        </w:rPr>
        <w:t>Option Trade, and Option Approval Level =0</w:t>
      </w:r>
    </w:p>
    <w:p w14:paraId="52D86F3D" w14:textId="66568A29" w:rsidR="00706CD4" w:rsidRPr="00623A5A" w:rsidRDefault="00706CD4" w:rsidP="00623A5A">
      <w:pPr>
        <w:pStyle w:val="NormalWeb"/>
        <w:spacing w:before="0" w:beforeAutospacing="0" w:after="0" w:afterAutospacing="0"/>
        <w:ind w:left="720"/>
        <w:rPr>
          <w:rFonts w:asciiTheme="minorHAnsi" w:hAnsiTheme="minorHAnsi" w:cstheme="minorHAnsi"/>
          <w:color w:val="000000"/>
          <w:sz w:val="18"/>
          <w:szCs w:val="18"/>
        </w:rPr>
      </w:pPr>
      <w:r w:rsidRPr="00623A5A">
        <w:rPr>
          <w:rFonts w:asciiTheme="minorHAnsi" w:eastAsia="Times New Roman" w:hAnsiTheme="minorHAnsi" w:cs="Arial"/>
          <w:sz w:val="18"/>
          <w:szCs w:val="18"/>
          <w:lang w:bidi="he-IL"/>
        </w:rPr>
        <w:t>[Account Option Approval Level] = 0 And</w:t>
      </w:r>
      <w:r w:rsidRPr="00623A5A">
        <w:rPr>
          <w:rFonts w:asciiTheme="minorHAnsi" w:eastAsia="Times New Roman" w:hAnsiTheme="minorHAnsi" w:cs="Arial"/>
          <w:sz w:val="18"/>
          <w:szCs w:val="18"/>
          <w:lang w:bidi="he-IL"/>
        </w:rPr>
        <w:br/>
        <w:t>{Product is Option} with [Trade Product Key]</w:t>
      </w:r>
      <w:r w:rsidRPr="00623A5A">
        <w:rPr>
          <w:rFonts w:asciiTheme="minorHAnsi" w:hAnsiTheme="minorHAnsi" w:cstheme="minorHAnsi"/>
          <w:color w:val="000000"/>
          <w:sz w:val="18"/>
          <w:szCs w:val="18"/>
          <w:highlight w:val="green"/>
        </w:rPr>
        <w:t xml:space="preserve"> </w:t>
      </w:r>
    </w:p>
    <w:p w14:paraId="0549F52F" w14:textId="5F8C9A33" w:rsidR="007A0BC1" w:rsidRPr="007A0BC1" w:rsidRDefault="007A0BC1" w:rsidP="00623A5A">
      <w:pPr>
        <w:pStyle w:val="NormalWeb"/>
        <w:spacing w:before="0" w:beforeAutospacing="0" w:after="0" w:afterAutospacing="0"/>
        <w:rPr>
          <w:b/>
          <w:bCs/>
          <w:color w:val="FF0000"/>
          <w:sz w:val="20"/>
          <w:szCs w:val="20"/>
        </w:rPr>
      </w:pPr>
      <w:r>
        <w:rPr>
          <w:rStyle w:val="Strong"/>
          <w:color w:val="FF0000"/>
          <w:sz w:val="20"/>
          <w:szCs w:val="20"/>
        </w:rPr>
        <w:t>Note:</w:t>
      </w:r>
      <w:r w:rsidR="00623A5A">
        <w:rPr>
          <w:rStyle w:val="Strong"/>
          <w:color w:val="FF0000"/>
          <w:sz w:val="20"/>
          <w:szCs w:val="20"/>
        </w:rPr>
        <w:t xml:space="preserve"> The below rules are not reviewed for T</w:t>
      </w:r>
      <w:r w:rsidRPr="00706CD4">
        <w:rPr>
          <w:rStyle w:val="Strong"/>
          <w:color w:val="FF0000"/>
          <w:sz w:val="20"/>
          <w:szCs w:val="20"/>
        </w:rPr>
        <w:t>rade</w:t>
      </w:r>
      <w:r w:rsidR="00623A5A">
        <w:rPr>
          <w:rStyle w:val="Strong"/>
          <w:color w:val="FF0000"/>
          <w:sz w:val="20"/>
          <w:szCs w:val="20"/>
        </w:rPr>
        <w:t>s</w:t>
      </w:r>
      <w:r w:rsidRPr="00706CD4">
        <w:rPr>
          <w:rStyle w:val="Strong"/>
          <w:color w:val="FF0000"/>
          <w:sz w:val="20"/>
          <w:szCs w:val="20"/>
        </w:rPr>
        <w:t xml:space="preserve"> </w:t>
      </w:r>
      <w:r w:rsidR="00623A5A">
        <w:rPr>
          <w:rStyle w:val="Strong"/>
          <w:color w:val="FF0000"/>
          <w:sz w:val="20"/>
          <w:szCs w:val="20"/>
        </w:rPr>
        <w:t xml:space="preserve">that are </w:t>
      </w:r>
      <w:r w:rsidRPr="00706CD4">
        <w:rPr>
          <w:rStyle w:val="Strong"/>
          <w:color w:val="FF0000"/>
          <w:sz w:val="20"/>
          <w:szCs w:val="20"/>
        </w:rPr>
        <w:t>flagged for this rule.</w:t>
      </w:r>
      <w:r w:rsidR="00623A5A">
        <w:rPr>
          <w:rStyle w:val="Strong"/>
          <w:color w:val="FF0000"/>
          <w:sz w:val="20"/>
          <w:szCs w:val="20"/>
        </w:rPr>
        <w:br/>
      </w:r>
    </w:p>
    <w:p w14:paraId="13CB4887" w14:textId="34DB5A29" w:rsidR="00915BA4" w:rsidRDefault="00915BA4" w:rsidP="004A2821">
      <w:pPr>
        <w:pStyle w:val="Heading2"/>
      </w:pPr>
      <w:bookmarkStart w:id="36" w:name="_Toc94011624"/>
      <w:r>
        <w:t xml:space="preserve">Rule 2: </w:t>
      </w:r>
      <w:r w:rsidRPr="00915BA4">
        <w:t xml:space="preserve">Long Options </w:t>
      </w:r>
      <w:r w:rsidR="00706CD4">
        <w:t xml:space="preserve">Trading </w:t>
      </w:r>
      <w:r w:rsidRPr="00915BA4">
        <w:t>Not A</w:t>
      </w:r>
      <w:r w:rsidR="00706CD4">
        <w:t>llow</w:t>
      </w:r>
      <w:r w:rsidRPr="00915BA4">
        <w:t>ed</w:t>
      </w:r>
      <w:bookmarkEnd w:id="36"/>
    </w:p>
    <w:p w14:paraId="0943D217" w14:textId="4C0C4696" w:rsidR="00623A5A" w:rsidRPr="00623A5A" w:rsidRDefault="00706CD4" w:rsidP="00623A5A">
      <w:pPr>
        <w:pStyle w:val="Body"/>
        <w:ind w:left="0"/>
        <w:rPr>
          <w:rFonts w:asciiTheme="minorHAnsi" w:hAnsiTheme="minorHAnsi"/>
        </w:rPr>
      </w:pPr>
      <w:r w:rsidRPr="00623A5A">
        <w:rPr>
          <w:rFonts w:asciiTheme="minorHAnsi" w:hAnsiTheme="minorHAnsi"/>
          <w:color w:val="2F5496" w:themeColor="accent1" w:themeShade="BF"/>
        </w:rPr>
        <w:t xml:space="preserve">Report </w:t>
      </w:r>
      <w:r w:rsidR="000511AD" w:rsidRPr="00623A5A">
        <w:rPr>
          <w:rFonts w:asciiTheme="minorHAnsi" w:hAnsiTheme="minorHAnsi"/>
          <w:color w:val="2F5496" w:themeColor="accent1" w:themeShade="BF"/>
        </w:rPr>
        <w:t>the Buy</w:t>
      </w:r>
      <w:r w:rsidRPr="00623A5A">
        <w:rPr>
          <w:rFonts w:asciiTheme="minorHAnsi" w:hAnsiTheme="minorHAnsi"/>
          <w:color w:val="2F5496" w:themeColor="accent1" w:themeShade="BF"/>
        </w:rPr>
        <w:t xml:space="preserve"> trade as no long option trading is allowed for this account</w:t>
      </w:r>
      <w:r w:rsidR="007A0BC1" w:rsidRPr="00623A5A">
        <w:rPr>
          <w:rFonts w:asciiTheme="minorHAnsi" w:hAnsiTheme="minorHAnsi"/>
          <w:color w:val="2F5496" w:themeColor="accent1" w:themeShade="BF"/>
        </w:rPr>
        <w:t xml:space="preserve"> if:</w:t>
      </w:r>
      <w:r w:rsidR="00623A5A" w:rsidRPr="00623A5A">
        <w:rPr>
          <w:rFonts w:asciiTheme="minorHAnsi" w:hAnsiTheme="minorHAnsi"/>
          <w:color w:val="2F5496" w:themeColor="accent1" w:themeShade="BF"/>
        </w:rPr>
        <w:t xml:space="preserve"> Option Buy Trade, and Option Approval Level &lt; 2</w:t>
      </w:r>
    </w:p>
    <w:p w14:paraId="03BFB61A" w14:textId="30047B88" w:rsidR="00706CD4" w:rsidRPr="00706CD4" w:rsidRDefault="00706CD4" w:rsidP="00623A5A">
      <w:pPr>
        <w:pStyle w:val="Body"/>
        <w:ind w:left="720"/>
        <w:rPr>
          <w:rFonts w:asciiTheme="minorHAnsi" w:hAnsiTheme="minorHAnsi"/>
        </w:rPr>
      </w:pPr>
      <w:r>
        <w:rPr>
          <w:rFonts w:asciiTheme="minorHAnsi" w:hAnsiTheme="minorHAnsi"/>
        </w:rPr>
        <w:t xml:space="preserve">[Account </w:t>
      </w:r>
      <w:r w:rsidRPr="00706CD4">
        <w:rPr>
          <w:rFonts w:asciiTheme="minorHAnsi" w:hAnsiTheme="minorHAnsi"/>
        </w:rPr>
        <w:t>Option Approval Level</w:t>
      </w:r>
      <w:r>
        <w:rPr>
          <w:rFonts w:asciiTheme="minorHAnsi" w:hAnsiTheme="minorHAnsi"/>
        </w:rPr>
        <w:t>] &lt; 2 And</w:t>
      </w:r>
      <w:r>
        <w:rPr>
          <w:rFonts w:asciiTheme="minorHAnsi" w:hAnsiTheme="minorHAnsi"/>
        </w:rPr>
        <w:br/>
      </w:r>
      <w:r w:rsidR="000511AD" w:rsidRPr="000511AD">
        <w:rPr>
          <w:rFonts w:asciiTheme="minorHAnsi" w:hAnsiTheme="minorHAnsi"/>
        </w:rPr>
        <w:t>{Product is Option} with [Trade Product Key]</w:t>
      </w:r>
      <w:r w:rsidR="000511AD">
        <w:rPr>
          <w:rFonts w:asciiTheme="minorHAnsi" w:hAnsiTheme="minorHAnsi"/>
        </w:rPr>
        <w:t xml:space="preserve"> And</w:t>
      </w:r>
      <w:r w:rsidR="000511AD">
        <w:rPr>
          <w:rFonts w:asciiTheme="minorHAnsi" w:hAnsiTheme="minorHAnsi"/>
        </w:rPr>
        <w:br/>
        <w:t>[</w:t>
      </w:r>
      <w:r w:rsidR="000511AD" w:rsidRPr="00B97BC2">
        <w:rPr>
          <w:rFonts w:asciiTheme="minorHAnsi" w:hAnsiTheme="minorHAnsi"/>
        </w:rPr>
        <w:t>Trade Direction</w:t>
      </w:r>
      <w:r w:rsidR="000511AD">
        <w:rPr>
          <w:rFonts w:asciiTheme="minorHAnsi" w:hAnsiTheme="minorHAnsi"/>
        </w:rPr>
        <w:t>] = Buy</w:t>
      </w:r>
      <w:r w:rsidR="00623A5A">
        <w:rPr>
          <w:rFonts w:asciiTheme="minorHAnsi" w:hAnsiTheme="minorHAnsi"/>
        </w:rPr>
        <w:br/>
      </w:r>
    </w:p>
    <w:p w14:paraId="2A728A0D" w14:textId="32E4C293" w:rsidR="000511AD" w:rsidRDefault="000511AD" w:rsidP="004A2821">
      <w:pPr>
        <w:pStyle w:val="Heading2"/>
      </w:pPr>
      <w:bookmarkStart w:id="37" w:name="_Toc94011625"/>
      <w:r>
        <w:t xml:space="preserve">Rule 3: </w:t>
      </w:r>
      <w:r w:rsidRPr="00915BA4">
        <w:t>Option</w:t>
      </w:r>
      <w:r>
        <w:t xml:space="preserve"> Spreads</w:t>
      </w:r>
      <w:r w:rsidRPr="00915BA4">
        <w:t xml:space="preserve"> Not A</w:t>
      </w:r>
      <w:r>
        <w:t>llow</w:t>
      </w:r>
      <w:r w:rsidRPr="00915BA4">
        <w:t>ed</w:t>
      </w:r>
      <w:bookmarkEnd w:id="37"/>
    </w:p>
    <w:p w14:paraId="26A5E7D3" w14:textId="04CB9934" w:rsidR="00E55313" w:rsidRPr="00E55313" w:rsidRDefault="000511AD" w:rsidP="00E55313">
      <w:pPr>
        <w:pStyle w:val="Body"/>
        <w:ind w:left="0"/>
        <w:rPr>
          <w:rFonts w:asciiTheme="minorHAnsi" w:hAnsiTheme="minorHAnsi"/>
          <w:sz w:val="18"/>
          <w:szCs w:val="18"/>
        </w:rPr>
      </w:pPr>
      <w:r w:rsidRPr="00E55313">
        <w:rPr>
          <w:rFonts w:asciiTheme="minorHAnsi" w:hAnsiTheme="minorHAnsi"/>
          <w:color w:val="2F5496" w:themeColor="accent1" w:themeShade="BF"/>
        </w:rPr>
        <w:t xml:space="preserve">Report the </w:t>
      </w:r>
      <w:r w:rsidR="00B159D3" w:rsidRPr="00E55313">
        <w:rPr>
          <w:rFonts w:asciiTheme="minorHAnsi" w:hAnsiTheme="minorHAnsi"/>
          <w:color w:val="2F5496" w:themeColor="accent1" w:themeShade="BF"/>
        </w:rPr>
        <w:t>Option T</w:t>
      </w:r>
      <w:r w:rsidRPr="00E55313">
        <w:rPr>
          <w:rFonts w:asciiTheme="minorHAnsi" w:hAnsiTheme="minorHAnsi"/>
          <w:color w:val="2F5496" w:themeColor="accent1" w:themeShade="BF"/>
        </w:rPr>
        <w:t>rade if it creates a spread with another trade(s)</w:t>
      </w:r>
      <w:r w:rsidR="00B159D3" w:rsidRPr="00E55313">
        <w:rPr>
          <w:rFonts w:asciiTheme="minorHAnsi" w:hAnsiTheme="minorHAnsi"/>
          <w:color w:val="2F5496" w:themeColor="accent1" w:themeShade="BF"/>
        </w:rPr>
        <w:t xml:space="preserve">, </w:t>
      </w:r>
      <w:r w:rsidR="00B159D3" w:rsidRPr="00623A5A">
        <w:rPr>
          <w:rFonts w:asciiTheme="minorHAnsi" w:hAnsiTheme="minorHAnsi"/>
          <w:color w:val="2F5496" w:themeColor="accent1" w:themeShade="BF"/>
        </w:rPr>
        <w:t xml:space="preserve">and Option Approval Level &lt; </w:t>
      </w:r>
      <w:r w:rsidR="00B159D3">
        <w:rPr>
          <w:rFonts w:asciiTheme="minorHAnsi" w:hAnsiTheme="minorHAnsi"/>
          <w:color w:val="2F5496" w:themeColor="accent1" w:themeShade="BF"/>
        </w:rPr>
        <w:t>3</w:t>
      </w:r>
      <w:r w:rsidR="00B159D3">
        <w:rPr>
          <w:rFonts w:asciiTheme="minorHAnsi" w:hAnsiTheme="minorHAnsi"/>
          <w:color w:val="2F5496" w:themeColor="accent1" w:themeShade="BF"/>
        </w:rPr>
        <w:br/>
      </w:r>
      <w:r w:rsidR="00DB66EB" w:rsidRPr="00DB66EB">
        <w:rPr>
          <w:rFonts w:asciiTheme="minorHAnsi" w:hAnsiTheme="minorHAnsi"/>
          <w:color w:val="2F5496" w:themeColor="accent1" w:themeShade="BF"/>
        </w:rPr>
        <w:t xml:space="preserve">The trade (referred as Trade 1) has a matching </w:t>
      </w:r>
      <w:r w:rsidR="00D261E0" w:rsidRPr="00EF6B62">
        <w:rPr>
          <w:rFonts w:asciiTheme="minorHAnsi" w:hAnsiTheme="minorHAnsi"/>
          <w:b/>
          <w:bCs/>
          <w:color w:val="2F5496" w:themeColor="accent1" w:themeShade="BF"/>
          <w:highlight w:val="yellow"/>
        </w:rPr>
        <w:t>Option</w:t>
      </w:r>
      <w:r w:rsidR="00D261E0">
        <w:rPr>
          <w:rFonts w:asciiTheme="minorHAnsi" w:hAnsiTheme="minorHAnsi"/>
          <w:color w:val="2F5496" w:themeColor="accent1" w:themeShade="BF"/>
        </w:rPr>
        <w:t xml:space="preserve"> </w:t>
      </w:r>
      <w:r w:rsidR="00DB66EB" w:rsidRPr="00DB66EB">
        <w:rPr>
          <w:rFonts w:asciiTheme="minorHAnsi" w:hAnsiTheme="minorHAnsi"/>
          <w:color w:val="2F5496" w:themeColor="accent1" w:themeShade="BF"/>
        </w:rPr>
        <w:t>trade(s) (referred as Trade 2) if they</w:t>
      </w:r>
      <w:r w:rsidR="00DB66EB">
        <w:rPr>
          <w:rFonts w:asciiTheme="minorHAnsi" w:hAnsiTheme="minorHAnsi"/>
          <w:color w:val="2F5496" w:themeColor="accent1" w:themeShade="BF"/>
        </w:rPr>
        <w:t xml:space="preserve"> both</w:t>
      </w:r>
      <w:r w:rsidR="00B159D3">
        <w:rPr>
          <w:rFonts w:asciiTheme="minorHAnsi" w:hAnsiTheme="minorHAnsi"/>
          <w:color w:val="2F5496" w:themeColor="accent1" w:themeShade="BF"/>
        </w:rPr>
        <w:t xml:space="preserve"> have the same Account, </w:t>
      </w:r>
      <w:r w:rsidR="00B159D3" w:rsidRPr="00E55313">
        <w:rPr>
          <w:rFonts w:asciiTheme="minorHAnsi" w:hAnsiTheme="minorHAnsi"/>
          <w:color w:val="2F5496" w:themeColor="accent1" w:themeShade="BF"/>
        </w:rPr>
        <w:t xml:space="preserve">Underlying Product, </w:t>
      </w:r>
      <w:r w:rsidR="00E55313" w:rsidRPr="00E55313">
        <w:rPr>
          <w:rFonts w:asciiTheme="minorHAnsi" w:hAnsiTheme="minorHAnsi"/>
          <w:color w:val="2F5496" w:themeColor="accent1" w:themeShade="BF"/>
        </w:rPr>
        <w:t xml:space="preserve">Call Put Indicator, </w:t>
      </w:r>
      <w:proofErr w:type="spellStart"/>
      <w:r w:rsidR="00981ECD">
        <w:rPr>
          <w:rFonts w:asciiTheme="minorHAnsi" w:hAnsiTheme="minorHAnsi"/>
          <w:color w:val="2F5496" w:themeColor="accent1" w:themeShade="BF"/>
        </w:rPr>
        <w:t>Orig</w:t>
      </w:r>
      <w:proofErr w:type="spellEnd"/>
      <w:r w:rsidR="00981ECD">
        <w:rPr>
          <w:rFonts w:asciiTheme="minorHAnsi" w:hAnsiTheme="minorHAnsi"/>
          <w:color w:val="2F5496" w:themeColor="accent1" w:themeShade="BF"/>
        </w:rPr>
        <w:t xml:space="preserve"> </w:t>
      </w:r>
      <w:r w:rsidR="00E55313" w:rsidRPr="00E55313">
        <w:rPr>
          <w:rFonts w:asciiTheme="minorHAnsi" w:hAnsiTheme="minorHAnsi"/>
          <w:color w:val="2F5496" w:themeColor="accent1" w:themeShade="BF"/>
        </w:rPr>
        <w:t>Currency Cd, Direction</w:t>
      </w:r>
      <w:r w:rsidR="00E55313">
        <w:rPr>
          <w:rFonts w:asciiTheme="minorHAnsi" w:hAnsiTheme="minorHAnsi"/>
          <w:color w:val="2F5496" w:themeColor="accent1" w:themeShade="BF"/>
        </w:rPr>
        <w:t>,</w:t>
      </w:r>
      <w:r w:rsidR="00D261E0">
        <w:rPr>
          <w:rFonts w:asciiTheme="minorHAnsi" w:hAnsiTheme="minorHAnsi"/>
          <w:color w:val="2F5496" w:themeColor="accent1" w:themeShade="BF"/>
        </w:rPr>
        <w:t xml:space="preserve"> </w:t>
      </w:r>
      <w:r w:rsidR="00D261E0" w:rsidRPr="00D261E0">
        <w:rPr>
          <w:rFonts w:asciiTheme="minorHAnsi" w:hAnsiTheme="minorHAnsi"/>
          <w:b/>
          <w:bCs/>
          <w:color w:val="2F5496" w:themeColor="accent1" w:themeShade="BF"/>
        </w:rPr>
        <w:t>Process Date</w:t>
      </w:r>
      <w:r w:rsidR="00D261E0">
        <w:rPr>
          <w:rFonts w:asciiTheme="minorHAnsi" w:hAnsiTheme="minorHAnsi"/>
          <w:color w:val="2F5496" w:themeColor="accent1" w:themeShade="BF"/>
        </w:rPr>
        <w:t>,</w:t>
      </w:r>
      <w:r w:rsidR="00E55313">
        <w:rPr>
          <w:rFonts w:asciiTheme="minorHAnsi" w:hAnsiTheme="minorHAnsi"/>
          <w:color w:val="2F5496" w:themeColor="accent1" w:themeShade="BF"/>
        </w:rPr>
        <w:t xml:space="preserve"> and</w:t>
      </w:r>
      <w:r w:rsidR="00E55313" w:rsidRPr="00E55313">
        <w:rPr>
          <w:rFonts w:asciiTheme="minorHAnsi" w:hAnsiTheme="minorHAnsi"/>
          <w:color w:val="2F5496" w:themeColor="accent1" w:themeShade="BF"/>
        </w:rPr>
        <w:br/>
        <w:t>Same Expiration Date, but different Strike Price Or Different Expiration Date, but same Strike Price</w:t>
      </w:r>
    </w:p>
    <w:p w14:paraId="3CACDABA" w14:textId="59CBF21C" w:rsidR="000511AD" w:rsidRPr="00E55313" w:rsidRDefault="000511AD" w:rsidP="00B05B7C">
      <w:pPr>
        <w:pStyle w:val="Body"/>
        <w:rPr>
          <w:rFonts w:asciiTheme="minorHAnsi" w:hAnsiTheme="minorHAnsi"/>
          <w:sz w:val="18"/>
          <w:szCs w:val="18"/>
        </w:rPr>
      </w:pPr>
      <w:r w:rsidRPr="00E55313">
        <w:rPr>
          <w:rFonts w:asciiTheme="minorHAnsi" w:hAnsiTheme="minorHAnsi"/>
          <w:sz w:val="18"/>
          <w:szCs w:val="18"/>
        </w:rPr>
        <w:lastRenderedPageBreak/>
        <w:t>[Account Option Approval Level] &lt; 3 And</w:t>
      </w:r>
      <w:r w:rsidRPr="00E55313">
        <w:rPr>
          <w:rFonts w:asciiTheme="minorHAnsi" w:hAnsiTheme="minorHAnsi"/>
          <w:sz w:val="18"/>
          <w:szCs w:val="18"/>
        </w:rPr>
        <w:br/>
      </w:r>
      <w:r w:rsidR="005D7DE6" w:rsidRPr="00E55313">
        <w:rPr>
          <w:rFonts w:asciiTheme="minorHAnsi" w:hAnsiTheme="minorHAnsi"/>
          <w:sz w:val="18"/>
          <w:szCs w:val="18"/>
        </w:rPr>
        <w:t>{Product is Option} with [Trade Product Key]</w:t>
      </w:r>
      <w:r w:rsidRPr="00E55313">
        <w:rPr>
          <w:rFonts w:asciiTheme="minorHAnsi" w:hAnsiTheme="minorHAnsi"/>
          <w:sz w:val="18"/>
          <w:szCs w:val="18"/>
        </w:rPr>
        <w:t xml:space="preserve"> And</w:t>
      </w:r>
    </w:p>
    <w:p w14:paraId="4FE7CA31" w14:textId="5988CED2" w:rsidR="001346DB" w:rsidRPr="00E55313" w:rsidRDefault="001346DB" w:rsidP="00560073">
      <w:pPr>
        <w:pStyle w:val="Body"/>
        <w:rPr>
          <w:rFonts w:asciiTheme="minorHAnsi" w:hAnsiTheme="minorHAnsi"/>
          <w:sz w:val="18"/>
          <w:szCs w:val="18"/>
        </w:rPr>
      </w:pPr>
      <w:r w:rsidRPr="00E55313">
        <w:rPr>
          <w:rFonts w:asciiTheme="minorHAnsi" w:hAnsiTheme="minorHAnsi"/>
          <w:sz w:val="18"/>
          <w:szCs w:val="18"/>
        </w:rPr>
        <w:t>There is another</w:t>
      </w:r>
      <w:r w:rsidR="008D17A0" w:rsidRPr="00E55313">
        <w:rPr>
          <w:rFonts w:asciiTheme="minorHAnsi" w:hAnsiTheme="minorHAnsi"/>
          <w:sz w:val="18"/>
          <w:szCs w:val="18"/>
        </w:rPr>
        <w:t xml:space="preserve"> </w:t>
      </w:r>
      <w:r w:rsidR="00D261E0" w:rsidRPr="00EF6B62">
        <w:rPr>
          <w:rFonts w:asciiTheme="minorHAnsi" w:hAnsiTheme="minorHAnsi"/>
          <w:b/>
          <w:bCs/>
          <w:sz w:val="18"/>
          <w:szCs w:val="18"/>
        </w:rPr>
        <w:t>Option</w:t>
      </w:r>
      <w:r w:rsidR="00D261E0">
        <w:rPr>
          <w:rFonts w:asciiTheme="minorHAnsi" w:hAnsiTheme="minorHAnsi"/>
          <w:sz w:val="18"/>
          <w:szCs w:val="18"/>
        </w:rPr>
        <w:t xml:space="preserve"> </w:t>
      </w:r>
      <w:r w:rsidRPr="00E55313">
        <w:rPr>
          <w:rFonts w:asciiTheme="minorHAnsi" w:hAnsiTheme="minorHAnsi"/>
          <w:sz w:val="18"/>
          <w:szCs w:val="18"/>
        </w:rPr>
        <w:t>Trade (Trade 2)</w:t>
      </w:r>
      <w:r w:rsidR="007D2639" w:rsidRPr="00E55313">
        <w:rPr>
          <w:rFonts w:asciiTheme="minorHAnsi" w:hAnsiTheme="minorHAnsi"/>
          <w:sz w:val="18"/>
          <w:szCs w:val="18"/>
        </w:rPr>
        <w:t xml:space="preserve"> </w:t>
      </w:r>
      <w:r w:rsidR="00D261E0">
        <w:rPr>
          <w:rFonts w:asciiTheme="minorHAnsi" w:hAnsiTheme="minorHAnsi"/>
          <w:sz w:val="18"/>
          <w:szCs w:val="18"/>
        </w:rPr>
        <w:t xml:space="preserve">on </w:t>
      </w:r>
      <w:r w:rsidR="00D261E0" w:rsidRPr="00D261E0">
        <w:rPr>
          <w:rFonts w:asciiTheme="minorHAnsi" w:hAnsiTheme="minorHAnsi"/>
          <w:b/>
          <w:bCs/>
          <w:sz w:val="18"/>
          <w:szCs w:val="18"/>
        </w:rPr>
        <w:t>process date</w:t>
      </w:r>
      <w:r w:rsidR="00D261E0">
        <w:rPr>
          <w:rFonts w:asciiTheme="minorHAnsi" w:hAnsiTheme="minorHAnsi"/>
          <w:sz w:val="18"/>
          <w:szCs w:val="18"/>
        </w:rPr>
        <w:t xml:space="preserve"> with</w:t>
      </w:r>
      <w:r w:rsidRPr="00E55313">
        <w:rPr>
          <w:rFonts w:asciiTheme="minorHAnsi" w:hAnsiTheme="minorHAnsi"/>
          <w:sz w:val="18"/>
          <w:szCs w:val="18"/>
        </w:rPr>
        <w:t xml:space="preserve"> similar to the analyzed Trade (Trade 1) where</w:t>
      </w:r>
      <w:r w:rsidR="00D261E0">
        <w:rPr>
          <w:rFonts w:asciiTheme="minorHAnsi" w:hAnsiTheme="minorHAnsi"/>
          <w:sz w:val="18"/>
          <w:szCs w:val="18"/>
        </w:rPr>
        <w:t xml:space="preserve"> </w:t>
      </w:r>
    </w:p>
    <w:p w14:paraId="781E4120" w14:textId="1DF6C3C2" w:rsidR="001346DB" w:rsidRPr="00E55313" w:rsidRDefault="001346DB" w:rsidP="00E822D7">
      <w:pPr>
        <w:pStyle w:val="Body"/>
        <w:rPr>
          <w:rFonts w:asciiTheme="minorHAnsi" w:hAnsiTheme="minorHAnsi"/>
          <w:sz w:val="18"/>
          <w:szCs w:val="18"/>
        </w:rPr>
      </w:pPr>
      <w:r w:rsidRPr="00E55313">
        <w:rPr>
          <w:rFonts w:asciiTheme="minorHAnsi" w:hAnsiTheme="minorHAnsi"/>
          <w:sz w:val="18"/>
          <w:szCs w:val="18"/>
        </w:rPr>
        <w:t>Both Trades ha</w:t>
      </w:r>
      <w:r w:rsidR="00E822D7" w:rsidRPr="00E55313">
        <w:rPr>
          <w:rFonts w:asciiTheme="minorHAnsi" w:hAnsiTheme="minorHAnsi"/>
          <w:sz w:val="18"/>
          <w:szCs w:val="18"/>
        </w:rPr>
        <w:t>ve</w:t>
      </w:r>
      <w:r w:rsidRPr="00E55313">
        <w:rPr>
          <w:rFonts w:asciiTheme="minorHAnsi" w:hAnsiTheme="minorHAnsi"/>
          <w:sz w:val="18"/>
          <w:szCs w:val="18"/>
        </w:rPr>
        <w:t xml:space="preserve"> the </w:t>
      </w:r>
      <w:r w:rsidRPr="00E55313">
        <w:rPr>
          <w:rFonts w:asciiTheme="minorHAnsi" w:hAnsiTheme="minorHAnsi"/>
          <w:b/>
          <w:bCs/>
          <w:sz w:val="18"/>
          <w:szCs w:val="18"/>
        </w:rPr>
        <w:t>same</w:t>
      </w:r>
      <w:r w:rsidRPr="00E55313">
        <w:rPr>
          <w:rFonts w:asciiTheme="minorHAnsi" w:hAnsiTheme="minorHAnsi"/>
          <w:sz w:val="18"/>
          <w:szCs w:val="18"/>
        </w:rPr>
        <w:t xml:space="preserve">: </w:t>
      </w:r>
    </w:p>
    <w:p w14:paraId="0E120243" w14:textId="0815C4D7" w:rsidR="001346DB" w:rsidRPr="00E55313" w:rsidRDefault="001346DB" w:rsidP="002202B7">
      <w:pPr>
        <w:pStyle w:val="Body"/>
        <w:numPr>
          <w:ilvl w:val="2"/>
          <w:numId w:val="6"/>
        </w:numPr>
        <w:rPr>
          <w:rFonts w:asciiTheme="minorHAnsi" w:hAnsiTheme="minorHAnsi"/>
          <w:sz w:val="18"/>
          <w:szCs w:val="18"/>
        </w:rPr>
      </w:pPr>
      <w:r w:rsidRPr="00E55313">
        <w:rPr>
          <w:rFonts w:asciiTheme="minorHAnsi" w:hAnsiTheme="minorHAnsi"/>
          <w:sz w:val="18"/>
          <w:szCs w:val="18"/>
        </w:rPr>
        <w:t>[Trade Account]</w:t>
      </w:r>
      <w:r w:rsidR="007D2639" w:rsidRPr="00E55313">
        <w:rPr>
          <w:rFonts w:asciiTheme="minorHAnsi" w:hAnsiTheme="minorHAnsi"/>
          <w:sz w:val="18"/>
          <w:szCs w:val="18"/>
        </w:rPr>
        <w:t xml:space="preserve"> And</w:t>
      </w:r>
    </w:p>
    <w:p w14:paraId="0E2E9A26" w14:textId="4E888D20" w:rsidR="001346DB" w:rsidRPr="00E55313" w:rsidRDefault="001346DB" w:rsidP="002202B7">
      <w:pPr>
        <w:pStyle w:val="Body"/>
        <w:numPr>
          <w:ilvl w:val="2"/>
          <w:numId w:val="6"/>
        </w:numPr>
        <w:rPr>
          <w:rFonts w:asciiTheme="minorHAnsi" w:hAnsiTheme="minorHAnsi"/>
          <w:sz w:val="18"/>
          <w:szCs w:val="18"/>
        </w:rPr>
      </w:pPr>
      <w:r w:rsidRPr="00E55313">
        <w:rPr>
          <w:rFonts w:asciiTheme="minorHAnsi" w:hAnsiTheme="minorHAnsi"/>
          <w:sz w:val="18"/>
          <w:szCs w:val="18"/>
        </w:rPr>
        <w:t>[</w:t>
      </w:r>
      <w:r w:rsidRPr="00D261E0">
        <w:rPr>
          <w:rFonts w:asciiTheme="minorHAnsi" w:hAnsiTheme="minorHAnsi"/>
          <w:sz w:val="18"/>
          <w:szCs w:val="18"/>
        </w:rPr>
        <w:t>Underlying Product Key</w:t>
      </w:r>
      <w:r w:rsidRPr="00E55313">
        <w:rPr>
          <w:rFonts w:asciiTheme="minorHAnsi" w:hAnsiTheme="minorHAnsi"/>
          <w:sz w:val="18"/>
          <w:szCs w:val="18"/>
        </w:rPr>
        <w:t>] for the [Trade Product Key]</w:t>
      </w:r>
      <w:r w:rsidR="007D2639" w:rsidRPr="00E55313">
        <w:rPr>
          <w:rFonts w:asciiTheme="minorHAnsi" w:hAnsiTheme="minorHAnsi"/>
          <w:sz w:val="18"/>
          <w:szCs w:val="18"/>
        </w:rPr>
        <w:t xml:space="preserve"> And</w:t>
      </w:r>
    </w:p>
    <w:p w14:paraId="1F4556A6" w14:textId="030140C5" w:rsidR="001346DB" w:rsidRPr="00E55313" w:rsidRDefault="001346DB" w:rsidP="002202B7">
      <w:pPr>
        <w:pStyle w:val="Body"/>
        <w:numPr>
          <w:ilvl w:val="2"/>
          <w:numId w:val="6"/>
        </w:numPr>
        <w:rPr>
          <w:rFonts w:asciiTheme="minorHAnsi" w:hAnsiTheme="minorHAnsi"/>
          <w:sz w:val="18"/>
          <w:szCs w:val="18"/>
        </w:rPr>
      </w:pPr>
      <w:r w:rsidRPr="00E55313">
        <w:rPr>
          <w:rFonts w:asciiTheme="minorHAnsi" w:hAnsiTheme="minorHAnsi"/>
          <w:sz w:val="18"/>
          <w:szCs w:val="18"/>
        </w:rPr>
        <w:t>[</w:t>
      </w:r>
      <w:bookmarkStart w:id="38" w:name="_Hlk90454357"/>
      <w:r w:rsidR="00DF7D8D" w:rsidRPr="00E55313">
        <w:rPr>
          <w:rFonts w:asciiTheme="minorHAnsi" w:hAnsiTheme="minorHAnsi"/>
          <w:sz w:val="18"/>
          <w:szCs w:val="18"/>
        </w:rPr>
        <w:t xml:space="preserve">Product </w:t>
      </w:r>
      <w:r w:rsidRPr="00E55313">
        <w:rPr>
          <w:rFonts w:asciiTheme="minorHAnsi" w:hAnsiTheme="minorHAnsi"/>
          <w:sz w:val="18"/>
          <w:szCs w:val="18"/>
        </w:rPr>
        <w:t>Call Put Indicator</w:t>
      </w:r>
      <w:bookmarkEnd w:id="38"/>
      <w:r w:rsidRPr="00E55313">
        <w:rPr>
          <w:rFonts w:asciiTheme="minorHAnsi" w:hAnsiTheme="minorHAnsi"/>
          <w:sz w:val="18"/>
          <w:szCs w:val="18"/>
        </w:rPr>
        <w:t>]</w:t>
      </w:r>
      <w:r w:rsidR="007D2639" w:rsidRPr="00E55313">
        <w:rPr>
          <w:rFonts w:asciiTheme="minorHAnsi" w:hAnsiTheme="minorHAnsi"/>
          <w:sz w:val="18"/>
          <w:szCs w:val="18"/>
        </w:rPr>
        <w:t xml:space="preserve"> And</w:t>
      </w:r>
    </w:p>
    <w:p w14:paraId="73897267" w14:textId="4A158BED" w:rsidR="001346DB" w:rsidRPr="00E55313" w:rsidRDefault="001346DB" w:rsidP="002202B7">
      <w:pPr>
        <w:pStyle w:val="Body"/>
        <w:numPr>
          <w:ilvl w:val="2"/>
          <w:numId w:val="6"/>
        </w:numPr>
        <w:rPr>
          <w:rFonts w:asciiTheme="minorHAnsi" w:hAnsiTheme="minorHAnsi"/>
          <w:sz w:val="18"/>
          <w:szCs w:val="18"/>
        </w:rPr>
      </w:pPr>
      <w:r w:rsidRPr="00E55313">
        <w:rPr>
          <w:rFonts w:asciiTheme="minorHAnsi" w:hAnsiTheme="minorHAnsi"/>
          <w:sz w:val="18"/>
          <w:szCs w:val="18"/>
        </w:rPr>
        <w:t>[</w:t>
      </w:r>
      <w:bookmarkStart w:id="39" w:name="_Hlk90454216"/>
      <w:r w:rsidRPr="00E55313">
        <w:rPr>
          <w:rFonts w:asciiTheme="minorHAnsi" w:hAnsiTheme="minorHAnsi"/>
          <w:sz w:val="18"/>
          <w:szCs w:val="18"/>
        </w:rPr>
        <w:t>Trade Currency Cd (</w:t>
      </w:r>
      <w:proofErr w:type="spellStart"/>
      <w:r w:rsidRPr="00E55313">
        <w:rPr>
          <w:rFonts w:asciiTheme="minorHAnsi" w:hAnsiTheme="minorHAnsi"/>
          <w:sz w:val="18"/>
          <w:szCs w:val="18"/>
        </w:rPr>
        <w:t>Orig</w:t>
      </w:r>
      <w:proofErr w:type="spellEnd"/>
      <w:r w:rsidRPr="00E55313">
        <w:rPr>
          <w:rFonts w:asciiTheme="minorHAnsi" w:hAnsiTheme="minorHAnsi"/>
          <w:sz w:val="18"/>
          <w:szCs w:val="18"/>
        </w:rPr>
        <w:t>)]</w:t>
      </w:r>
      <w:r w:rsidR="007D2639" w:rsidRPr="00E55313">
        <w:rPr>
          <w:rFonts w:asciiTheme="minorHAnsi" w:hAnsiTheme="minorHAnsi"/>
          <w:sz w:val="18"/>
          <w:szCs w:val="18"/>
        </w:rPr>
        <w:t xml:space="preserve"> </w:t>
      </w:r>
      <w:bookmarkEnd w:id="39"/>
      <w:r w:rsidR="007D2639" w:rsidRPr="00E55313">
        <w:rPr>
          <w:rFonts w:asciiTheme="minorHAnsi" w:hAnsiTheme="minorHAnsi"/>
          <w:sz w:val="18"/>
          <w:szCs w:val="18"/>
        </w:rPr>
        <w:t>And</w:t>
      </w:r>
    </w:p>
    <w:p w14:paraId="5141FD6A" w14:textId="77777777" w:rsidR="00E822D7" w:rsidRPr="00E55313" w:rsidRDefault="00E822D7" w:rsidP="002202B7">
      <w:pPr>
        <w:pStyle w:val="Body"/>
        <w:numPr>
          <w:ilvl w:val="2"/>
          <w:numId w:val="6"/>
        </w:numPr>
        <w:rPr>
          <w:rFonts w:asciiTheme="minorHAnsi" w:hAnsiTheme="minorHAnsi"/>
          <w:sz w:val="18"/>
          <w:szCs w:val="18"/>
        </w:rPr>
      </w:pPr>
      <w:r w:rsidRPr="00E55313">
        <w:rPr>
          <w:rFonts w:asciiTheme="minorHAnsi" w:hAnsiTheme="minorHAnsi"/>
          <w:sz w:val="18"/>
          <w:szCs w:val="18"/>
        </w:rPr>
        <w:t>[Trade Direction]</w:t>
      </w:r>
    </w:p>
    <w:p w14:paraId="59B6DA84" w14:textId="4AB82DEB" w:rsidR="001346DB" w:rsidRPr="00E55313" w:rsidRDefault="00E822D7" w:rsidP="007D2639">
      <w:pPr>
        <w:pStyle w:val="Body"/>
        <w:ind w:left="2160"/>
        <w:rPr>
          <w:rFonts w:asciiTheme="minorHAnsi" w:hAnsiTheme="minorHAnsi"/>
          <w:sz w:val="18"/>
          <w:szCs w:val="18"/>
        </w:rPr>
      </w:pPr>
      <w:r w:rsidRPr="00E55313">
        <w:rPr>
          <w:rFonts w:asciiTheme="minorHAnsi" w:hAnsiTheme="minorHAnsi"/>
          <w:sz w:val="18"/>
          <w:szCs w:val="18"/>
        </w:rPr>
        <w:t>And</w:t>
      </w:r>
    </w:p>
    <w:p w14:paraId="0C8A9CDA" w14:textId="42549E06" w:rsidR="00E822D7" w:rsidRPr="00E55313" w:rsidRDefault="00E822D7" w:rsidP="002202B7">
      <w:pPr>
        <w:pStyle w:val="Body"/>
        <w:numPr>
          <w:ilvl w:val="3"/>
          <w:numId w:val="6"/>
        </w:numPr>
        <w:rPr>
          <w:rFonts w:asciiTheme="minorHAnsi" w:hAnsiTheme="minorHAnsi"/>
          <w:sz w:val="18"/>
          <w:szCs w:val="18"/>
        </w:rPr>
      </w:pPr>
      <w:r w:rsidRPr="00E55313">
        <w:rPr>
          <w:rFonts w:asciiTheme="minorHAnsi" w:hAnsiTheme="minorHAnsi"/>
          <w:sz w:val="18"/>
          <w:szCs w:val="18"/>
        </w:rPr>
        <w:t>Same [</w:t>
      </w:r>
      <w:r w:rsidR="00484AAB" w:rsidRPr="00E55313">
        <w:rPr>
          <w:rFonts w:asciiTheme="minorHAnsi" w:hAnsiTheme="minorHAnsi"/>
          <w:sz w:val="18"/>
          <w:szCs w:val="18"/>
        </w:rPr>
        <w:t>Product</w:t>
      </w:r>
      <w:r w:rsidRPr="00E55313">
        <w:rPr>
          <w:rFonts w:asciiTheme="minorHAnsi" w:hAnsiTheme="minorHAnsi"/>
          <w:sz w:val="18"/>
          <w:szCs w:val="18"/>
        </w:rPr>
        <w:t xml:space="preserve"> Expiration Date], but different [</w:t>
      </w:r>
      <w:r w:rsidR="00484AAB" w:rsidRPr="00E55313">
        <w:rPr>
          <w:rFonts w:asciiTheme="minorHAnsi" w:hAnsiTheme="minorHAnsi"/>
          <w:sz w:val="18"/>
          <w:szCs w:val="18"/>
        </w:rPr>
        <w:t xml:space="preserve">Product </w:t>
      </w:r>
      <w:r w:rsidRPr="00E55313">
        <w:rPr>
          <w:rFonts w:asciiTheme="minorHAnsi" w:hAnsiTheme="minorHAnsi"/>
          <w:sz w:val="18"/>
          <w:szCs w:val="18"/>
        </w:rPr>
        <w:t>Strike Price]</w:t>
      </w:r>
      <w:r w:rsidRPr="00E55313">
        <w:rPr>
          <w:rFonts w:asciiTheme="minorHAnsi" w:hAnsiTheme="minorHAnsi"/>
          <w:sz w:val="18"/>
          <w:szCs w:val="18"/>
        </w:rPr>
        <w:br/>
        <w:t>Or</w:t>
      </w:r>
    </w:p>
    <w:p w14:paraId="15189CEC" w14:textId="69041B17" w:rsidR="00E822D7" w:rsidRPr="00E55313" w:rsidRDefault="00E822D7" w:rsidP="002202B7">
      <w:pPr>
        <w:pStyle w:val="Body"/>
        <w:numPr>
          <w:ilvl w:val="3"/>
          <w:numId w:val="6"/>
        </w:numPr>
        <w:rPr>
          <w:rFonts w:asciiTheme="minorHAnsi" w:hAnsiTheme="minorHAnsi"/>
          <w:sz w:val="18"/>
          <w:szCs w:val="18"/>
        </w:rPr>
      </w:pPr>
      <w:r w:rsidRPr="00E55313">
        <w:rPr>
          <w:rFonts w:asciiTheme="minorHAnsi" w:hAnsiTheme="minorHAnsi"/>
          <w:sz w:val="18"/>
          <w:szCs w:val="18"/>
        </w:rPr>
        <w:t>Different [</w:t>
      </w:r>
      <w:r w:rsidR="00484AAB" w:rsidRPr="00E55313">
        <w:rPr>
          <w:rFonts w:asciiTheme="minorHAnsi" w:hAnsiTheme="minorHAnsi"/>
          <w:sz w:val="18"/>
          <w:szCs w:val="18"/>
        </w:rPr>
        <w:t xml:space="preserve">Product </w:t>
      </w:r>
      <w:r w:rsidRPr="00E55313">
        <w:rPr>
          <w:rFonts w:asciiTheme="minorHAnsi" w:hAnsiTheme="minorHAnsi"/>
          <w:sz w:val="18"/>
          <w:szCs w:val="18"/>
        </w:rPr>
        <w:t>Expiration Date], but same [</w:t>
      </w:r>
      <w:r w:rsidR="00484AAB" w:rsidRPr="00E55313">
        <w:rPr>
          <w:rFonts w:asciiTheme="minorHAnsi" w:hAnsiTheme="minorHAnsi"/>
          <w:sz w:val="18"/>
          <w:szCs w:val="18"/>
        </w:rPr>
        <w:t xml:space="preserve">Product </w:t>
      </w:r>
      <w:r w:rsidRPr="00E55313">
        <w:rPr>
          <w:rFonts w:asciiTheme="minorHAnsi" w:hAnsiTheme="minorHAnsi"/>
          <w:sz w:val="18"/>
          <w:szCs w:val="18"/>
        </w:rPr>
        <w:t>Strike Price]</w:t>
      </w:r>
    </w:p>
    <w:p w14:paraId="7B3AF0DE" w14:textId="1EBA94C1" w:rsidR="008D17A0" w:rsidRDefault="00E55313" w:rsidP="00E55313">
      <w:pPr>
        <w:pStyle w:val="Body"/>
        <w:ind w:left="0"/>
        <w:rPr>
          <w:rFonts w:asciiTheme="minorHAnsi" w:hAnsiTheme="minorHAnsi"/>
        </w:rPr>
      </w:pPr>
      <w:r w:rsidRPr="00E55313">
        <w:rPr>
          <w:rFonts w:asciiTheme="minorHAnsi" w:hAnsiTheme="minorHAnsi"/>
          <w:color w:val="2F5496" w:themeColor="accent1" w:themeShade="BF"/>
        </w:rPr>
        <w:t>For each pair of trades, keep those where on the process date, the trade account held a long position in the security of one trade and short in the security of the other with the number of contracts in each &gt; 0</w:t>
      </w:r>
      <w:r>
        <w:rPr>
          <w:rFonts w:asciiTheme="minorHAnsi" w:hAnsiTheme="minorHAnsi"/>
          <w:color w:val="2F5496" w:themeColor="accent1" w:themeShade="BF"/>
        </w:rPr>
        <w:t>.</w:t>
      </w:r>
    </w:p>
    <w:p w14:paraId="6F83FCDB" w14:textId="77777777" w:rsidR="00E55313" w:rsidRDefault="00E55313" w:rsidP="00E55313">
      <w:pPr>
        <w:pStyle w:val="Body"/>
        <w:ind w:left="0"/>
        <w:rPr>
          <w:rFonts w:asciiTheme="minorHAnsi" w:hAnsiTheme="minorHAnsi"/>
        </w:rPr>
      </w:pPr>
      <w:r>
        <w:rPr>
          <w:rFonts w:asciiTheme="minorHAnsi" w:hAnsiTheme="minorHAnsi"/>
          <w:b/>
          <w:bCs/>
        </w:rPr>
        <w:t xml:space="preserve">   </w:t>
      </w:r>
      <w:r w:rsidR="008D17A0" w:rsidRPr="00EF6B62">
        <w:rPr>
          <w:rFonts w:asciiTheme="minorHAnsi" w:hAnsiTheme="minorHAnsi"/>
          <w:b/>
          <w:bCs/>
        </w:rPr>
        <w:t>Trade Position</w:t>
      </w:r>
      <w:r w:rsidR="008D17A0" w:rsidRPr="00EF6B62">
        <w:rPr>
          <w:rFonts w:asciiTheme="minorHAnsi" w:hAnsiTheme="minorHAnsi"/>
        </w:rPr>
        <w:t>(V)</w:t>
      </w:r>
      <w:r w:rsidR="008D17A0">
        <w:rPr>
          <w:rFonts w:asciiTheme="minorHAnsi" w:hAnsiTheme="minorHAnsi"/>
        </w:rPr>
        <w:t xml:space="preserve"> = </w:t>
      </w:r>
    </w:p>
    <w:p w14:paraId="5B37853D" w14:textId="0C27D787" w:rsidR="008D17A0" w:rsidRPr="00E55313" w:rsidRDefault="008D17A0" w:rsidP="00E55313">
      <w:pPr>
        <w:pStyle w:val="Body"/>
        <w:ind w:left="0" w:firstLine="720"/>
        <w:rPr>
          <w:rFonts w:asciiTheme="minorHAnsi" w:hAnsiTheme="minorHAnsi"/>
          <w:sz w:val="18"/>
          <w:szCs w:val="18"/>
        </w:rPr>
      </w:pPr>
      <w:r w:rsidRPr="00E55313">
        <w:rPr>
          <w:rFonts w:asciiTheme="minorHAnsi" w:hAnsiTheme="minorHAnsi"/>
          <w:sz w:val="18"/>
          <w:szCs w:val="18"/>
        </w:rPr>
        <w:t xml:space="preserve">Position for [Position </w:t>
      </w:r>
      <w:r w:rsidRPr="00E55313">
        <w:rPr>
          <w:rFonts w:asciiTheme="minorHAnsi" w:hAnsiTheme="minorHAnsi"/>
          <w:b/>
          <w:bCs/>
          <w:sz w:val="18"/>
          <w:szCs w:val="18"/>
        </w:rPr>
        <w:t>Account</w:t>
      </w:r>
      <w:r w:rsidRPr="00E55313">
        <w:rPr>
          <w:rFonts w:asciiTheme="minorHAnsi" w:hAnsiTheme="minorHAnsi"/>
          <w:sz w:val="18"/>
          <w:szCs w:val="18"/>
        </w:rPr>
        <w:t xml:space="preserve">] = [Trade Account] and [Position </w:t>
      </w:r>
      <w:r w:rsidRPr="00E55313">
        <w:rPr>
          <w:rFonts w:asciiTheme="minorHAnsi" w:hAnsiTheme="minorHAnsi"/>
          <w:b/>
          <w:bCs/>
          <w:sz w:val="18"/>
          <w:szCs w:val="18"/>
        </w:rPr>
        <w:t>Product</w:t>
      </w:r>
      <w:r w:rsidRPr="00E55313">
        <w:rPr>
          <w:rFonts w:asciiTheme="minorHAnsi" w:hAnsiTheme="minorHAnsi"/>
          <w:sz w:val="18"/>
          <w:szCs w:val="18"/>
        </w:rPr>
        <w:t xml:space="preserve">] = [Trade Product] and [Position </w:t>
      </w:r>
      <w:r w:rsidRPr="00E55313">
        <w:rPr>
          <w:rFonts w:asciiTheme="minorHAnsi" w:hAnsiTheme="minorHAnsi"/>
          <w:b/>
          <w:bCs/>
          <w:sz w:val="18"/>
          <w:szCs w:val="18"/>
        </w:rPr>
        <w:t>Date</w:t>
      </w:r>
      <w:r w:rsidRPr="00E55313">
        <w:rPr>
          <w:rFonts w:asciiTheme="minorHAnsi" w:hAnsiTheme="minorHAnsi"/>
          <w:sz w:val="18"/>
          <w:szCs w:val="18"/>
        </w:rPr>
        <w:t>] = Process Date</w:t>
      </w:r>
    </w:p>
    <w:p w14:paraId="5062A675" w14:textId="2AE473A3" w:rsidR="008D17A0" w:rsidRPr="00E55313" w:rsidRDefault="00EB4E84" w:rsidP="00EF6B62">
      <w:pPr>
        <w:pStyle w:val="Body"/>
        <w:ind w:left="0"/>
        <w:rPr>
          <w:rFonts w:asciiTheme="minorHAnsi" w:hAnsiTheme="minorHAnsi"/>
          <w:sz w:val="18"/>
          <w:szCs w:val="18"/>
        </w:rPr>
      </w:pPr>
      <w:r w:rsidRPr="00E55313">
        <w:rPr>
          <w:rFonts w:asciiTheme="minorHAnsi" w:hAnsiTheme="minorHAnsi"/>
          <w:sz w:val="18"/>
          <w:szCs w:val="18"/>
        </w:rPr>
        <w:t>For each pair of Trades, find Position 1 (</w:t>
      </w:r>
      <w:r w:rsidR="008D17A0" w:rsidRPr="00E55313">
        <w:rPr>
          <w:rFonts w:asciiTheme="minorHAnsi" w:hAnsiTheme="minorHAnsi"/>
          <w:sz w:val="18"/>
          <w:szCs w:val="18"/>
        </w:rPr>
        <w:t xml:space="preserve">Trade Position(V) for </w:t>
      </w:r>
      <w:r w:rsidRPr="00E55313">
        <w:rPr>
          <w:rFonts w:asciiTheme="minorHAnsi" w:hAnsiTheme="minorHAnsi"/>
          <w:sz w:val="18"/>
          <w:szCs w:val="18"/>
        </w:rPr>
        <w:t>Trade 1</w:t>
      </w:r>
      <w:r w:rsidR="008D17A0" w:rsidRPr="00E55313">
        <w:rPr>
          <w:rFonts w:asciiTheme="minorHAnsi" w:hAnsiTheme="minorHAnsi"/>
          <w:sz w:val="18"/>
          <w:szCs w:val="18"/>
        </w:rPr>
        <w:t xml:space="preserve">) </w:t>
      </w:r>
      <w:r w:rsidRPr="00E55313">
        <w:rPr>
          <w:rFonts w:asciiTheme="minorHAnsi" w:hAnsiTheme="minorHAnsi"/>
          <w:sz w:val="18"/>
          <w:szCs w:val="18"/>
        </w:rPr>
        <w:t>and Position 2</w:t>
      </w:r>
      <w:r w:rsidR="008D17A0" w:rsidRPr="00E55313">
        <w:rPr>
          <w:rFonts w:asciiTheme="minorHAnsi" w:hAnsiTheme="minorHAnsi"/>
          <w:sz w:val="18"/>
          <w:szCs w:val="18"/>
        </w:rPr>
        <w:t xml:space="preserve"> (Trade Position(V) for Trade 2)</w:t>
      </w:r>
      <w:r w:rsidRPr="00E55313">
        <w:rPr>
          <w:rFonts w:asciiTheme="minorHAnsi" w:hAnsiTheme="minorHAnsi"/>
          <w:sz w:val="18"/>
          <w:szCs w:val="18"/>
        </w:rPr>
        <w:t>.</w:t>
      </w:r>
      <w:r w:rsidRPr="00E55313">
        <w:rPr>
          <w:rFonts w:asciiTheme="minorHAnsi" w:hAnsiTheme="minorHAnsi"/>
          <w:sz w:val="18"/>
          <w:szCs w:val="18"/>
        </w:rPr>
        <w:br/>
      </w:r>
      <w:r w:rsidR="008D17A0" w:rsidRPr="00E55313">
        <w:rPr>
          <w:rFonts w:asciiTheme="minorHAnsi" w:hAnsiTheme="minorHAnsi"/>
          <w:sz w:val="18"/>
          <w:szCs w:val="18"/>
        </w:rPr>
        <w:t>Keep the pair if:</w:t>
      </w:r>
    </w:p>
    <w:p w14:paraId="55786837" w14:textId="6ACD2940" w:rsidR="008D17A0" w:rsidRPr="00E55313" w:rsidRDefault="007F1037" w:rsidP="002202B7">
      <w:pPr>
        <w:pStyle w:val="Body"/>
        <w:numPr>
          <w:ilvl w:val="0"/>
          <w:numId w:val="7"/>
        </w:numPr>
        <w:rPr>
          <w:rFonts w:asciiTheme="minorHAnsi" w:hAnsiTheme="minorHAnsi"/>
          <w:sz w:val="18"/>
          <w:szCs w:val="18"/>
        </w:rPr>
      </w:pPr>
      <w:r w:rsidRPr="00E55313">
        <w:rPr>
          <w:rFonts w:asciiTheme="minorHAnsi" w:hAnsiTheme="minorHAnsi"/>
          <w:sz w:val="18"/>
          <w:szCs w:val="18"/>
        </w:rPr>
        <w:t>The trade account held a long position in the security of one trade and short in the security of the other:</w:t>
      </w:r>
      <w:r w:rsidRPr="00E55313">
        <w:rPr>
          <w:rFonts w:asciiTheme="minorHAnsi" w:hAnsiTheme="minorHAnsi"/>
          <w:sz w:val="18"/>
          <w:szCs w:val="18"/>
        </w:rPr>
        <w:br/>
      </w:r>
      <w:r w:rsidR="008D17A0" w:rsidRPr="00E55313">
        <w:rPr>
          <w:rFonts w:asciiTheme="minorHAnsi" w:hAnsiTheme="minorHAnsi"/>
          <w:sz w:val="18"/>
          <w:szCs w:val="18"/>
        </w:rPr>
        <w:t xml:space="preserve">[Position Long Short Index Flag] for Position 1 &lt;&gt; [Position Long Short Index Flag] for Position 2 </w:t>
      </w:r>
      <w:r w:rsidRPr="00E55313">
        <w:rPr>
          <w:rFonts w:asciiTheme="minorHAnsi" w:hAnsiTheme="minorHAnsi"/>
          <w:sz w:val="18"/>
          <w:szCs w:val="18"/>
        </w:rPr>
        <w:br/>
        <w:t>And</w:t>
      </w:r>
    </w:p>
    <w:p w14:paraId="5BB469F2" w14:textId="67A06E54" w:rsidR="007F1037" w:rsidRPr="00E55313" w:rsidRDefault="007F1037" w:rsidP="002202B7">
      <w:pPr>
        <w:pStyle w:val="Body"/>
        <w:numPr>
          <w:ilvl w:val="0"/>
          <w:numId w:val="7"/>
        </w:numPr>
        <w:rPr>
          <w:rFonts w:asciiTheme="minorHAnsi" w:hAnsiTheme="minorHAnsi"/>
          <w:sz w:val="18"/>
          <w:szCs w:val="18"/>
        </w:rPr>
      </w:pPr>
      <w:r w:rsidRPr="00E55313">
        <w:rPr>
          <w:rFonts w:asciiTheme="minorHAnsi" w:hAnsiTheme="minorHAnsi"/>
          <w:sz w:val="18"/>
          <w:szCs w:val="18"/>
        </w:rPr>
        <w:t>[Position Quantity] for both Position 1 and Position 2 &gt; 0</w:t>
      </w:r>
    </w:p>
    <w:p w14:paraId="0E4E59A3" w14:textId="2C951817" w:rsidR="00DB66EB" w:rsidRPr="00DB66EB" w:rsidRDefault="00DB66EB" w:rsidP="00DB66EB">
      <w:pPr>
        <w:pStyle w:val="Body"/>
        <w:ind w:left="0"/>
        <w:rPr>
          <w:rFonts w:asciiTheme="minorHAnsi" w:hAnsiTheme="minorHAnsi"/>
          <w:color w:val="2F5496" w:themeColor="accent1" w:themeShade="BF"/>
        </w:rPr>
      </w:pPr>
      <w:r w:rsidRPr="00DB66EB">
        <w:rPr>
          <w:rFonts w:asciiTheme="minorHAnsi" w:hAnsiTheme="minorHAnsi"/>
          <w:color w:val="2F5496" w:themeColor="accent1" w:themeShade="BF"/>
        </w:rPr>
        <w:t>Report the trade</w:t>
      </w:r>
      <w:r>
        <w:rPr>
          <w:rFonts w:asciiTheme="minorHAnsi" w:hAnsiTheme="minorHAnsi"/>
          <w:color w:val="2F5496" w:themeColor="accent1" w:themeShade="BF"/>
        </w:rPr>
        <w:t xml:space="preserve"> (Trade 1)</w:t>
      </w:r>
      <w:r w:rsidRPr="00DB66EB">
        <w:rPr>
          <w:rFonts w:asciiTheme="minorHAnsi" w:hAnsiTheme="minorHAnsi"/>
          <w:color w:val="2F5496" w:themeColor="accent1" w:themeShade="BF"/>
        </w:rPr>
        <w:t xml:space="preserve"> with all matching trades </w:t>
      </w:r>
      <w:r>
        <w:rPr>
          <w:rFonts w:asciiTheme="minorHAnsi" w:hAnsiTheme="minorHAnsi"/>
          <w:color w:val="2F5496" w:themeColor="accent1" w:themeShade="BF"/>
        </w:rPr>
        <w:t xml:space="preserve">(Trade 2) </w:t>
      </w:r>
      <w:r w:rsidRPr="00DB66EB">
        <w:rPr>
          <w:rFonts w:asciiTheme="minorHAnsi" w:hAnsiTheme="minorHAnsi"/>
          <w:color w:val="2F5496" w:themeColor="accent1" w:themeShade="BF"/>
        </w:rPr>
        <w:t>as option spreads are not allowed for accounts with this Option Approval Level</w:t>
      </w:r>
    </w:p>
    <w:p w14:paraId="10B57831" w14:textId="31DEA4DB" w:rsidR="007F1037" w:rsidRPr="00DB66EB" w:rsidRDefault="007F1037" w:rsidP="00DB66EB">
      <w:pPr>
        <w:pStyle w:val="Body"/>
        <w:ind w:left="0"/>
        <w:rPr>
          <w:rFonts w:asciiTheme="minorHAnsi" w:hAnsiTheme="minorHAnsi"/>
          <w:color w:val="2F5496" w:themeColor="accent1" w:themeShade="BF"/>
        </w:rPr>
      </w:pPr>
      <w:r w:rsidRPr="00DB66EB">
        <w:rPr>
          <w:rFonts w:asciiTheme="minorHAnsi" w:hAnsiTheme="minorHAnsi"/>
          <w:b/>
          <w:bCs/>
          <w:color w:val="2F5496" w:themeColor="accent1" w:themeShade="BF"/>
        </w:rPr>
        <w:t>Note</w:t>
      </w:r>
      <w:r w:rsidRPr="00DB66EB">
        <w:rPr>
          <w:rFonts w:asciiTheme="minorHAnsi" w:hAnsiTheme="minorHAnsi"/>
          <w:color w:val="2F5496" w:themeColor="accent1" w:themeShade="BF"/>
        </w:rPr>
        <w:t xml:space="preserve">: Each trade may make a spread with multiple trades, however, the model reports each trade only once </w:t>
      </w:r>
    </w:p>
    <w:p w14:paraId="6026993B" w14:textId="4AB9AE5B" w:rsidR="00E822D7" w:rsidRDefault="00EB4E84" w:rsidP="00E822D7">
      <w:pPr>
        <w:pStyle w:val="Body"/>
        <w:rPr>
          <w:rFonts w:asciiTheme="minorHAnsi" w:hAnsiTheme="minorHAnsi"/>
        </w:rPr>
      </w:pPr>
      <w:r>
        <w:rPr>
          <w:rFonts w:asciiTheme="minorHAnsi" w:hAnsiTheme="minorHAnsi"/>
        </w:rPr>
        <w:t xml:space="preserve"> </w:t>
      </w:r>
    </w:p>
    <w:p w14:paraId="54FC563D" w14:textId="79C1D60D" w:rsidR="007F1037" w:rsidRDefault="007F1037" w:rsidP="004A2821">
      <w:pPr>
        <w:pStyle w:val="Heading2"/>
      </w:pPr>
      <w:bookmarkStart w:id="40" w:name="_Toc94011626"/>
      <w:r>
        <w:t xml:space="preserve">Rule 4: </w:t>
      </w:r>
      <w:r w:rsidRPr="007F1037">
        <w:t>Uncovered Put Not</w:t>
      </w:r>
      <w:r w:rsidRPr="007F1037">
        <w:rPr>
          <w:b/>
          <w:bCs/>
        </w:rPr>
        <w:t xml:space="preserve"> </w:t>
      </w:r>
      <w:r w:rsidRPr="00915BA4">
        <w:t>A</w:t>
      </w:r>
      <w:r>
        <w:t>llow</w:t>
      </w:r>
      <w:r w:rsidRPr="00915BA4">
        <w:t>ed</w:t>
      </w:r>
      <w:bookmarkEnd w:id="40"/>
    </w:p>
    <w:p w14:paraId="1C3DB918" w14:textId="4F475ABB" w:rsidR="00DB66EB" w:rsidRPr="00DB66EB" w:rsidRDefault="00DB66EB" w:rsidP="00DB66EB">
      <w:pPr>
        <w:rPr>
          <w:rFonts w:eastAsia="Times New Roman" w:cs="Arial"/>
          <w:color w:val="2F5496" w:themeColor="accent1" w:themeShade="BF"/>
          <w:sz w:val="20"/>
          <w:szCs w:val="20"/>
        </w:rPr>
      </w:pPr>
      <w:r w:rsidRPr="00DB66EB">
        <w:rPr>
          <w:rFonts w:eastAsia="Times New Roman" w:cs="Arial"/>
          <w:color w:val="2F5496" w:themeColor="accent1" w:themeShade="BF"/>
          <w:sz w:val="20"/>
          <w:szCs w:val="20"/>
        </w:rPr>
        <w:t xml:space="preserve">Report Sell Put Option Trade if </w:t>
      </w:r>
      <w:r w:rsidRPr="00623A5A">
        <w:rPr>
          <w:rFonts w:eastAsia="Times New Roman" w:cs="Arial"/>
          <w:color w:val="2F5496" w:themeColor="accent1" w:themeShade="BF"/>
          <w:sz w:val="20"/>
          <w:szCs w:val="20"/>
        </w:rPr>
        <w:t xml:space="preserve">Option Approval Level </w:t>
      </w:r>
      <w:r w:rsidRPr="00DB66EB">
        <w:rPr>
          <w:rFonts w:eastAsia="Times New Roman" w:cs="Arial"/>
          <w:color w:val="2F5496" w:themeColor="accent1" w:themeShade="BF"/>
          <w:sz w:val="20"/>
          <w:szCs w:val="20"/>
        </w:rPr>
        <w:t xml:space="preserve">&lt; 4 and </w:t>
      </w:r>
      <w:hyperlink r:id="rId23" w:history="1">
        <w:r w:rsidRPr="00DB66EB">
          <w:rPr>
            <w:rFonts w:eastAsia="Times New Roman" w:cs="Arial"/>
            <w:color w:val="2F5496" w:themeColor="accent1" w:themeShade="BF"/>
            <w:sz w:val="20"/>
            <w:szCs w:val="20"/>
          </w:rPr>
          <w:t>Total Short Put Position (Shares)</w:t>
        </w:r>
      </w:hyperlink>
      <w:r w:rsidRPr="00DB66EB">
        <w:rPr>
          <w:rFonts w:eastAsia="Times New Roman" w:cs="Arial"/>
          <w:color w:val="2F5496" w:themeColor="accent1" w:themeShade="BF"/>
          <w:sz w:val="20"/>
          <w:szCs w:val="20"/>
        </w:rPr>
        <w:t xml:space="preserve"> &gt; </w:t>
      </w:r>
      <w:hyperlink r:id="rId24" w:history="1">
        <w:r w:rsidRPr="00DB66EB">
          <w:rPr>
            <w:rFonts w:eastAsia="Times New Roman" w:cs="Arial"/>
            <w:color w:val="2F5496" w:themeColor="accent1" w:themeShade="BF"/>
            <w:sz w:val="20"/>
            <w:szCs w:val="20"/>
          </w:rPr>
          <w:t>Total Long Put Position (Shares)</w:t>
        </w:r>
      </w:hyperlink>
      <w:r w:rsidRPr="00DB66EB">
        <w:rPr>
          <w:rFonts w:eastAsia="Times New Roman" w:cs="Arial"/>
          <w:color w:val="2F5496" w:themeColor="accent1" w:themeShade="BF"/>
          <w:sz w:val="20"/>
          <w:szCs w:val="20"/>
        </w:rPr>
        <w:t xml:space="preserve"> + </w:t>
      </w:r>
      <w:hyperlink r:id="rId25" w:history="1">
        <w:r w:rsidRPr="00DB66EB">
          <w:rPr>
            <w:rFonts w:eastAsia="Times New Roman" w:cs="Arial"/>
            <w:color w:val="2F5496" w:themeColor="accent1" w:themeShade="BF"/>
            <w:sz w:val="20"/>
            <w:szCs w:val="20"/>
          </w:rPr>
          <w:t>Short Position in Underlying</w:t>
        </w:r>
      </w:hyperlink>
      <w:r>
        <w:rPr>
          <w:rFonts w:eastAsia="Times New Roman" w:cs="Arial"/>
          <w:color w:val="2F5496" w:themeColor="accent1" w:themeShade="BF"/>
          <w:sz w:val="20"/>
          <w:szCs w:val="20"/>
        </w:rPr>
        <w:t xml:space="preserve"> Product</w:t>
      </w:r>
    </w:p>
    <w:p w14:paraId="282428AF" w14:textId="137B1440" w:rsidR="00B05B7C" w:rsidRPr="00DB66EB" w:rsidRDefault="004A2821" w:rsidP="007A0BC1">
      <w:pPr>
        <w:pStyle w:val="Body"/>
        <w:rPr>
          <w:sz w:val="18"/>
          <w:szCs w:val="18"/>
        </w:rPr>
      </w:pPr>
      <w:r w:rsidRPr="00DB66EB">
        <w:rPr>
          <w:rFonts w:asciiTheme="minorHAnsi" w:hAnsiTheme="minorHAnsi"/>
          <w:sz w:val="18"/>
          <w:szCs w:val="18"/>
        </w:rPr>
        <w:lastRenderedPageBreak/>
        <w:t xml:space="preserve">Report the trade as </w:t>
      </w:r>
      <w:r w:rsidRPr="00DB66EB">
        <w:rPr>
          <w:rFonts w:asciiTheme="minorHAnsi" w:hAnsiTheme="minorHAnsi"/>
          <w:i/>
          <w:iCs/>
          <w:sz w:val="18"/>
          <w:szCs w:val="18"/>
        </w:rPr>
        <w:t>Uncovered Puts</w:t>
      </w:r>
      <w:r w:rsidRPr="00DB66EB">
        <w:rPr>
          <w:rFonts w:asciiTheme="minorHAnsi" w:hAnsiTheme="minorHAnsi"/>
          <w:sz w:val="18"/>
          <w:szCs w:val="18"/>
        </w:rPr>
        <w:t xml:space="preserve"> (Naked Puts) are not allowed for accounts with this option approval level</w:t>
      </w:r>
      <w:r w:rsidR="007A0BC1" w:rsidRPr="00DB66EB">
        <w:rPr>
          <w:rFonts w:asciiTheme="minorHAnsi" w:hAnsiTheme="minorHAnsi"/>
          <w:sz w:val="18"/>
          <w:szCs w:val="18"/>
        </w:rPr>
        <w:t xml:space="preserve"> if</w:t>
      </w:r>
      <w:r w:rsidRPr="00DB66EB">
        <w:rPr>
          <w:rFonts w:asciiTheme="minorHAnsi" w:hAnsiTheme="minorHAnsi"/>
          <w:sz w:val="18"/>
          <w:szCs w:val="18"/>
        </w:rPr>
        <w:t>:</w:t>
      </w:r>
      <w:r w:rsidRPr="00DB66EB">
        <w:rPr>
          <w:rFonts w:asciiTheme="minorHAnsi" w:hAnsiTheme="minorHAnsi"/>
          <w:sz w:val="18"/>
          <w:szCs w:val="18"/>
        </w:rPr>
        <w:br/>
      </w:r>
      <w:r w:rsidR="007F1037" w:rsidRPr="00DB66EB">
        <w:rPr>
          <w:rFonts w:asciiTheme="minorHAnsi" w:hAnsiTheme="minorHAnsi"/>
          <w:sz w:val="18"/>
          <w:szCs w:val="18"/>
        </w:rPr>
        <w:t>[Account Option Approval Level] &lt; 4 And</w:t>
      </w:r>
      <w:r w:rsidR="007F1037" w:rsidRPr="00DB66EB">
        <w:rPr>
          <w:rFonts w:asciiTheme="minorHAnsi" w:hAnsiTheme="minorHAnsi"/>
          <w:sz w:val="18"/>
          <w:szCs w:val="18"/>
        </w:rPr>
        <w:br/>
      </w:r>
      <w:r w:rsidR="005D7DE6" w:rsidRPr="00DB66EB">
        <w:rPr>
          <w:rFonts w:asciiTheme="minorHAnsi" w:hAnsiTheme="minorHAnsi"/>
          <w:sz w:val="18"/>
          <w:szCs w:val="18"/>
        </w:rPr>
        <w:t xml:space="preserve">{Product is Option} with [Trade Product Key] </w:t>
      </w:r>
      <w:r w:rsidR="007F1037" w:rsidRPr="00DB66EB">
        <w:rPr>
          <w:rFonts w:asciiTheme="minorHAnsi" w:hAnsiTheme="minorHAnsi"/>
          <w:sz w:val="18"/>
          <w:szCs w:val="18"/>
        </w:rPr>
        <w:t>And</w:t>
      </w:r>
      <w:r w:rsidR="00DB66EB" w:rsidRPr="00DB66EB">
        <w:rPr>
          <w:sz w:val="18"/>
          <w:szCs w:val="18"/>
        </w:rPr>
        <w:t xml:space="preserve"> </w:t>
      </w:r>
      <w:r w:rsidR="00DB66EB" w:rsidRPr="00DB66EB">
        <w:rPr>
          <w:rFonts w:asciiTheme="minorHAnsi" w:hAnsiTheme="minorHAnsi"/>
          <w:sz w:val="18"/>
          <w:szCs w:val="18"/>
        </w:rPr>
        <w:t>Short Put Position (Shares)</w:t>
      </w:r>
      <w:r w:rsidR="007F1037" w:rsidRPr="00DB66EB">
        <w:rPr>
          <w:rFonts w:asciiTheme="minorHAnsi" w:hAnsiTheme="minorHAnsi"/>
          <w:sz w:val="18"/>
          <w:szCs w:val="18"/>
        </w:rPr>
        <w:br/>
        <w:t xml:space="preserve">[Trade Direction] = Sell And </w:t>
      </w:r>
      <w:r w:rsidR="007F1037" w:rsidRPr="00DB66EB">
        <w:rPr>
          <w:rFonts w:asciiTheme="minorHAnsi" w:hAnsiTheme="minorHAnsi"/>
          <w:sz w:val="18"/>
          <w:szCs w:val="18"/>
        </w:rPr>
        <w:br/>
        <w:t>[</w:t>
      </w:r>
      <w:r w:rsidR="00484AAB" w:rsidRPr="00DB66EB">
        <w:rPr>
          <w:rFonts w:asciiTheme="minorHAnsi" w:hAnsiTheme="minorHAnsi"/>
          <w:sz w:val="18"/>
          <w:szCs w:val="18"/>
        </w:rPr>
        <w:t xml:space="preserve">Product </w:t>
      </w:r>
      <w:r w:rsidR="007F1037" w:rsidRPr="00DB66EB">
        <w:rPr>
          <w:rFonts w:asciiTheme="minorHAnsi" w:hAnsiTheme="minorHAnsi"/>
          <w:sz w:val="18"/>
          <w:szCs w:val="18"/>
        </w:rPr>
        <w:t>Call Put Indicator] = Put</w:t>
      </w:r>
      <w:r w:rsidRPr="00DB66EB">
        <w:rPr>
          <w:rFonts w:asciiTheme="minorHAnsi" w:hAnsiTheme="minorHAnsi"/>
          <w:sz w:val="18"/>
          <w:szCs w:val="18"/>
        </w:rPr>
        <w:t xml:space="preserve"> And</w:t>
      </w:r>
      <w:r w:rsidR="007F1037" w:rsidRPr="00DB66EB">
        <w:rPr>
          <w:sz w:val="18"/>
          <w:szCs w:val="18"/>
        </w:rPr>
        <w:br/>
      </w:r>
      <w:hyperlink r:id="rId26" w:history="1">
        <w:r w:rsidR="007F1037" w:rsidRPr="00DB66EB">
          <w:rPr>
            <w:rFonts w:asciiTheme="minorHAnsi" w:hAnsiTheme="minorHAnsi"/>
            <w:sz w:val="18"/>
            <w:szCs w:val="18"/>
          </w:rPr>
          <w:t xml:space="preserve">OTR Total </w:t>
        </w:r>
        <w:r w:rsidR="007F1037" w:rsidRPr="00DB66EB">
          <w:rPr>
            <w:rFonts w:asciiTheme="minorHAnsi" w:hAnsiTheme="minorHAnsi"/>
            <w:b/>
            <w:bCs/>
            <w:sz w:val="18"/>
            <w:szCs w:val="18"/>
          </w:rPr>
          <w:t>Short Put</w:t>
        </w:r>
        <w:r w:rsidR="007F1037" w:rsidRPr="00DB66EB">
          <w:rPr>
            <w:rFonts w:asciiTheme="minorHAnsi" w:hAnsiTheme="minorHAnsi"/>
            <w:sz w:val="18"/>
            <w:szCs w:val="18"/>
          </w:rPr>
          <w:t xml:space="preserve"> Position (</w:t>
        </w:r>
        <w:r w:rsidR="007F1037" w:rsidRPr="00DB66EB">
          <w:rPr>
            <w:rFonts w:asciiTheme="minorHAnsi" w:hAnsiTheme="minorHAnsi"/>
            <w:b/>
            <w:bCs/>
            <w:sz w:val="18"/>
            <w:szCs w:val="18"/>
          </w:rPr>
          <w:t>Shares</w:t>
        </w:r>
        <w:r w:rsidR="007F1037" w:rsidRPr="00DB66EB">
          <w:rPr>
            <w:rFonts w:asciiTheme="minorHAnsi" w:hAnsiTheme="minorHAnsi"/>
            <w:sz w:val="18"/>
            <w:szCs w:val="18"/>
          </w:rPr>
          <w:t>)</w:t>
        </w:r>
      </w:hyperlink>
      <w:r w:rsidRPr="00DB66EB">
        <w:rPr>
          <w:rFonts w:asciiTheme="minorHAnsi" w:hAnsiTheme="minorHAnsi"/>
          <w:sz w:val="18"/>
          <w:szCs w:val="18"/>
        </w:rPr>
        <w:t>(V)</w:t>
      </w:r>
      <w:r w:rsidR="007F1037" w:rsidRPr="00DB66EB">
        <w:rPr>
          <w:rFonts w:asciiTheme="minorHAnsi" w:hAnsiTheme="minorHAnsi"/>
          <w:sz w:val="18"/>
          <w:szCs w:val="18"/>
        </w:rPr>
        <w:t xml:space="preserve"> &gt; </w:t>
      </w:r>
      <w:hyperlink r:id="rId27" w:history="1">
        <w:r w:rsidR="007F1037" w:rsidRPr="00DB66EB">
          <w:rPr>
            <w:rFonts w:asciiTheme="minorHAnsi" w:hAnsiTheme="minorHAnsi"/>
            <w:sz w:val="18"/>
            <w:szCs w:val="18"/>
          </w:rPr>
          <w:t xml:space="preserve">OTR Total </w:t>
        </w:r>
        <w:r w:rsidR="007F1037" w:rsidRPr="00DB66EB">
          <w:rPr>
            <w:rFonts w:asciiTheme="minorHAnsi" w:hAnsiTheme="minorHAnsi"/>
            <w:b/>
            <w:bCs/>
            <w:sz w:val="18"/>
            <w:szCs w:val="18"/>
          </w:rPr>
          <w:t>Long Put</w:t>
        </w:r>
        <w:r w:rsidR="007F1037" w:rsidRPr="00DB66EB">
          <w:rPr>
            <w:rFonts w:asciiTheme="minorHAnsi" w:hAnsiTheme="minorHAnsi"/>
            <w:sz w:val="18"/>
            <w:szCs w:val="18"/>
          </w:rPr>
          <w:t xml:space="preserve"> Position (</w:t>
        </w:r>
        <w:r w:rsidR="007F1037" w:rsidRPr="00DB66EB">
          <w:rPr>
            <w:rFonts w:asciiTheme="minorHAnsi" w:hAnsiTheme="minorHAnsi"/>
            <w:b/>
            <w:bCs/>
            <w:sz w:val="18"/>
            <w:szCs w:val="18"/>
          </w:rPr>
          <w:t>Shares</w:t>
        </w:r>
        <w:r w:rsidR="007F1037" w:rsidRPr="00DB66EB">
          <w:rPr>
            <w:rFonts w:asciiTheme="minorHAnsi" w:hAnsiTheme="minorHAnsi"/>
            <w:sz w:val="18"/>
            <w:szCs w:val="18"/>
          </w:rPr>
          <w:t>)</w:t>
        </w:r>
      </w:hyperlink>
      <w:r w:rsidRPr="00DB66EB">
        <w:rPr>
          <w:rFonts w:asciiTheme="minorHAnsi" w:hAnsiTheme="minorHAnsi"/>
          <w:sz w:val="18"/>
          <w:szCs w:val="18"/>
        </w:rPr>
        <w:t>(V)</w:t>
      </w:r>
      <w:r w:rsidR="007F1037" w:rsidRPr="00DB66EB">
        <w:rPr>
          <w:rFonts w:asciiTheme="minorHAnsi" w:hAnsiTheme="minorHAnsi"/>
          <w:b/>
          <w:bCs/>
          <w:sz w:val="18"/>
          <w:szCs w:val="18"/>
        </w:rPr>
        <w:t xml:space="preserve"> </w:t>
      </w:r>
      <w:r w:rsidRPr="00DB66EB">
        <w:rPr>
          <w:rFonts w:asciiTheme="minorHAnsi" w:hAnsiTheme="minorHAnsi"/>
          <w:sz w:val="18"/>
          <w:szCs w:val="18"/>
        </w:rPr>
        <w:t xml:space="preserve">+ </w:t>
      </w:r>
      <w:hyperlink r:id="rId28" w:history="1">
        <w:r w:rsidRPr="00DB66EB">
          <w:rPr>
            <w:rFonts w:asciiTheme="minorHAnsi" w:hAnsiTheme="minorHAnsi"/>
            <w:sz w:val="18"/>
            <w:szCs w:val="18"/>
          </w:rPr>
          <w:t xml:space="preserve">OTR </w:t>
        </w:r>
        <w:r w:rsidRPr="00DB66EB">
          <w:rPr>
            <w:rFonts w:asciiTheme="minorHAnsi" w:hAnsiTheme="minorHAnsi"/>
            <w:b/>
            <w:bCs/>
            <w:sz w:val="18"/>
            <w:szCs w:val="18"/>
          </w:rPr>
          <w:t>Short</w:t>
        </w:r>
        <w:r w:rsidRPr="00DB66EB">
          <w:rPr>
            <w:rFonts w:asciiTheme="minorHAnsi" w:hAnsiTheme="minorHAnsi"/>
            <w:sz w:val="18"/>
            <w:szCs w:val="18"/>
          </w:rPr>
          <w:t xml:space="preserve"> Position in </w:t>
        </w:r>
        <w:r w:rsidRPr="00DB66EB">
          <w:rPr>
            <w:rFonts w:asciiTheme="minorHAnsi" w:hAnsiTheme="minorHAnsi"/>
            <w:b/>
            <w:bCs/>
            <w:sz w:val="18"/>
            <w:szCs w:val="18"/>
          </w:rPr>
          <w:t>Underlying</w:t>
        </w:r>
      </w:hyperlink>
      <w:r w:rsidRPr="00DB66EB">
        <w:rPr>
          <w:rFonts w:asciiTheme="minorHAnsi" w:hAnsiTheme="minorHAnsi"/>
          <w:sz w:val="18"/>
          <w:szCs w:val="18"/>
        </w:rPr>
        <w:t>(V)</w:t>
      </w:r>
    </w:p>
    <w:p w14:paraId="4FE72764" w14:textId="33407BF8" w:rsidR="00B05B7C" w:rsidRDefault="00B05B7C" w:rsidP="00B05B7C">
      <w:pPr>
        <w:pStyle w:val="Body"/>
      </w:pPr>
    </w:p>
    <w:p w14:paraId="04D31CCC" w14:textId="36BE3911" w:rsidR="004A2821" w:rsidRDefault="004A2821" w:rsidP="004A2821">
      <w:pPr>
        <w:pStyle w:val="Heading2"/>
      </w:pPr>
      <w:bookmarkStart w:id="41" w:name="_Toc94011627"/>
      <w:r>
        <w:t xml:space="preserve">Rule 5: </w:t>
      </w:r>
      <w:r w:rsidRPr="007F1037">
        <w:t xml:space="preserve">Uncovered </w:t>
      </w:r>
      <w:r>
        <w:t>Call</w:t>
      </w:r>
      <w:r w:rsidRPr="007F1037">
        <w:t xml:space="preserve"> Not</w:t>
      </w:r>
      <w:r w:rsidRPr="007F1037">
        <w:rPr>
          <w:b/>
          <w:bCs/>
        </w:rPr>
        <w:t xml:space="preserve"> </w:t>
      </w:r>
      <w:r w:rsidRPr="00915BA4">
        <w:t>A</w:t>
      </w:r>
      <w:r>
        <w:t>llow</w:t>
      </w:r>
      <w:r w:rsidRPr="00915BA4">
        <w:t>ed</w:t>
      </w:r>
      <w:bookmarkEnd w:id="41"/>
    </w:p>
    <w:p w14:paraId="272E68AF" w14:textId="6B42AE0F" w:rsidR="00DB66EB" w:rsidRPr="00DB66EB" w:rsidRDefault="00DB66EB" w:rsidP="00DB66EB">
      <w:pPr>
        <w:rPr>
          <w:rFonts w:eastAsia="Times New Roman" w:cs="Arial"/>
          <w:color w:val="2F5496" w:themeColor="accent1" w:themeShade="BF"/>
          <w:sz w:val="20"/>
          <w:szCs w:val="20"/>
        </w:rPr>
      </w:pPr>
      <w:r w:rsidRPr="00DB66EB">
        <w:rPr>
          <w:rFonts w:eastAsia="Times New Roman" w:cs="Arial"/>
          <w:color w:val="2F5496" w:themeColor="accent1" w:themeShade="BF"/>
          <w:sz w:val="20"/>
          <w:szCs w:val="20"/>
        </w:rPr>
        <w:t xml:space="preserve">Report Sell </w:t>
      </w:r>
      <w:r>
        <w:rPr>
          <w:rFonts w:eastAsia="Times New Roman" w:cs="Arial"/>
          <w:color w:val="2F5496" w:themeColor="accent1" w:themeShade="BF"/>
          <w:sz w:val="20"/>
          <w:szCs w:val="20"/>
        </w:rPr>
        <w:t>Call</w:t>
      </w:r>
      <w:r w:rsidRPr="00DB66EB">
        <w:rPr>
          <w:rFonts w:eastAsia="Times New Roman" w:cs="Arial"/>
          <w:color w:val="2F5496" w:themeColor="accent1" w:themeShade="BF"/>
          <w:sz w:val="20"/>
          <w:szCs w:val="20"/>
        </w:rPr>
        <w:t xml:space="preserve"> Option Trade if </w:t>
      </w:r>
      <w:r w:rsidRPr="00623A5A">
        <w:rPr>
          <w:rFonts w:eastAsia="Times New Roman" w:cs="Arial"/>
          <w:color w:val="2F5496" w:themeColor="accent1" w:themeShade="BF"/>
          <w:sz w:val="20"/>
          <w:szCs w:val="20"/>
        </w:rPr>
        <w:t xml:space="preserve">Option Approval Level </w:t>
      </w:r>
      <w:r w:rsidRPr="00DB66EB">
        <w:rPr>
          <w:rFonts w:eastAsia="Times New Roman" w:cs="Arial"/>
          <w:color w:val="2F5496" w:themeColor="accent1" w:themeShade="BF"/>
          <w:sz w:val="20"/>
          <w:szCs w:val="20"/>
        </w:rPr>
        <w:t xml:space="preserve">&lt; </w:t>
      </w:r>
      <w:r>
        <w:rPr>
          <w:rFonts w:eastAsia="Times New Roman" w:cs="Arial"/>
          <w:color w:val="2F5496" w:themeColor="accent1" w:themeShade="BF"/>
          <w:sz w:val="20"/>
          <w:szCs w:val="20"/>
        </w:rPr>
        <w:t>5</w:t>
      </w:r>
      <w:r w:rsidRPr="00DB66EB">
        <w:rPr>
          <w:rFonts w:eastAsia="Times New Roman" w:cs="Arial"/>
          <w:color w:val="2F5496" w:themeColor="accent1" w:themeShade="BF"/>
          <w:sz w:val="20"/>
          <w:szCs w:val="20"/>
        </w:rPr>
        <w:t xml:space="preserve"> and </w:t>
      </w:r>
      <w:hyperlink r:id="rId29" w:history="1">
        <w:r w:rsidRPr="00DB66EB">
          <w:rPr>
            <w:rFonts w:eastAsia="Times New Roman" w:cs="Arial"/>
            <w:color w:val="2F5496" w:themeColor="accent1" w:themeShade="BF"/>
            <w:sz w:val="20"/>
            <w:szCs w:val="20"/>
          </w:rPr>
          <w:t>Total Short Call Position (Shares)</w:t>
        </w:r>
      </w:hyperlink>
      <w:r w:rsidRPr="00DB66EB">
        <w:rPr>
          <w:rFonts w:eastAsia="Times New Roman" w:cs="Arial"/>
          <w:color w:val="2F5496" w:themeColor="accent1" w:themeShade="BF"/>
          <w:sz w:val="20"/>
          <w:szCs w:val="20"/>
        </w:rPr>
        <w:t xml:space="preserve"> &gt; </w:t>
      </w:r>
      <w:hyperlink r:id="rId30" w:history="1">
        <w:r w:rsidRPr="00DB66EB">
          <w:rPr>
            <w:rFonts w:eastAsia="Times New Roman" w:cs="Arial"/>
            <w:color w:val="2F5496" w:themeColor="accent1" w:themeShade="BF"/>
            <w:sz w:val="20"/>
            <w:szCs w:val="20"/>
          </w:rPr>
          <w:t>Total Long Call Position (Shares)</w:t>
        </w:r>
      </w:hyperlink>
      <w:r w:rsidRPr="00DB66EB">
        <w:rPr>
          <w:rFonts w:eastAsia="Times New Roman" w:cs="Arial"/>
          <w:color w:val="2F5496" w:themeColor="accent1" w:themeShade="BF"/>
          <w:sz w:val="20"/>
          <w:szCs w:val="20"/>
        </w:rPr>
        <w:t xml:space="preserve"> + Long Position in Underlying</w:t>
      </w:r>
      <w:r>
        <w:rPr>
          <w:rFonts w:eastAsia="Times New Roman" w:cs="Arial"/>
          <w:color w:val="2F5496" w:themeColor="accent1" w:themeShade="BF"/>
          <w:sz w:val="20"/>
          <w:szCs w:val="20"/>
        </w:rPr>
        <w:t xml:space="preserve"> Product</w:t>
      </w:r>
    </w:p>
    <w:p w14:paraId="6CC8F8B8" w14:textId="45C63475" w:rsidR="004A2821" w:rsidRPr="00943FD1" w:rsidRDefault="004A2821" w:rsidP="007A0BC1">
      <w:pPr>
        <w:pStyle w:val="Body"/>
        <w:rPr>
          <w:sz w:val="18"/>
          <w:szCs w:val="18"/>
        </w:rPr>
      </w:pPr>
      <w:r w:rsidRPr="00943FD1">
        <w:rPr>
          <w:rFonts w:asciiTheme="minorHAnsi" w:hAnsiTheme="minorHAnsi"/>
          <w:sz w:val="18"/>
          <w:szCs w:val="18"/>
        </w:rPr>
        <w:t xml:space="preserve">Report the trade as </w:t>
      </w:r>
      <w:r w:rsidRPr="00943FD1">
        <w:rPr>
          <w:rFonts w:asciiTheme="minorHAnsi" w:hAnsiTheme="minorHAnsi"/>
          <w:i/>
          <w:iCs/>
          <w:sz w:val="18"/>
          <w:szCs w:val="18"/>
        </w:rPr>
        <w:t>Uncovered Calls</w:t>
      </w:r>
      <w:r w:rsidRPr="00943FD1">
        <w:rPr>
          <w:rFonts w:asciiTheme="minorHAnsi" w:hAnsiTheme="minorHAnsi"/>
          <w:sz w:val="18"/>
          <w:szCs w:val="18"/>
        </w:rPr>
        <w:t xml:space="preserve"> (Naked Calls) are not allowed for accounts with this option approval level</w:t>
      </w:r>
      <w:r w:rsidR="007A0BC1" w:rsidRPr="00943FD1">
        <w:rPr>
          <w:rFonts w:asciiTheme="minorHAnsi" w:hAnsiTheme="minorHAnsi"/>
          <w:sz w:val="18"/>
          <w:szCs w:val="18"/>
        </w:rPr>
        <w:t xml:space="preserve"> if</w:t>
      </w:r>
      <w:r w:rsidRPr="00943FD1">
        <w:rPr>
          <w:rFonts w:asciiTheme="minorHAnsi" w:hAnsiTheme="minorHAnsi"/>
          <w:sz w:val="18"/>
          <w:szCs w:val="18"/>
        </w:rPr>
        <w:t>:</w:t>
      </w:r>
      <w:r w:rsidRPr="00943FD1">
        <w:rPr>
          <w:rFonts w:asciiTheme="minorHAnsi" w:hAnsiTheme="minorHAnsi"/>
          <w:sz w:val="18"/>
          <w:szCs w:val="18"/>
        </w:rPr>
        <w:br/>
        <w:t>[Account Option Approval Level] &lt; 5 And</w:t>
      </w:r>
      <w:r w:rsidRPr="00943FD1">
        <w:rPr>
          <w:rFonts w:asciiTheme="minorHAnsi" w:hAnsiTheme="minorHAnsi"/>
          <w:sz w:val="18"/>
          <w:szCs w:val="18"/>
        </w:rPr>
        <w:br/>
      </w:r>
      <w:r w:rsidR="005D7DE6" w:rsidRPr="00943FD1">
        <w:rPr>
          <w:rFonts w:asciiTheme="minorHAnsi" w:hAnsiTheme="minorHAnsi"/>
          <w:sz w:val="18"/>
          <w:szCs w:val="18"/>
        </w:rPr>
        <w:t>{Product is Option} with [Trade Product Key]</w:t>
      </w:r>
      <w:r w:rsidRPr="00943FD1">
        <w:rPr>
          <w:rFonts w:asciiTheme="minorHAnsi" w:hAnsiTheme="minorHAnsi"/>
          <w:sz w:val="18"/>
          <w:szCs w:val="18"/>
        </w:rPr>
        <w:t xml:space="preserve"> And</w:t>
      </w:r>
      <w:r w:rsidRPr="00943FD1">
        <w:rPr>
          <w:rFonts w:asciiTheme="minorHAnsi" w:hAnsiTheme="minorHAnsi"/>
          <w:sz w:val="18"/>
          <w:szCs w:val="18"/>
        </w:rPr>
        <w:br/>
        <w:t xml:space="preserve">[Trade Direction] = Sell And </w:t>
      </w:r>
      <w:r w:rsidRPr="00943FD1">
        <w:rPr>
          <w:rFonts w:asciiTheme="minorHAnsi" w:hAnsiTheme="minorHAnsi"/>
          <w:sz w:val="18"/>
          <w:szCs w:val="18"/>
        </w:rPr>
        <w:br/>
        <w:t>[</w:t>
      </w:r>
      <w:r w:rsidR="00484AAB" w:rsidRPr="00943FD1">
        <w:rPr>
          <w:rFonts w:asciiTheme="minorHAnsi" w:hAnsiTheme="minorHAnsi"/>
          <w:sz w:val="18"/>
          <w:szCs w:val="18"/>
        </w:rPr>
        <w:t xml:space="preserve">Product </w:t>
      </w:r>
      <w:r w:rsidRPr="00943FD1">
        <w:rPr>
          <w:rFonts w:asciiTheme="minorHAnsi" w:hAnsiTheme="minorHAnsi"/>
          <w:sz w:val="18"/>
          <w:szCs w:val="18"/>
        </w:rPr>
        <w:t>Call Put Indicator] = Call And</w:t>
      </w:r>
      <w:r w:rsidRPr="00943FD1">
        <w:rPr>
          <w:sz w:val="18"/>
          <w:szCs w:val="18"/>
        </w:rPr>
        <w:br/>
      </w:r>
      <w:hyperlink r:id="rId31" w:history="1">
        <w:r w:rsidRPr="00943FD1">
          <w:rPr>
            <w:rFonts w:asciiTheme="minorHAnsi" w:hAnsiTheme="minorHAnsi"/>
            <w:sz w:val="18"/>
            <w:szCs w:val="18"/>
          </w:rPr>
          <w:t xml:space="preserve">OTR Total </w:t>
        </w:r>
        <w:r w:rsidRPr="00943FD1">
          <w:rPr>
            <w:rFonts w:asciiTheme="minorHAnsi" w:hAnsiTheme="minorHAnsi"/>
            <w:b/>
            <w:bCs/>
            <w:sz w:val="18"/>
            <w:szCs w:val="18"/>
          </w:rPr>
          <w:t>Short Call</w:t>
        </w:r>
        <w:r w:rsidRPr="00943FD1">
          <w:rPr>
            <w:rFonts w:asciiTheme="minorHAnsi" w:hAnsiTheme="minorHAnsi"/>
            <w:sz w:val="18"/>
            <w:szCs w:val="18"/>
          </w:rPr>
          <w:t xml:space="preserve"> Position (</w:t>
        </w:r>
        <w:r w:rsidRPr="00943FD1">
          <w:rPr>
            <w:rFonts w:asciiTheme="minorHAnsi" w:hAnsiTheme="minorHAnsi"/>
            <w:b/>
            <w:bCs/>
            <w:sz w:val="18"/>
            <w:szCs w:val="18"/>
          </w:rPr>
          <w:t>Shares</w:t>
        </w:r>
        <w:r w:rsidRPr="00943FD1">
          <w:rPr>
            <w:rFonts w:asciiTheme="minorHAnsi" w:hAnsiTheme="minorHAnsi"/>
            <w:sz w:val="18"/>
            <w:szCs w:val="18"/>
          </w:rPr>
          <w:t>)</w:t>
        </w:r>
      </w:hyperlink>
      <w:r w:rsidRPr="00943FD1">
        <w:rPr>
          <w:rFonts w:asciiTheme="minorHAnsi" w:hAnsiTheme="minorHAnsi"/>
          <w:sz w:val="18"/>
          <w:szCs w:val="18"/>
        </w:rPr>
        <w:t xml:space="preserve">(V) &gt; </w:t>
      </w:r>
      <w:hyperlink r:id="rId32" w:history="1">
        <w:r w:rsidRPr="00943FD1">
          <w:rPr>
            <w:rFonts w:asciiTheme="minorHAnsi" w:hAnsiTheme="minorHAnsi"/>
            <w:sz w:val="18"/>
            <w:szCs w:val="18"/>
          </w:rPr>
          <w:t xml:space="preserve">OTR Total </w:t>
        </w:r>
        <w:r w:rsidRPr="00943FD1">
          <w:rPr>
            <w:rFonts w:asciiTheme="minorHAnsi" w:hAnsiTheme="minorHAnsi"/>
            <w:b/>
            <w:bCs/>
            <w:sz w:val="18"/>
            <w:szCs w:val="18"/>
          </w:rPr>
          <w:t xml:space="preserve">Long </w:t>
        </w:r>
        <w:r w:rsidR="00F003D0" w:rsidRPr="00943FD1">
          <w:rPr>
            <w:rFonts w:asciiTheme="minorHAnsi" w:hAnsiTheme="minorHAnsi"/>
            <w:b/>
            <w:bCs/>
            <w:sz w:val="18"/>
            <w:szCs w:val="18"/>
          </w:rPr>
          <w:t>Call</w:t>
        </w:r>
        <w:r w:rsidRPr="00943FD1">
          <w:rPr>
            <w:rFonts w:asciiTheme="minorHAnsi" w:hAnsiTheme="minorHAnsi"/>
            <w:b/>
            <w:bCs/>
            <w:sz w:val="18"/>
            <w:szCs w:val="18"/>
          </w:rPr>
          <w:t xml:space="preserve"> </w:t>
        </w:r>
        <w:r w:rsidRPr="00943FD1">
          <w:rPr>
            <w:rFonts w:asciiTheme="minorHAnsi" w:hAnsiTheme="minorHAnsi"/>
            <w:sz w:val="18"/>
            <w:szCs w:val="18"/>
          </w:rPr>
          <w:t>Position (</w:t>
        </w:r>
        <w:r w:rsidRPr="00943FD1">
          <w:rPr>
            <w:rFonts w:asciiTheme="minorHAnsi" w:hAnsiTheme="minorHAnsi"/>
            <w:b/>
            <w:bCs/>
            <w:sz w:val="18"/>
            <w:szCs w:val="18"/>
          </w:rPr>
          <w:t>Shares</w:t>
        </w:r>
        <w:r w:rsidRPr="00943FD1">
          <w:rPr>
            <w:rFonts w:asciiTheme="minorHAnsi" w:hAnsiTheme="minorHAnsi"/>
            <w:sz w:val="18"/>
            <w:szCs w:val="18"/>
          </w:rPr>
          <w:t>)</w:t>
        </w:r>
      </w:hyperlink>
      <w:r w:rsidRPr="00943FD1">
        <w:rPr>
          <w:rFonts w:asciiTheme="minorHAnsi" w:hAnsiTheme="minorHAnsi"/>
          <w:sz w:val="18"/>
          <w:szCs w:val="18"/>
        </w:rPr>
        <w:t>(V)</w:t>
      </w:r>
      <w:r w:rsidRPr="00943FD1">
        <w:rPr>
          <w:rFonts w:asciiTheme="minorHAnsi" w:hAnsiTheme="minorHAnsi"/>
          <w:b/>
          <w:bCs/>
          <w:sz w:val="18"/>
          <w:szCs w:val="18"/>
        </w:rPr>
        <w:t xml:space="preserve"> </w:t>
      </w:r>
      <w:r w:rsidRPr="00943FD1">
        <w:rPr>
          <w:rFonts w:asciiTheme="minorHAnsi" w:hAnsiTheme="minorHAnsi"/>
          <w:sz w:val="18"/>
          <w:szCs w:val="18"/>
        </w:rPr>
        <w:t xml:space="preserve">+ OTR </w:t>
      </w:r>
      <w:r w:rsidR="00F003D0" w:rsidRPr="00943FD1">
        <w:rPr>
          <w:rFonts w:asciiTheme="minorHAnsi" w:hAnsiTheme="minorHAnsi"/>
          <w:b/>
          <w:bCs/>
          <w:sz w:val="18"/>
          <w:szCs w:val="18"/>
        </w:rPr>
        <w:t>Long</w:t>
      </w:r>
      <w:r w:rsidRPr="00943FD1">
        <w:rPr>
          <w:rFonts w:asciiTheme="minorHAnsi" w:hAnsiTheme="minorHAnsi"/>
          <w:sz w:val="18"/>
          <w:szCs w:val="18"/>
        </w:rPr>
        <w:t xml:space="preserve"> Position in </w:t>
      </w:r>
      <w:r w:rsidRPr="00943FD1">
        <w:rPr>
          <w:rFonts w:asciiTheme="minorHAnsi" w:hAnsiTheme="minorHAnsi"/>
          <w:b/>
          <w:bCs/>
          <w:sz w:val="18"/>
          <w:szCs w:val="18"/>
        </w:rPr>
        <w:t>Underlying</w:t>
      </w:r>
      <w:r w:rsidRPr="00943FD1">
        <w:rPr>
          <w:rFonts w:asciiTheme="minorHAnsi" w:hAnsiTheme="minorHAnsi"/>
          <w:sz w:val="18"/>
          <w:szCs w:val="18"/>
        </w:rPr>
        <w:t>(V)</w:t>
      </w:r>
    </w:p>
    <w:p w14:paraId="4BE0A97E" w14:textId="7CB03611" w:rsidR="004A2821" w:rsidRDefault="004A2821" w:rsidP="00B05B7C">
      <w:pPr>
        <w:pStyle w:val="Body"/>
      </w:pPr>
    </w:p>
    <w:p w14:paraId="078AD3F0" w14:textId="2F19A3B5" w:rsidR="00F003D0" w:rsidRDefault="00F003D0" w:rsidP="00F003D0">
      <w:pPr>
        <w:pStyle w:val="Heading2"/>
      </w:pPr>
      <w:bookmarkStart w:id="42" w:name="_Toc94011628"/>
      <w:r>
        <w:t xml:space="preserve">Rule 6: </w:t>
      </w:r>
      <w:r w:rsidRPr="00F003D0">
        <w:t>Trades Not Allowed for Registered</w:t>
      </w:r>
      <w:r w:rsidRPr="00F003D0">
        <w:rPr>
          <w:b/>
          <w:bCs/>
        </w:rPr>
        <w:t xml:space="preserve"> </w:t>
      </w:r>
      <w:r w:rsidRPr="007A7A65">
        <w:t>Accounts</w:t>
      </w:r>
      <w:bookmarkEnd w:id="42"/>
      <w:r w:rsidRPr="00915BA4">
        <w:t xml:space="preserve"> </w:t>
      </w:r>
    </w:p>
    <w:p w14:paraId="34BC923F" w14:textId="3AC7283B" w:rsidR="00943FD1" w:rsidRPr="00943FD1" w:rsidRDefault="00943FD1" w:rsidP="00943FD1">
      <w:pPr>
        <w:pStyle w:val="Body"/>
        <w:ind w:left="0"/>
        <w:rPr>
          <w:rFonts w:asciiTheme="minorHAnsi" w:hAnsiTheme="minorHAnsi"/>
          <w:color w:val="2F5496" w:themeColor="accent1" w:themeShade="BF"/>
        </w:rPr>
      </w:pPr>
      <w:r w:rsidRPr="00943FD1">
        <w:rPr>
          <w:rFonts w:asciiTheme="minorHAnsi" w:hAnsiTheme="minorHAnsi"/>
          <w:color w:val="2F5496" w:themeColor="accent1" w:themeShade="BF"/>
        </w:rPr>
        <w:t>Report the registered account</w:t>
      </w:r>
      <w:r>
        <w:rPr>
          <w:rFonts w:asciiTheme="minorHAnsi" w:hAnsiTheme="minorHAnsi"/>
          <w:color w:val="2F5496" w:themeColor="accent1" w:themeShade="BF"/>
        </w:rPr>
        <w:t xml:space="preserve">’s </w:t>
      </w:r>
      <w:r w:rsidRPr="00943FD1">
        <w:rPr>
          <w:rFonts w:asciiTheme="minorHAnsi" w:hAnsiTheme="minorHAnsi"/>
          <w:color w:val="2F5496" w:themeColor="accent1" w:themeShade="BF"/>
        </w:rPr>
        <w:t>Option trade if any of the Rules 3,4 and/or 5 above were flagged</w:t>
      </w:r>
    </w:p>
    <w:p w14:paraId="0F172FA0" w14:textId="641FD85F" w:rsidR="00F003D0" w:rsidRPr="00943FD1" w:rsidRDefault="00F003D0" w:rsidP="00B05B7C">
      <w:pPr>
        <w:pStyle w:val="Body"/>
        <w:rPr>
          <w:rFonts w:asciiTheme="minorHAnsi" w:hAnsiTheme="minorHAnsi"/>
          <w:sz w:val="18"/>
          <w:szCs w:val="18"/>
        </w:rPr>
      </w:pPr>
      <w:r w:rsidRPr="00943FD1">
        <w:rPr>
          <w:rFonts w:asciiTheme="minorHAnsi" w:hAnsiTheme="minorHAnsi"/>
          <w:sz w:val="18"/>
          <w:szCs w:val="18"/>
        </w:rPr>
        <w:t xml:space="preserve">Report the trade as </w:t>
      </w:r>
      <w:r w:rsidRPr="00943FD1">
        <w:rPr>
          <w:rFonts w:asciiTheme="minorHAnsi" w:hAnsiTheme="minorHAnsi"/>
          <w:b/>
          <w:bCs/>
          <w:sz w:val="18"/>
          <w:szCs w:val="18"/>
        </w:rPr>
        <w:t>registered</w:t>
      </w:r>
      <w:r w:rsidRPr="00943FD1">
        <w:rPr>
          <w:rFonts w:asciiTheme="minorHAnsi" w:hAnsiTheme="minorHAnsi"/>
          <w:sz w:val="18"/>
          <w:szCs w:val="18"/>
        </w:rPr>
        <w:t xml:space="preserve"> accounts are not allowed to trade option spreads, naked puts, or naked calls if:</w:t>
      </w:r>
    </w:p>
    <w:p w14:paraId="77D4DE63" w14:textId="6DE8FA99" w:rsidR="007A7A65" w:rsidRPr="00943FD1" w:rsidRDefault="005D7DE6" w:rsidP="007A7A65">
      <w:pPr>
        <w:pStyle w:val="Body"/>
        <w:rPr>
          <w:rFonts w:asciiTheme="minorHAnsi" w:hAnsiTheme="minorHAnsi"/>
          <w:sz w:val="18"/>
          <w:szCs w:val="18"/>
        </w:rPr>
      </w:pPr>
      <w:r w:rsidRPr="00943FD1">
        <w:rPr>
          <w:rFonts w:asciiTheme="minorHAnsi" w:hAnsiTheme="minorHAnsi"/>
          <w:sz w:val="18"/>
          <w:szCs w:val="18"/>
        </w:rPr>
        <w:t>{Product is Option} with [Trade Product Key] And</w:t>
      </w:r>
      <w:r w:rsidR="007A7A65" w:rsidRPr="00943FD1">
        <w:rPr>
          <w:rFonts w:asciiTheme="minorHAnsi" w:hAnsiTheme="minorHAnsi"/>
          <w:sz w:val="18"/>
          <w:szCs w:val="18"/>
        </w:rPr>
        <w:br/>
      </w:r>
      <w:bookmarkStart w:id="43" w:name="_Hlk90652069"/>
      <w:r w:rsidR="00EB3FA1" w:rsidRPr="00943FD1">
        <w:rPr>
          <w:rFonts w:asciiTheme="minorHAnsi" w:hAnsiTheme="minorHAnsi"/>
          <w:sz w:val="18"/>
          <w:szCs w:val="18"/>
        </w:rPr>
        <w:t>[</w:t>
      </w:r>
      <w:r w:rsidR="007A7A65" w:rsidRPr="00943FD1">
        <w:rPr>
          <w:rFonts w:asciiTheme="minorHAnsi" w:hAnsiTheme="minorHAnsi"/>
          <w:sz w:val="18"/>
          <w:szCs w:val="18"/>
        </w:rPr>
        <w:t>Account is Registered</w:t>
      </w:r>
      <w:bookmarkEnd w:id="43"/>
      <w:r w:rsidR="00EB3FA1" w:rsidRPr="00943FD1">
        <w:rPr>
          <w:rFonts w:asciiTheme="minorHAnsi" w:hAnsiTheme="minorHAnsi"/>
          <w:sz w:val="18"/>
          <w:szCs w:val="18"/>
        </w:rPr>
        <w:t>]</w:t>
      </w:r>
      <w:r w:rsidR="007A7A65" w:rsidRPr="00943FD1">
        <w:rPr>
          <w:rFonts w:asciiTheme="minorHAnsi" w:hAnsiTheme="minorHAnsi"/>
          <w:sz w:val="18"/>
          <w:szCs w:val="18"/>
        </w:rPr>
        <w:t xml:space="preserve"> with [Trade Account Key] </w:t>
      </w:r>
      <w:r w:rsidR="00E9033C" w:rsidRPr="00943FD1">
        <w:rPr>
          <w:rFonts w:asciiTheme="minorHAnsi" w:hAnsiTheme="minorHAnsi"/>
          <w:sz w:val="18"/>
          <w:szCs w:val="18"/>
        </w:rPr>
        <w:t xml:space="preserve">And </w:t>
      </w:r>
      <w:r w:rsidR="007A7A65" w:rsidRPr="00943FD1">
        <w:rPr>
          <w:rFonts w:asciiTheme="minorHAnsi" w:hAnsiTheme="minorHAnsi"/>
          <w:sz w:val="18"/>
          <w:szCs w:val="18"/>
        </w:rPr>
        <w:t xml:space="preserve">// </w:t>
      </w:r>
      <w:hyperlink r:id="rId33" w:history="1">
        <w:r w:rsidR="007A7A65" w:rsidRPr="00943FD1">
          <w:rPr>
            <w:rFonts w:asciiTheme="minorHAnsi" w:hAnsiTheme="minorHAnsi"/>
            <w:sz w:val="18"/>
            <w:szCs w:val="18"/>
          </w:rPr>
          <w:t>GSS DE1459 - Account Is Registered</w:t>
        </w:r>
      </w:hyperlink>
      <w:r w:rsidR="007A7A65" w:rsidRPr="00943FD1">
        <w:rPr>
          <w:rFonts w:asciiTheme="minorHAnsi" w:hAnsiTheme="minorHAnsi"/>
          <w:sz w:val="18"/>
          <w:szCs w:val="18"/>
        </w:rPr>
        <w:t xml:space="preserve"> = Y</w:t>
      </w:r>
    </w:p>
    <w:p w14:paraId="4A8BE040" w14:textId="39A2E22E" w:rsidR="007A7A65" w:rsidRPr="00943FD1" w:rsidRDefault="007A7A65" w:rsidP="007A7A65">
      <w:pPr>
        <w:pStyle w:val="Body"/>
        <w:rPr>
          <w:sz w:val="18"/>
          <w:szCs w:val="18"/>
        </w:rPr>
      </w:pPr>
      <w:r w:rsidRPr="00943FD1">
        <w:rPr>
          <w:rFonts w:asciiTheme="minorHAnsi" w:hAnsiTheme="minorHAnsi"/>
          <w:sz w:val="18"/>
          <w:szCs w:val="18"/>
        </w:rPr>
        <w:t>the trade was already flagged for any of the following rules:</w:t>
      </w:r>
    </w:p>
    <w:p w14:paraId="6C4067A0" w14:textId="5D12373D" w:rsidR="007A7A65" w:rsidRPr="00943FD1" w:rsidRDefault="007A7A65" w:rsidP="002202B7">
      <w:pPr>
        <w:pStyle w:val="Body"/>
        <w:numPr>
          <w:ilvl w:val="1"/>
          <w:numId w:val="4"/>
        </w:numPr>
        <w:rPr>
          <w:rFonts w:asciiTheme="minorHAnsi" w:hAnsiTheme="minorHAnsi"/>
          <w:sz w:val="18"/>
          <w:szCs w:val="18"/>
        </w:rPr>
      </w:pPr>
      <w:r w:rsidRPr="00943FD1">
        <w:rPr>
          <w:rFonts w:asciiTheme="minorHAnsi" w:hAnsiTheme="minorHAnsi"/>
          <w:sz w:val="18"/>
          <w:szCs w:val="18"/>
        </w:rPr>
        <w:t>Rule 3 – Option Spreads Not Allowed</w:t>
      </w:r>
      <w:r w:rsidR="007D2639" w:rsidRPr="00943FD1">
        <w:rPr>
          <w:rFonts w:asciiTheme="minorHAnsi" w:hAnsiTheme="minorHAnsi"/>
          <w:sz w:val="18"/>
          <w:szCs w:val="18"/>
        </w:rPr>
        <w:t xml:space="preserve"> Or</w:t>
      </w:r>
    </w:p>
    <w:p w14:paraId="7F46ED23" w14:textId="513D8396" w:rsidR="007A7A65" w:rsidRPr="00943FD1" w:rsidRDefault="007A7A65" w:rsidP="002202B7">
      <w:pPr>
        <w:pStyle w:val="Body"/>
        <w:numPr>
          <w:ilvl w:val="1"/>
          <w:numId w:val="4"/>
        </w:numPr>
        <w:rPr>
          <w:rFonts w:asciiTheme="minorHAnsi" w:hAnsiTheme="minorHAnsi"/>
          <w:sz w:val="18"/>
          <w:szCs w:val="18"/>
        </w:rPr>
      </w:pPr>
      <w:r w:rsidRPr="00943FD1">
        <w:rPr>
          <w:rFonts w:asciiTheme="minorHAnsi" w:hAnsiTheme="minorHAnsi"/>
          <w:sz w:val="18"/>
          <w:szCs w:val="18"/>
        </w:rPr>
        <w:t>Rule 4 – Uncovered Put Not Allowed</w:t>
      </w:r>
      <w:r w:rsidR="007D2639" w:rsidRPr="00943FD1">
        <w:rPr>
          <w:rFonts w:asciiTheme="minorHAnsi" w:hAnsiTheme="minorHAnsi"/>
          <w:sz w:val="18"/>
          <w:szCs w:val="18"/>
        </w:rPr>
        <w:t xml:space="preserve"> Or </w:t>
      </w:r>
    </w:p>
    <w:p w14:paraId="73616D5E" w14:textId="253BC108" w:rsidR="007A7A65" w:rsidRPr="00943FD1" w:rsidRDefault="007A7A65" w:rsidP="002202B7">
      <w:pPr>
        <w:pStyle w:val="Body"/>
        <w:numPr>
          <w:ilvl w:val="1"/>
          <w:numId w:val="4"/>
        </w:numPr>
        <w:rPr>
          <w:rFonts w:asciiTheme="minorHAnsi" w:hAnsiTheme="minorHAnsi"/>
          <w:sz w:val="18"/>
          <w:szCs w:val="18"/>
        </w:rPr>
      </w:pPr>
      <w:r w:rsidRPr="00943FD1">
        <w:rPr>
          <w:rFonts w:asciiTheme="minorHAnsi" w:hAnsiTheme="minorHAnsi"/>
          <w:sz w:val="18"/>
          <w:szCs w:val="18"/>
        </w:rPr>
        <w:t>Rule 5 – Uncovered Call Not Allowed</w:t>
      </w:r>
    </w:p>
    <w:p w14:paraId="2958CCE5" w14:textId="77777777" w:rsidR="005D7DE6" w:rsidRDefault="005D7DE6" w:rsidP="00B05B7C">
      <w:pPr>
        <w:pStyle w:val="Body"/>
      </w:pPr>
    </w:p>
    <w:p w14:paraId="26433354" w14:textId="32739B73" w:rsidR="00F003D0" w:rsidRDefault="00F003D0" w:rsidP="00F003D0">
      <w:pPr>
        <w:pStyle w:val="Heading2"/>
      </w:pPr>
      <w:bookmarkStart w:id="44" w:name="_Toc94011629"/>
      <w:r>
        <w:t>Rule 7</w:t>
      </w:r>
      <w:r w:rsidR="005D7DE6">
        <w:t>a</w:t>
      </w:r>
      <w:r>
        <w:t xml:space="preserve">: </w:t>
      </w:r>
      <w:r w:rsidR="005D7DE6" w:rsidRPr="005D7DE6">
        <w:t>Close of Covering (Put)</w:t>
      </w:r>
      <w:bookmarkEnd w:id="44"/>
    </w:p>
    <w:p w14:paraId="48393D5C" w14:textId="159FEE6F" w:rsidR="008A315B" w:rsidRPr="00943FD1" w:rsidRDefault="008A315B" w:rsidP="008A315B">
      <w:pPr>
        <w:pStyle w:val="Body"/>
        <w:ind w:left="0"/>
        <w:rPr>
          <w:rFonts w:asciiTheme="minorHAnsi" w:hAnsiTheme="minorHAnsi"/>
          <w:color w:val="2F5496" w:themeColor="accent1" w:themeShade="BF"/>
        </w:rPr>
      </w:pPr>
      <w:r w:rsidRPr="00943FD1">
        <w:rPr>
          <w:rFonts w:asciiTheme="minorHAnsi" w:hAnsiTheme="minorHAnsi"/>
          <w:color w:val="2F5496" w:themeColor="accent1" w:themeShade="BF"/>
        </w:rPr>
        <w:t xml:space="preserve">Report the </w:t>
      </w:r>
      <w:r>
        <w:rPr>
          <w:rFonts w:asciiTheme="minorHAnsi" w:hAnsiTheme="minorHAnsi"/>
          <w:color w:val="2F5496" w:themeColor="accent1" w:themeShade="BF"/>
        </w:rPr>
        <w:t>Non-</w:t>
      </w:r>
      <w:r w:rsidRPr="00943FD1">
        <w:rPr>
          <w:rFonts w:asciiTheme="minorHAnsi" w:hAnsiTheme="minorHAnsi"/>
          <w:color w:val="2F5496" w:themeColor="accent1" w:themeShade="BF"/>
        </w:rPr>
        <w:t>Option</w:t>
      </w:r>
      <w:r>
        <w:rPr>
          <w:rFonts w:asciiTheme="minorHAnsi" w:hAnsiTheme="minorHAnsi"/>
          <w:color w:val="2F5496" w:themeColor="accent1" w:themeShade="BF"/>
        </w:rPr>
        <w:t xml:space="preserve"> Buy</w:t>
      </w:r>
      <w:r w:rsidRPr="00943FD1">
        <w:rPr>
          <w:rFonts w:asciiTheme="minorHAnsi" w:hAnsiTheme="minorHAnsi"/>
          <w:color w:val="2F5496" w:themeColor="accent1" w:themeShade="BF"/>
        </w:rPr>
        <w:t xml:space="preserve"> trade if </w:t>
      </w:r>
      <w:r w:rsidRPr="00623A5A">
        <w:rPr>
          <w:rFonts w:asciiTheme="minorHAnsi" w:hAnsiTheme="minorHAnsi"/>
          <w:color w:val="2F5496" w:themeColor="accent1" w:themeShade="BF"/>
        </w:rPr>
        <w:t xml:space="preserve">Option Approval Level &lt; </w:t>
      </w:r>
      <w:r w:rsidR="002A67D1">
        <w:rPr>
          <w:rFonts w:asciiTheme="minorHAnsi" w:hAnsiTheme="minorHAnsi"/>
          <w:color w:val="2F5496" w:themeColor="accent1" w:themeShade="BF"/>
        </w:rPr>
        <w:t xml:space="preserve">4 and </w:t>
      </w:r>
      <w:r w:rsidR="002A67D1" w:rsidRPr="002A67D1">
        <w:rPr>
          <w:rFonts w:asciiTheme="minorHAnsi" w:hAnsiTheme="minorHAnsi"/>
          <w:color w:val="2F5496" w:themeColor="accent1" w:themeShade="BF"/>
        </w:rPr>
        <w:t>account is holding a short Put position for the underlying that became uncovered as a result of the trade</w:t>
      </w:r>
    </w:p>
    <w:p w14:paraId="6B8205A7" w14:textId="01FFA6F4" w:rsidR="005D7DE6" w:rsidRPr="002A67D1" w:rsidRDefault="005D7DE6" w:rsidP="005D7DE6">
      <w:pPr>
        <w:pStyle w:val="Body"/>
        <w:rPr>
          <w:rFonts w:asciiTheme="minorHAnsi" w:hAnsiTheme="minorHAnsi"/>
          <w:sz w:val="18"/>
          <w:szCs w:val="18"/>
        </w:rPr>
      </w:pPr>
      <w:r w:rsidRPr="002A67D1">
        <w:rPr>
          <w:rFonts w:asciiTheme="minorHAnsi" w:hAnsiTheme="minorHAnsi"/>
          <w:sz w:val="18"/>
          <w:szCs w:val="18"/>
        </w:rPr>
        <w:t>Report the trade as it potentially closed covering for the short Put position which is not allowed for accounts this option approval level if:</w:t>
      </w:r>
    </w:p>
    <w:p w14:paraId="3CE60C23" w14:textId="00228C2B" w:rsidR="005D7DE6" w:rsidRPr="002A67D1" w:rsidRDefault="005D7DE6" w:rsidP="005D7DE6">
      <w:pPr>
        <w:pStyle w:val="Body"/>
        <w:rPr>
          <w:rFonts w:asciiTheme="minorHAnsi" w:hAnsiTheme="minorHAnsi"/>
          <w:sz w:val="18"/>
          <w:szCs w:val="18"/>
        </w:rPr>
      </w:pPr>
      <w:r w:rsidRPr="002A67D1">
        <w:rPr>
          <w:rFonts w:asciiTheme="minorHAnsi" w:hAnsiTheme="minorHAnsi"/>
          <w:sz w:val="18"/>
          <w:szCs w:val="18"/>
        </w:rPr>
        <w:lastRenderedPageBreak/>
        <w:t>[Account Option Approval Level] &lt; 4 And</w:t>
      </w:r>
      <w:r w:rsidRPr="002A67D1">
        <w:rPr>
          <w:rFonts w:asciiTheme="minorHAnsi" w:hAnsiTheme="minorHAnsi"/>
          <w:sz w:val="18"/>
          <w:szCs w:val="18"/>
        </w:rPr>
        <w:br/>
      </w:r>
      <w:r w:rsidRPr="002A67D1">
        <w:rPr>
          <w:rFonts w:asciiTheme="minorHAnsi" w:hAnsiTheme="minorHAnsi"/>
          <w:b/>
          <w:bCs/>
          <w:sz w:val="18"/>
          <w:szCs w:val="18"/>
        </w:rPr>
        <w:t>Not</w:t>
      </w:r>
      <w:r w:rsidRPr="002A67D1">
        <w:rPr>
          <w:rFonts w:asciiTheme="minorHAnsi" w:hAnsiTheme="minorHAnsi"/>
          <w:sz w:val="18"/>
          <w:szCs w:val="18"/>
        </w:rPr>
        <w:t xml:space="preserve"> {Product is Option} with [Trade Product Key] And</w:t>
      </w:r>
    </w:p>
    <w:p w14:paraId="1A756F80" w14:textId="4732A037" w:rsidR="00F003D0" w:rsidRPr="002A67D1" w:rsidRDefault="004C5B95" w:rsidP="00B05B7C">
      <w:pPr>
        <w:pStyle w:val="Body"/>
        <w:rPr>
          <w:rFonts w:asciiTheme="minorHAnsi" w:hAnsiTheme="minorHAnsi"/>
          <w:sz w:val="18"/>
          <w:szCs w:val="18"/>
        </w:rPr>
      </w:pPr>
      <w:hyperlink r:id="rId34" w:history="1">
        <w:r w:rsidR="007A0BC1" w:rsidRPr="002A67D1">
          <w:rPr>
            <w:rFonts w:asciiTheme="minorHAnsi" w:hAnsiTheme="minorHAnsi"/>
            <w:sz w:val="18"/>
            <w:szCs w:val="18"/>
          </w:rPr>
          <w:t>[Trade Direction</w:t>
        </w:r>
      </w:hyperlink>
      <w:r w:rsidR="007A0BC1" w:rsidRPr="002A67D1">
        <w:rPr>
          <w:rFonts w:asciiTheme="minorHAnsi" w:hAnsiTheme="minorHAnsi"/>
          <w:sz w:val="18"/>
          <w:szCs w:val="18"/>
        </w:rPr>
        <w:t xml:space="preserve">] = Buy And </w:t>
      </w:r>
      <w:r w:rsidR="007A0BC1" w:rsidRPr="002A67D1">
        <w:rPr>
          <w:rFonts w:asciiTheme="minorHAnsi" w:hAnsiTheme="minorHAnsi"/>
          <w:sz w:val="18"/>
          <w:szCs w:val="18"/>
        </w:rPr>
        <w:br/>
      </w:r>
      <w:hyperlink r:id="rId35" w:history="1">
        <w:r w:rsidR="007A0BC1" w:rsidRPr="002A67D1">
          <w:rPr>
            <w:rFonts w:asciiTheme="minorHAnsi" w:hAnsiTheme="minorHAnsi"/>
            <w:sz w:val="18"/>
            <w:szCs w:val="18"/>
          </w:rPr>
          <w:t xml:space="preserve">OTR Total </w:t>
        </w:r>
        <w:r w:rsidR="007A0BC1" w:rsidRPr="002A67D1">
          <w:rPr>
            <w:rFonts w:asciiTheme="minorHAnsi" w:hAnsiTheme="minorHAnsi"/>
            <w:b/>
            <w:bCs/>
            <w:sz w:val="18"/>
            <w:szCs w:val="18"/>
          </w:rPr>
          <w:t>Short Put</w:t>
        </w:r>
        <w:r w:rsidR="007A0BC1" w:rsidRPr="002A67D1">
          <w:rPr>
            <w:rFonts w:asciiTheme="minorHAnsi" w:hAnsiTheme="minorHAnsi"/>
            <w:sz w:val="18"/>
            <w:szCs w:val="18"/>
          </w:rPr>
          <w:t xml:space="preserve"> Position (</w:t>
        </w:r>
        <w:r w:rsidR="007A0BC1" w:rsidRPr="002A67D1">
          <w:rPr>
            <w:rFonts w:asciiTheme="minorHAnsi" w:hAnsiTheme="minorHAnsi"/>
            <w:b/>
            <w:bCs/>
            <w:sz w:val="18"/>
            <w:szCs w:val="18"/>
          </w:rPr>
          <w:t>Shares</w:t>
        </w:r>
        <w:r w:rsidR="007A0BC1" w:rsidRPr="002A67D1">
          <w:rPr>
            <w:rFonts w:asciiTheme="minorHAnsi" w:hAnsiTheme="minorHAnsi"/>
            <w:sz w:val="18"/>
            <w:szCs w:val="18"/>
          </w:rPr>
          <w:t>)</w:t>
        </w:r>
      </w:hyperlink>
      <w:r w:rsidR="007A0BC1" w:rsidRPr="002A67D1">
        <w:rPr>
          <w:rFonts w:asciiTheme="minorHAnsi" w:hAnsiTheme="minorHAnsi"/>
          <w:sz w:val="18"/>
          <w:szCs w:val="18"/>
        </w:rPr>
        <w:t xml:space="preserve">(V) &gt; </w:t>
      </w:r>
      <w:hyperlink r:id="rId36" w:history="1">
        <w:r w:rsidR="007A0BC1" w:rsidRPr="002A67D1">
          <w:rPr>
            <w:rFonts w:asciiTheme="minorHAnsi" w:hAnsiTheme="minorHAnsi"/>
            <w:sz w:val="18"/>
            <w:szCs w:val="18"/>
          </w:rPr>
          <w:t xml:space="preserve">OTR Total </w:t>
        </w:r>
        <w:r w:rsidR="007A0BC1" w:rsidRPr="002A67D1">
          <w:rPr>
            <w:rFonts w:asciiTheme="minorHAnsi" w:hAnsiTheme="minorHAnsi"/>
            <w:b/>
            <w:bCs/>
            <w:sz w:val="18"/>
            <w:szCs w:val="18"/>
          </w:rPr>
          <w:t>Long Put</w:t>
        </w:r>
        <w:r w:rsidR="007A0BC1" w:rsidRPr="002A67D1">
          <w:rPr>
            <w:rFonts w:asciiTheme="minorHAnsi" w:hAnsiTheme="minorHAnsi"/>
            <w:sz w:val="18"/>
            <w:szCs w:val="18"/>
          </w:rPr>
          <w:t xml:space="preserve"> Position (</w:t>
        </w:r>
        <w:r w:rsidR="007A0BC1" w:rsidRPr="002A67D1">
          <w:rPr>
            <w:rFonts w:asciiTheme="minorHAnsi" w:hAnsiTheme="minorHAnsi"/>
            <w:b/>
            <w:bCs/>
            <w:sz w:val="18"/>
            <w:szCs w:val="18"/>
          </w:rPr>
          <w:t>Shares</w:t>
        </w:r>
        <w:r w:rsidR="007A0BC1" w:rsidRPr="002A67D1">
          <w:rPr>
            <w:rFonts w:asciiTheme="minorHAnsi" w:hAnsiTheme="minorHAnsi"/>
            <w:sz w:val="18"/>
            <w:szCs w:val="18"/>
          </w:rPr>
          <w:t>)</w:t>
        </w:r>
      </w:hyperlink>
      <w:r w:rsidR="007A0BC1" w:rsidRPr="002A67D1">
        <w:rPr>
          <w:rFonts w:asciiTheme="minorHAnsi" w:hAnsiTheme="minorHAnsi"/>
          <w:sz w:val="18"/>
          <w:szCs w:val="18"/>
        </w:rPr>
        <w:t>(V)</w:t>
      </w:r>
      <w:r w:rsidR="007A0BC1" w:rsidRPr="002A67D1">
        <w:rPr>
          <w:rFonts w:asciiTheme="minorHAnsi" w:hAnsiTheme="minorHAnsi"/>
          <w:b/>
          <w:bCs/>
          <w:sz w:val="18"/>
          <w:szCs w:val="18"/>
        </w:rPr>
        <w:t xml:space="preserve"> </w:t>
      </w:r>
      <w:r w:rsidR="007A0BC1" w:rsidRPr="002A67D1">
        <w:rPr>
          <w:rFonts w:asciiTheme="minorHAnsi" w:hAnsiTheme="minorHAnsi"/>
          <w:sz w:val="18"/>
          <w:szCs w:val="18"/>
        </w:rPr>
        <w:t xml:space="preserve">+ </w:t>
      </w:r>
      <w:hyperlink r:id="rId37" w:history="1">
        <w:r w:rsidR="007A0BC1" w:rsidRPr="002A67D1">
          <w:rPr>
            <w:rFonts w:asciiTheme="minorHAnsi" w:hAnsiTheme="minorHAnsi"/>
            <w:sz w:val="18"/>
            <w:szCs w:val="18"/>
          </w:rPr>
          <w:t xml:space="preserve">OTR </w:t>
        </w:r>
        <w:r w:rsidR="007A7A65" w:rsidRPr="002A67D1">
          <w:rPr>
            <w:rFonts w:asciiTheme="minorHAnsi" w:hAnsiTheme="minorHAnsi"/>
            <w:b/>
            <w:bCs/>
            <w:sz w:val="18"/>
            <w:szCs w:val="18"/>
          </w:rPr>
          <w:t>Short</w:t>
        </w:r>
        <w:r w:rsidR="007A0BC1" w:rsidRPr="002A67D1">
          <w:rPr>
            <w:rFonts w:asciiTheme="minorHAnsi" w:hAnsiTheme="minorHAnsi"/>
            <w:sz w:val="18"/>
            <w:szCs w:val="18"/>
          </w:rPr>
          <w:t xml:space="preserve"> Position in </w:t>
        </w:r>
        <w:r w:rsidR="007A0BC1" w:rsidRPr="002A67D1">
          <w:rPr>
            <w:rFonts w:asciiTheme="minorHAnsi" w:hAnsiTheme="minorHAnsi"/>
            <w:b/>
            <w:bCs/>
            <w:sz w:val="18"/>
            <w:szCs w:val="18"/>
          </w:rPr>
          <w:t>Underlying</w:t>
        </w:r>
      </w:hyperlink>
      <w:r w:rsidR="007A0BC1" w:rsidRPr="002A67D1">
        <w:rPr>
          <w:rFonts w:asciiTheme="minorHAnsi" w:hAnsiTheme="minorHAnsi"/>
          <w:sz w:val="18"/>
          <w:szCs w:val="18"/>
        </w:rPr>
        <w:t>(V)  // account is holding a short Put position for the underlying that became uncovered as a result of the trade</w:t>
      </w:r>
    </w:p>
    <w:p w14:paraId="6D2E9D91" w14:textId="305FB019" w:rsidR="00F003D0" w:rsidRDefault="00F003D0" w:rsidP="00B05B7C">
      <w:pPr>
        <w:pStyle w:val="Body"/>
      </w:pPr>
    </w:p>
    <w:p w14:paraId="55E72245" w14:textId="74A44CDF" w:rsidR="00F003D0" w:rsidRDefault="00F003D0" w:rsidP="00F003D0">
      <w:pPr>
        <w:pStyle w:val="Heading2"/>
      </w:pPr>
      <w:bookmarkStart w:id="45" w:name="_Toc94011630"/>
      <w:r>
        <w:t xml:space="preserve">Rule </w:t>
      </w:r>
      <w:r w:rsidR="005D7DE6">
        <w:t>7b</w:t>
      </w:r>
      <w:r>
        <w:t xml:space="preserve">: </w:t>
      </w:r>
      <w:r w:rsidR="007A0BC1" w:rsidRPr="005D7DE6">
        <w:t>Close of Covering (</w:t>
      </w:r>
      <w:r w:rsidR="007A0BC1">
        <w:t>Call</w:t>
      </w:r>
      <w:r w:rsidR="007A0BC1" w:rsidRPr="005D7DE6">
        <w:t>)</w:t>
      </w:r>
      <w:bookmarkEnd w:id="45"/>
    </w:p>
    <w:p w14:paraId="03E9E244" w14:textId="694AA1CC" w:rsidR="002A67D1" w:rsidRPr="00943FD1" w:rsidRDefault="002A67D1" w:rsidP="002A67D1">
      <w:pPr>
        <w:pStyle w:val="Body"/>
        <w:ind w:left="0"/>
        <w:rPr>
          <w:rFonts w:asciiTheme="minorHAnsi" w:hAnsiTheme="minorHAnsi"/>
          <w:color w:val="2F5496" w:themeColor="accent1" w:themeShade="BF"/>
        </w:rPr>
      </w:pPr>
      <w:r w:rsidRPr="00943FD1">
        <w:rPr>
          <w:rFonts w:asciiTheme="minorHAnsi" w:hAnsiTheme="minorHAnsi"/>
          <w:color w:val="2F5496" w:themeColor="accent1" w:themeShade="BF"/>
        </w:rPr>
        <w:t xml:space="preserve">Report the </w:t>
      </w:r>
      <w:r>
        <w:rPr>
          <w:rFonts w:asciiTheme="minorHAnsi" w:hAnsiTheme="minorHAnsi"/>
          <w:color w:val="2F5496" w:themeColor="accent1" w:themeShade="BF"/>
        </w:rPr>
        <w:t>Non-</w:t>
      </w:r>
      <w:r w:rsidRPr="00943FD1">
        <w:rPr>
          <w:rFonts w:asciiTheme="minorHAnsi" w:hAnsiTheme="minorHAnsi"/>
          <w:color w:val="2F5496" w:themeColor="accent1" w:themeShade="BF"/>
        </w:rPr>
        <w:t>Option</w:t>
      </w:r>
      <w:r>
        <w:rPr>
          <w:rFonts w:asciiTheme="minorHAnsi" w:hAnsiTheme="minorHAnsi"/>
          <w:color w:val="2F5496" w:themeColor="accent1" w:themeShade="BF"/>
        </w:rPr>
        <w:t xml:space="preserve"> Sell</w:t>
      </w:r>
      <w:r w:rsidRPr="00943FD1">
        <w:rPr>
          <w:rFonts w:asciiTheme="minorHAnsi" w:hAnsiTheme="minorHAnsi"/>
          <w:color w:val="2F5496" w:themeColor="accent1" w:themeShade="BF"/>
        </w:rPr>
        <w:t xml:space="preserve"> trade if </w:t>
      </w:r>
      <w:r w:rsidRPr="00623A5A">
        <w:rPr>
          <w:rFonts w:asciiTheme="minorHAnsi" w:hAnsiTheme="minorHAnsi"/>
          <w:color w:val="2F5496" w:themeColor="accent1" w:themeShade="BF"/>
        </w:rPr>
        <w:t xml:space="preserve">Option Approval Level &lt; </w:t>
      </w:r>
      <w:r>
        <w:rPr>
          <w:rFonts w:asciiTheme="minorHAnsi" w:hAnsiTheme="minorHAnsi"/>
          <w:color w:val="2F5496" w:themeColor="accent1" w:themeShade="BF"/>
        </w:rPr>
        <w:t xml:space="preserve">5 and </w:t>
      </w:r>
      <w:r w:rsidRPr="002A67D1">
        <w:rPr>
          <w:rFonts w:asciiTheme="minorHAnsi" w:hAnsiTheme="minorHAnsi"/>
          <w:color w:val="2F5496" w:themeColor="accent1" w:themeShade="BF"/>
        </w:rPr>
        <w:t xml:space="preserve">account is holding a short </w:t>
      </w:r>
      <w:r>
        <w:rPr>
          <w:rFonts w:asciiTheme="minorHAnsi" w:hAnsiTheme="minorHAnsi"/>
          <w:color w:val="2F5496" w:themeColor="accent1" w:themeShade="BF"/>
        </w:rPr>
        <w:t>Call</w:t>
      </w:r>
      <w:r w:rsidRPr="002A67D1">
        <w:rPr>
          <w:rFonts w:asciiTheme="minorHAnsi" w:hAnsiTheme="minorHAnsi"/>
          <w:color w:val="2F5496" w:themeColor="accent1" w:themeShade="BF"/>
        </w:rPr>
        <w:t xml:space="preserve"> position for the underlying that became uncovered as a result of the trade</w:t>
      </w:r>
    </w:p>
    <w:p w14:paraId="606C7CF2" w14:textId="1659B048" w:rsidR="005D7DE6" w:rsidRPr="002A67D1" w:rsidRDefault="005D7DE6" w:rsidP="005D7DE6">
      <w:pPr>
        <w:pStyle w:val="Body"/>
        <w:rPr>
          <w:rFonts w:asciiTheme="minorHAnsi" w:hAnsiTheme="minorHAnsi"/>
          <w:sz w:val="18"/>
          <w:szCs w:val="18"/>
        </w:rPr>
      </w:pPr>
      <w:r w:rsidRPr="002A67D1">
        <w:rPr>
          <w:rFonts w:asciiTheme="minorHAnsi" w:hAnsiTheme="minorHAnsi"/>
          <w:sz w:val="18"/>
          <w:szCs w:val="18"/>
        </w:rPr>
        <w:t>Report the trade as it potentially closed covering for the short Call position which is not allowed for accounts this option approval level if:</w:t>
      </w:r>
    </w:p>
    <w:p w14:paraId="17C93A20" w14:textId="5FB5CDB1" w:rsidR="005D7DE6" w:rsidRPr="002A67D1" w:rsidRDefault="005D7DE6" w:rsidP="005D7DE6">
      <w:pPr>
        <w:pStyle w:val="Body"/>
        <w:rPr>
          <w:rFonts w:asciiTheme="minorHAnsi" w:hAnsiTheme="minorHAnsi"/>
          <w:sz w:val="18"/>
          <w:szCs w:val="18"/>
        </w:rPr>
      </w:pPr>
      <w:r w:rsidRPr="002A67D1">
        <w:rPr>
          <w:rFonts w:asciiTheme="minorHAnsi" w:hAnsiTheme="minorHAnsi"/>
          <w:sz w:val="18"/>
          <w:szCs w:val="18"/>
        </w:rPr>
        <w:t>[Account Option Approval Level] &lt; 5 And</w:t>
      </w:r>
      <w:r w:rsidRPr="002A67D1">
        <w:rPr>
          <w:rFonts w:asciiTheme="minorHAnsi" w:hAnsiTheme="minorHAnsi"/>
          <w:sz w:val="18"/>
          <w:szCs w:val="18"/>
        </w:rPr>
        <w:br/>
      </w:r>
      <w:r w:rsidRPr="002A67D1">
        <w:rPr>
          <w:rFonts w:asciiTheme="minorHAnsi" w:hAnsiTheme="minorHAnsi"/>
          <w:b/>
          <w:bCs/>
          <w:sz w:val="18"/>
          <w:szCs w:val="18"/>
        </w:rPr>
        <w:t>Not</w:t>
      </w:r>
      <w:r w:rsidRPr="002A67D1">
        <w:rPr>
          <w:rFonts w:asciiTheme="minorHAnsi" w:hAnsiTheme="minorHAnsi"/>
          <w:sz w:val="18"/>
          <w:szCs w:val="18"/>
        </w:rPr>
        <w:t xml:space="preserve"> {Product is Option} with [Trade Product Key] And</w:t>
      </w:r>
    </w:p>
    <w:p w14:paraId="61F382A0" w14:textId="38591965" w:rsidR="00F003D0" w:rsidRPr="002A67D1" w:rsidRDefault="004C5B95" w:rsidP="00B05B7C">
      <w:pPr>
        <w:pStyle w:val="Body"/>
        <w:rPr>
          <w:rFonts w:asciiTheme="minorHAnsi" w:hAnsiTheme="minorHAnsi"/>
          <w:sz w:val="18"/>
          <w:szCs w:val="18"/>
        </w:rPr>
      </w:pPr>
      <w:hyperlink r:id="rId38" w:history="1">
        <w:r w:rsidR="007A0BC1" w:rsidRPr="002A67D1">
          <w:rPr>
            <w:rFonts w:asciiTheme="minorHAnsi" w:hAnsiTheme="minorHAnsi"/>
            <w:sz w:val="18"/>
            <w:szCs w:val="18"/>
          </w:rPr>
          <w:t>[Trade Direction</w:t>
        </w:r>
      </w:hyperlink>
      <w:r w:rsidR="007A0BC1" w:rsidRPr="002A67D1">
        <w:rPr>
          <w:rFonts w:asciiTheme="minorHAnsi" w:hAnsiTheme="minorHAnsi"/>
          <w:sz w:val="18"/>
          <w:szCs w:val="18"/>
        </w:rPr>
        <w:t xml:space="preserve">] = Sell And </w:t>
      </w:r>
      <w:r w:rsidR="007A0BC1" w:rsidRPr="002A67D1">
        <w:rPr>
          <w:rFonts w:asciiTheme="minorHAnsi" w:hAnsiTheme="minorHAnsi"/>
          <w:sz w:val="18"/>
          <w:szCs w:val="18"/>
        </w:rPr>
        <w:br/>
      </w:r>
      <w:hyperlink r:id="rId39" w:history="1">
        <w:r w:rsidR="007A0BC1" w:rsidRPr="002A67D1">
          <w:rPr>
            <w:rFonts w:asciiTheme="minorHAnsi" w:hAnsiTheme="minorHAnsi"/>
            <w:sz w:val="18"/>
            <w:szCs w:val="18"/>
          </w:rPr>
          <w:t xml:space="preserve">OTR Total </w:t>
        </w:r>
        <w:r w:rsidR="007A0BC1" w:rsidRPr="002A67D1">
          <w:rPr>
            <w:rFonts w:asciiTheme="minorHAnsi" w:hAnsiTheme="minorHAnsi"/>
            <w:b/>
            <w:bCs/>
            <w:sz w:val="18"/>
            <w:szCs w:val="18"/>
          </w:rPr>
          <w:t>Short Call</w:t>
        </w:r>
        <w:r w:rsidR="007A0BC1" w:rsidRPr="002A67D1">
          <w:rPr>
            <w:rFonts w:asciiTheme="minorHAnsi" w:hAnsiTheme="minorHAnsi"/>
            <w:sz w:val="18"/>
            <w:szCs w:val="18"/>
          </w:rPr>
          <w:t xml:space="preserve"> Position (</w:t>
        </w:r>
        <w:r w:rsidR="007A0BC1" w:rsidRPr="002A67D1">
          <w:rPr>
            <w:rFonts w:asciiTheme="minorHAnsi" w:hAnsiTheme="minorHAnsi"/>
            <w:b/>
            <w:bCs/>
            <w:sz w:val="18"/>
            <w:szCs w:val="18"/>
          </w:rPr>
          <w:t>Shares</w:t>
        </w:r>
        <w:r w:rsidR="007A0BC1" w:rsidRPr="002A67D1">
          <w:rPr>
            <w:rFonts w:asciiTheme="minorHAnsi" w:hAnsiTheme="minorHAnsi"/>
            <w:sz w:val="18"/>
            <w:szCs w:val="18"/>
          </w:rPr>
          <w:t>)</w:t>
        </w:r>
      </w:hyperlink>
      <w:r w:rsidR="007A0BC1" w:rsidRPr="002A67D1">
        <w:rPr>
          <w:rFonts w:asciiTheme="minorHAnsi" w:hAnsiTheme="minorHAnsi"/>
          <w:sz w:val="18"/>
          <w:szCs w:val="18"/>
        </w:rPr>
        <w:t xml:space="preserve">(V) &gt; </w:t>
      </w:r>
      <w:hyperlink r:id="rId40" w:history="1">
        <w:r w:rsidR="007A0BC1" w:rsidRPr="002A67D1">
          <w:rPr>
            <w:rFonts w:asciiTheme="minorHAnsi" w:hAnsiTheme="minorHAnsi"/>
            <w:sz w:val="18"/>
            <w:szCs w:val="18"/>
          </w:rPr>
          <w:t xml:space="preserve">OTR Total </w:t>
        </w:r>
        <w:r w:rsidR="007A0BC1" w:rsidRPr="002A67D1">
          <w:rPr>
            <w:rFonts w:asciiTheme="minorHAnsi" w:hAnsiTheme="minorHAnsi"/>
            <w:b/>
            <w:bCs/>
            <w:sz w:val="18"/>
            <w:szCs w:val="18"/>
          </w:rPr>
          <w:t xml:space="preserve">Long Call </w:t>
        </w:r>
        <w:r w:rsidR="007A0BC1" w:rsidRPr="002A67D1">
          <w:rPr>
            <w:rFonts w:asciiTheme="minorHAnsi" w:hAnsiTheme="minorHAnsi"/>
            <w:sz w:val="18"/>
            <w:szCs w:val="18"/>
          </w:rPr>
          <w:t>Position (</w:t>
        </w:r>
        <w:r w:rsidR="007A0BC1" w:rsidRPr="002A67D1">
          <w:rPr>
            <w:rFonts w:asciiTheme="minorHAnsi" w:hAnsiTheme="minorHAnsi"/>
            <w:b/>
            <w:bCs/>
            <w:sz w:val="18"/>
            <w:szCs w:val="18"/>
          </w:rPr>
          <w:t>Shares</w:t>
        </w:r>
        <w:r w:rsidR="007A0BC1" w:rsidRPr="002A67D1">
          <w:rPr>
            <w:rFonts w:asciiTheme="minorHAnsi" w:hAnsiTheme="minorHAnsi"/>
            <w:sz w:val="18"/>
            <w:szCs w:val="18"/>
          </w:rPr>
          <w:t>)</w:t>
        </w:r>
      </w:hyperlink>
      <w:r w:rsidR="007A0BC1" w:rsidRPr="002A67D1">
        <w:rPr>
          <w:rFonts w:asciiTheme="minorHAnsi" w:hAnsiTheme="minorHAnsi"/>
          <w:sz w:val="18"/>
          <w:szCs w:val="18"/>
        </w:rPr>
        <w:t>(V)</w:t>
      </w:r>
      <w:r w:rsidR="007A0BC1" w:rsidRPr="002A67D1">
        <w:rPr>
          <w:rFonts w:asciiTheme="minorHAnsi" w:hAnsiTheme="minorHAnsi"/>
          <w:b/>
          <w:bCs/>
          <w:sz w:val="18"/>
          <w:szCs w:val="18"/>
        </w:rPr>
        <w:t xml:space="preserve"> </w:t>
      </w:r>
      <w:r w:rsidR="007A0BC1" w:rsidRPr="002A67D1">
        <w:rPr>
          <w:rFonts w:asciiTheme="minorHAnsi" w:hAnsiTheme="minorHAnsi"/>
          <w:sz w:val="18"/>
          <w:szCs w:val="18"/>
        </w:rPr>
        <w:t xml:space="preserve">+ </w:t>
      </w:r>
      <w:hyperlink r:id="rId41" w:history="1">
        <w:r w:rsidR="007A0BC1" w:rsidRPr="002A67D1">
          <w:rPr>
            <w:rFonts w:asciiTheme="minorHAnsi" w:hAnsiTheme="minorHAnsi"/>
            <w:sz w:val="18"/>
            <w:szCs w:val="18"/>
          </w:rPr>
          <w:t xml:space="preserve">OTR </w:t>
        </w:r>
        <w:r w:rsidR="007A0BC1" w:rsidRPr="002A67D1">
          <w:rPr>
            <w:rFonts w:asciiTheme="minorHAnsi" w:hAnsiTheme="minorHAnsi"/>
            <w:b/>
            <w:bCs/>
            <w:sz w:val="18"/>
            <w:szCs w:val="18"/>
          </w:rPr>
          <w:t>Long</w:t>
        </w:r>
        <w:r w:rsidR="007A0BC1" w:rsidRPr="002A67D1">
          <w:rPr>
            <w:rFonts w:asciiTheme="minorHAnsi" w:hAnsiTheme="minorHAnsi"/>
            <w:sz w:val="18"/>
            <w:szCs w:val="18"/>
          </w:rPr>
          <w:t xml:space="preserve"> Position in </w:t>
        </w:r>
        <w:r w:rsidR="007A0BC1" w:rsidRPr="002A67D1">
          <w:rPr>
            <w:rFonts w:asciiTheme="minorHAnsi" w:hAnsiTheme="minorHAnsi"/>
            <w:b/>
            <w:bCs/>
            <w:sz w:val="18"/>
            <w:szCs w:val="18"/>
          </w:rPr>
          <w:t>Underlying</w:t>
        </w:r>
      </w:hyperlink>
      <w:r w:rsidR="007A0BC1" w:rsidRPr="002A67D1">
        <w:rPr>
          <w:rFonts w:asciiTheme="minorHAnsi" w:hAnsiTheme="minorHAnsi"/>
          <w:sz w:val="18"/>
          <w:szCs w:val="18"/>
        </w:rPr>
        <w:t>(V) // account is holding a short Call position for the underlying that became uncovered as a result of the trade</w:t>
      </w:r>
    </w:p>
    <w:p w14:paraId="5860F72D" w14:textId="1AF76060" w:rsidR="00F003D0" w:rsidRDefault="00F003D0" w:rsidP="00B05B7C">
      <w:pPr>
        <w:pStyle w:val="Body"/>
      </w:pPr>
    </w:p>
    <w:p w14:paraId="6BA81A51" w14:textId="6F2DF216" w:rsidR="00F003D0" w:rsidRDefault="00F003D0" w:rsidP="00F003D0">
      <w:pPr>
        <w:pStyle w:val="Heading2"/>
      </w:pPr>
      <w:bookmarkStart w:id="46" w:name="_Toc94011631"/>
      <w:r>
        <w:t xml:space="preserve">Rule </w:t>
      </w:r>
      <w:r w:rsidR="005D7DE6">
        <w:t>8</w:t>
      </w:r>
      <w:r>
        <w:t xml:space="preserve">: </w:t>
      </w:r>
      <w:r w:rsidR="007A0BC1" w:rsidRPr="007A0BC1">
        <w:t>Large Option Trade</w:t>
      </w:r>
      <w:bookmarkEnd w:id="46"/>
    </w:p>
    <w:p w14:paraId="50AD342C" w14:textId="000C084F" w:rsidR="002A67D1" w:rsidRPr="002A67D1" w:rsidRDefault="002A67D1" w:rsidP="002A67D1">
      <w:pPr>
        <w:rPr>
          <w:sz w:val="20"/>
          <w:szCs w:val="20"/>
        </w:rPr>
      </w:pPr>
      <w:r w:rsidRPr="002A67D1">
        <w:rPr>
          <w:color w:val="2F5496" w:themeColor="accent1" w:themeShade="BF"/>
          <w:sz w:val="20"/>
          <w:szCs w:val="20"/>
        </w:rPr>
        <w:t xml:space="preserve">Report the Option trade if </w:t>
      </w:r>
      <w:r w:rsidRPr="002A67D1">
        <w:rPr>
          <w:rFonts w:eastAsia="Times New Roman" w:cs="Arial"/>
          <w:color w:val="2F5496" w:themeColor="accent1" w:themeShade="BF"/>
          <w:sz w:val="20"/>
          <w:szCs w:val="20"/>
        </w:rPr>
        <w:t xml:space="preserve">Option Approval Level &lt; 5 and trade quantity greater </w:t>
      </w:r>
      <w:r w:rsidR="00981ECD">
        <w:rPr>
          <w:rFonts w:eastAsia="Times New Roman" w:cs="Arial"/>
          <w:color w:val="2F5496" w:themeColor="accent1" w:themeShade="BF"/>
          <w:sz w:val="20"/>
          <w:szCs w:val="20"/>
        </w:rPr>
        <w:t>or</w:t>
      </w:r>
      <w:r w:rsidRPr="002A67D1">
        <w:rPr>
          <w:rFonts w:eastAsia="Times New Roman" w:cs="Arial"/>
          <w:color w:val="2F5496" w:themeColor="accent1" w:themeShade="BF"/>
          <w:sz w:val="20"/>
          <w:szCs w:val="20"/>
        </w:rPr>
        <w:t xml:space="preserve"> equal to Large Trade Min Contracts Threshold</w:t>
      </w:r>
    </w:p>
    <w:p w14:paraId="1DC78916" w14:textId="124FDA66" w:rsidR="005D7DE6" w:rsidRPr="002A67D1" w:rsidRDefault="005D7DE6" w:rsidP="005D7DE6">
      <w:pPr>
        <w:pStyle w:val="Body"/>
        <w:rPr>
          <w:rFonts w:asciiTheme="minorHAnsi" w:hAnsiTheme="minorHAnsi"/>
          <w:sz w:val="18"/>
          <w:szCs w:val="18"/>
        </w:rPr>
      </w:pPr>
      <w:r w:rsidRPr="002A67D1">
        <w:rPr>
          <w:rFonts w:asciiTheme="minorHAnsi" w:hAnsiTheme="minorHAnsi"/>
          <w:sz w:val="18"/>
          <w:szCs w:val="18"/>
        </w:rPr>
        <w:t>Report the trade as large option trade if:</w:t>
      </w:r>
    </w:p>
    <w:p w14:paraId="3A9D69FD" w14:textId="64C6BEF7" w:rsidR="005D7DE6" w:rsidRPr="002A67D1" w:rsidRDefault="005D7DE6" w:rsidP="005D7DE6">
      <w:pPr>
        <w:pStyle w:val="Body"/>
        <w:rPr>
          <w:rFonts w:asciiTheme="minorHAnsi" w:hAnsiTheme="minorHAnsi"/>
          <w:sz w:val="18"/>
          <w:szCs w:val="18"/>
        </w:rPr>
      </w:pPr>
      <w:r w:rsidRPr="002A67D1">
        <w:rPr>
          <w:rFonts w:asciiTheme="minorHAnsi" w:hAnsiTheme="minorHAnsi"/>
          <w:sz w:val="18"/>
          <w:szCs w:val="18"/>
        </w:rPr>
        <w:t>[Account Option Approval Level] &lt; 5 And</w:t>
      </w:r>
      <w:r w:rsidRPr="002A67D1">
        <w:rPr>
          <w:rFonts w:asciiTheme="minorHAnsi" w:hAnsiTheme="minorHAnsi"/>
          <w:sz w:val="18"/>
          <w:szCs w:val="18"/>
        </w:rPr>
        <w:br/>
        <w:t xml:space="preserve">{Product is Option} with [Trade Product Key] And </w:t>
      </w:r>
    </w:p>
    <w:p w14:paraId="1F39135A" w14:textId="48121D32" w:rsidR="00F003D0" w:rsidRPr="002A67D1" w:rsidRDefault="005D7DE6" w:rsidP="00B05B7C">
      <w:pPr>
        <w:pStyle w:val="Body"/>
        <w:rPr>
          <w:rFonts w:asciiTheme="minorHAnsi" w:hAnsiTheme="minorHAnsi"/>
          <w:sz w:val="18"/>
          <w:szCs w:val="18"/>
        </w:rPr>
      </w:pPr>
      <w:r w:rsidRPr="002A67D1">
        <w:rPr>
          <w:rFonts w:asciiTheme="minorHAnsi" w:hAnsiTheme="minorHAnsi"/>
          <w:sz w:val="18"/>
          <w:szCs w:val="18"/>
        </w:rPr>
        <w:t>[Trade Quantity] &gt;= “OTR Large Trade Min Contracts” Threshold</w:t>
      </w:r>
    </w:p>
    <w:p w14:paraId="27931435" w14:textId="77777777" w:rsidR="007A7A65" w:rsidRDefault="007A7A65" w:rsidP="007A7A65">
      <w:pPr>
        <w:pStyle w:val="Body"/>
      </w:pPr>
    </w:p>
    <w:p w14:paraId="2B4BDB52" w14:textId="5BF6D696" w:rsidR="00BD6A3B" w:rsidRDefault="00BD6A3B" w:rsidP="0074626A">
      <w:pPr>
        <w:pStyle w:val="Heading2"/>
        <w:rPr>
          <w:rFonts w:eastAsia="Times New Roman"/>
        </w:rPr>
      </w:pPr>
      <w:bookmarkStart w:id="47" w:name="_Toc94011632"/>
      <w:r w:rsidRPr="0074626A">
        <w:rPr>
          <w:rFonts w:eastAsia="Times New Roman"/>
        </w:rPr>
        <w:t>Generate an Alert if</w:t>
      </w:r>
      <w:bookmarkEnd w:id="47"/>
      <w:r>
        <w:rPr>
          <w:rFonts w:eastAsia="Times New Roman"/>
        </w:rPr>
        <w:t xml:space="preserve"> </w:t>
      </w:r>
    </w:p>
    <w:p w14:paraId="4694750B" w14:textId="63AE964E" w:rsidR="00432385" w:rsidRPr="002A67D1" w:rsidRDefault="00B175F5" w:rsidP="00432385">
      <w:pPr>
        <w:rPr>
          <w:color w:val="2F5496" w:themeColor="accent1" w:themeShade="BF"/>
        </w:rPr>
      </w:pPr>
      <w:r>
        <w:br/>
      </w:r>
      <w:r w:rsidR="00877FFB" w:rsidRPr="002A67D1">
        <w:rPr>
          <w:color w:val="2F5496" w:themeColor="accent1" w:themeShade="BF"/>
        </w:rPr>
        <w:t>t</w:t>
      </w:r>
      <w:r w:rsidR="00432385" w:rsidRPr="002A67D1">
        <w:rPr>
          <w:color w:val="2F5496" w:themeColor="accent1" w:themeShade="BF"/>
        </w:rPr>
        <w:t>he Account is flagged</w:t>
      </w:r>
      <w:r w:rsidR="00E9033C" w:rsidRPr="002A67D1">
        <w:rPr>
          <w:color w:val="2F5496" w:themeColor="accent1" w:themeShade="BF"/>
        </w:rPr>
        <w:t xml:space="preserve"> for any of the Trades and Rules</w:t>
      </w:r>
      <w:r w:rsidR="00432385" w:rsidRPr="002A67D1">
        <w:rPr>
          <w:color w:val="2F5496" w:themeColor="accent1" w:themeShade="BF"/>
        </w:rPr>
        <w:t>.</w:t>
      </w:r>
    </w:p>
    <w:p w14:paraId="5D6A8ED4" w14:textId="77777777" w:rsidR="006E1F1D" w:rsidRDefault="006E1F1D">
      <w:pPr>
        <w:rPr>
          <w:ins w:id="48" w:author="Amit Maheshwary" w:date="2021-11-29T10:47:00Z"/>
        </w:rPr>
        <w:sectPr w:rsidR="006E1F1D" w:rsidSect="006E1F1D">
          <w:pgSz w:w="15840" w:h="12240" w:orient="landscape" w:code="1"/>
          <w:pgMar w:top="1440" w:right="1440" w:bottom="1440" w:left="1440" w:header="720" w:footer="720" w:gutter="0"/>
          <w:cols w:space="720"/>
          <w:docGrid w:linePitch="360"/>
        </w:sectPr>
      </w:pPr>
    </w:p>
    <w:p w14:paraId="4358FECA" w14:textId="769F6ECC" w:rsidR="00786BE6" w:rsidRDefault="00786BE6"/>
    <w:p w14:paraId="06BE6E53" w14:textId="60EC7AA7" w:rsidR="000327D6" w:rsidRDefault="000327D6" w:rsidP="0054363D">
      <w:pPr>
        <w:pStyle w:val="Heading1"/>
      </w:pPr>
      <w:bookmarkStart w:id="49" w:name="_Toc94011633"/>
      <w:r>
        <w:t>Display</w:t>
      </w:r>
      <w:bookmarkEnd w:id="49"/>
    </w:p>
    <w:p w14:paraId="292EAE41" w14:textId="74CE3F57" w:rsidR="00660F46" w:rsidRDefault="00660F46" w:rsidP="00660F46"/>
    <w:p w14:paraId="37408FE1" w14:textId="116D8889" w:rsidR="003B0702" w:rsidRDefault="003B0702" w:rsidP="003B0702">
      <w:pPr>
        <w:pStyle w:val="Heading2"/>
        <w:rPr>
          <w:rFonts w:eastAsia="Times New Roman"/>
        </w:rPr>
      </w:pPr>
      <w:bookmarkStart w:id="50" w:name="_Toc94011634"/>
      <w:r w:rsidRPr="00B66E47">
        <w:rPr>
          <w:rFonts w:eastAsia="Times New Roman"/>
        </w:rPr>
        <w:t>Top Banner</w:t>
      </w:r>
      <w:bookmarkEnd w:id="50"/>
      <w:r>
        <w:rPr>
          <w:rFonts w:eastAsia="Times New Roman"/>
        </w:rPr>
        <w:t xml:space="preserve"> </w:t>
      </w:r>
    </w:p>
    <w:p w14:paraId="0CE6A241" w14:textId="2781F23F" w:rsidR="003B0702" w:rsidRDefault="003B0702" w:rsidP="002202B7">
      <w:pPr>
        <w:pStyle w:val="Heading2"/>
        <w:numPr>
          <w:ilvl w:val="0"/>
          <w:numId w:val="9"/>
        </w:numPr>
        <w:rPr>
          <w:rFonts w:eastAsia="Times New Roman"/>
        </w:rPr>
      </w:pPr>
      <w:bookmarkStart w:id="51" w:name="_Toc94011635"/>
      <w:r w:rsidRPr="00CC3C07">
        <w:rPr>
          <w:rFonts w:eastAsia="Times New Roman"/>
        </w:rPr>
        <w:t>Top Banner – Collapsed State</w:t>
      </w:r>
      <w:r>
        <w:rPr>
          <w:rFonts w:eastAsia="Times New Roman"/>
        </w:rPr>
        <w:t xml:space="preserve"> – Same as all Alerts</w:t>
      </w:r>
      <w:bookmarkEnd w:id="51"/>
    </w:p>
    <w:tbl>
      <w:tblPr>
        <w:tblpPr w:leftFromText="180" w:rightFromText="180" w:vertAnchor="text" w:horzAnchor="page" w:tblpX="2071" w:tblpY="40"/>
        <w:tblW w:w="12150" w:type="dxa"/>
        <w:tblLook w:val="04A0" w:firstRow="1" w:lastRow="0" w:firstColumn="1" w:lastColumn="0" w:noHBand="0" w:noVBand="1"/>
      </w:tblPr>
      <w:tblGrid>
        <w:gridCol w:w="12150"/>
      </w:tblGrid>
      <w:tr w:rsidR="00660F46" w:rsidRPr="00720B2A" w14:paraId="227D304B" w14:textId="77777777" w:rsidTr="00660F46">
        <w:trPr>
          <w:trHeight w:val="315"/>
        </w:trPr>
        <w:tc>
          <w:tcPr>
            <w:tcW w:w="12150" w:type="dxa"/>
            <w:tcBorders>
              <w:top w:val="single" w:sz="8" w:space="0" w:color="00B0F0"/>
              <w:left w:val="single" w:sz="8" w:space="0" w:color="00B0F0"/>
              <w:bottom w:val="single" w:sz="8" w:space="0" w:color="00B0F0"/>
              <w:right w:val="single" w:sz="8" w:space="0" w:color="00B0F0"/>
            </w:tcBorders>
            <w:shd w:val="clear" w:color="000000" w:fill="D9E1F2"/>
            <w:vAlign w:val="center"/>
            <w:hideMark/>
          </w:tcPr>
          <w:p w14:paraId="001AE2D8" w14:textId="77777777" w:rsidR="00660F46" w:rsidRPr="00720B2A" w:rsidRDefault="00660F46" w:rsidP="00660F46">
            <w:pPr>
              <w:spacing w:after="0" w:line="240" w:lineRule="auto"/>
              <w:rPr>
                <w:rFonts w:ascii="Calibri" w:eastAsia="Times New Roman" w:hAnsi="Calibri" w:cs="Times New Roman"/>
                <w:color w:val="000000"/>
              </w:rPr>
            </w:pPr>
            <w:r w:rsidRPr="00720B2A">
              <w:rPr>
                <w:rFonts w:ascii="Calibri" w:eastAsia="Times New Roman" w:hAnsi="Calibri" w:cs="Times New Roman"/>
                <w:color w:val="000000"/>
                <w:sz w:val="18"/>
                <w:szCs w:val="18"/>
              </w:rPr>
              <w:t>SP Account Review     SP Business Unit  | Alert ID : RTS-OTR-101637835  | Priority: High  |Step: Ready  |Owner: Administrator  | Alert Date: 11/13/2021  |Score: 50</w:t>
            </w:r>
          </w:p>
        </w:tc>
      </w:tr>
    </w:tbl>
    <w:p w14:paraId="3F372A89" w14:textId="77777777" w:rsidR="00660F46" w:rsidRPr="00660F46" w:rsidRDefault="00660F46" w:rsidP="00660F46"/>
    <w:p w14:paraId="0DE3D2C8" w14:textId="77777777" w:rsidR="00660F46" w:rsidRDefault="00660F46" w:rsidP="00660F46">
      <w:pPr>
        <w:pStyle w:val="Body"/>
      </w:pPr>
    </w:p>
    <w:p w14:paraId="22ECA338" w14:textId="7AE8DA94" w:rsidR="003B0702" w:rsidRDefault="003B0702" w:rsidP="002202B7">
      <w:pPr>
        <w:pStyle w:val="Heading2"/>
        <w:numPr>
          <w:ilvl w:val="0"/>
          <w:numId w:val="10"/>
        </w:numPr>
        <w:rPr>
          <w:rFonts w:eastAsia="Times New Roman"/>
        </w:rPr>
      </w:pPr>
      <w:bookmarkStart w:id="52" w:name="_Toc94011636"/>
      <w:r w:rsidRPr="00CC3C07">
        <w:rPr>
          <w:rFonts w:eastAsia="Times New Roman"/>
        </w:rPr>
        <w:t>Top Banner – Expanded State</w:t>
      </w:r>
      <w:bookmarkEnd w:id="52"/>
    </w:p>
    <w:tbl>
      <w:tblPr>
        <w:tblW w:w="15300" w:type="dxa"/>
        <w:tblInd w:w="-630" w:type="dxa"/>
        <w:tblLook w:val="04A0" w:firstRow="1" w:lastRow="0" w:firstColumn="1" w:lastColumn="0" w:noHBand="0" w:noVBand="1"/>
      </w:tblPr>
      <w:tblGrid>
        <w:gridCol w:w="2163"/>
        <w:gridCol w:w="1768"/>
        <w:gridCol w:w="750"/>
        <w:gridCol w:w="1628"/>
        <w:gridCol w:w="1260"/>
        <w:gridCol w:w="630"/>
        <w:gridCol w:w="2771"/>
        <w:gridCol w:w="1890"/>
        <w:gridCol w:w="2440"/>
      </w:tblGrid>
      <w:tr w:rsidR="006D363B" w:rsidRPr="006357E8" w14:paraId="1A4DA8E8" w14:textId="77777777" w:rsidTr="006D363B">
        <w:trPr>
          <w:trHeight w:val="585"/>
        </w:trPr>
        <w:tc>
          <w:tcPr>
            <w:tcW w:w="2163" w:type="dxa"/>
            <w:tcBorders>
              <w:top w:val="nil"/>
              <w:left w:val="nil"/>
              <w:bottom w:val="nil"/>
              <w:right w:val="nil"/>
            </w:tcBorders>
            <w:shd w:val="clear" w:color="000000" w:fill="FFFFFF"/>
            <w:vAlign w:val="center"/>
          </w:tcPr>
          <w:p w14:paraId="62574E06" w14:textId="3435807F" w:rsidR="00B55692" w:rsidRPr="006357E8" w:rsidRDefault="00B55692" w:rsidP="009631E5">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Account Name</w:t>
            </w:r>
          </w:p>
        </w:tc>
        <w:tc>
          <w:tcPr>
            <w:tcW w:w="1768" w:type="dxa"/>
            <w:tcBorders>
              <w:top w:val="nil"/>
              <w:left w:val="nil"/>
              <w:bottom w:val="nil"/>
              <w:right w:val="nil"/>
            </w:tcBorders>
            <w:shd w:val="clear" w:color="000000" w:fill="FFFFFF"/>
            <w:vAlign w:val="center"/>
          </w:tcPr>
          <w:p w14:paraId="4A592155" w14:textId="0F7AE41D" w:rsidR="00B55692" w:rsidRPr="006357E8" w:rsidRDefault="00B55692" w:rsidP="009631E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Something LTD</w:t>
            </w:r>
          </w:p>
        </w:tc>
        <w:tc>
          <w:tcPr>
            <w:tcW w:w="750" w:type="dxa"/>
            <w:tcBorders>
              <w:top w:val="nil"/>
              <w:left w:val="nil"/>
              <w:bottom w:val="nil"/>
              <w:right w:val="nil"/>
            </w:tcBorders>
            <w:shd w:val="clear" w:color="000000" w:fill="FFFFFF"/>
            <w:vAlign w:val="center"/>
          </w:tcPr>
          <w:p w14:paraId="58609BF5" w14:textId="3BDD28FB" w:rsidR="00B55692" w:rsidRPr="006357E8" w:rsidRDefault="00B55692" w:rsidP="009631E5">
            <w:pPr>
              <w:spacing w:after="0" w:line="240" w:lineRule="auto"/>
              <w:rPr>
                <w:rFonts w:ascii="Times New Roman" w:eastAsia="Times New Roman" w:hAnsi="Times New Roman" w:cs="Times New Roman"/>
                <w:color w:val="000000"/>
                <w:sz w:val="20"/>
                <w:szCs w:val="20"/>
              </w:rPr>
            </w:pPr>
          </w:p>
        </w:tc>
        <w:tc>
          <w:tcPr>
            <w:tcW w:w="1628" w:type="dxa"/>
            <w:tcBorders>
              <w:top w:val="nil"/>
              <w:left w:val="nil"/>
              <w:bottom w:val="nil"/>
              <w:right w:val="nil"/>
            </w:tcBorders>
            <w:shd w:val="clear" w:color="000000" w:fill="FFFFFF"/>
            <w:vAlign w:val="center"/>
          </w:tcPr>
          <w:p w14:paraId="0D4BFD4B" w14:textId="725125C1" w:rsidR="00B55692" w:rsidRPr="006357E8" w:rsidRDefault="00B55692" w:rsidP="009631E5">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Account Number</w:t>
            </w:r>
          </w:p>
        </w:tc>
        <w:tc>
          <w:tcPr>
            <w:tcW w:w="1260" w:type="dxa"/>
            <w:tcBorders>
              <w:top w:val="nil"/>
              <w:left w:val="nil"/>
              <w:bottom w:val="nil"/>
              <w:right w:val="nil"/>
            </w:tcBorders>
            <w:shd w:val="clear" w:color="000000" w:fill="FFFFFF"/>
            <w:vAlign w:val="center"/>
          </w:tcPr>
          <w:p w14:paraId="3740E051" w14:textId="56A679EA" w:rsidR="00B55692" w:rsidRPr="006357E8" w:rsidRDefault="00B55692" w:rsidP="009631E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41143854</w:t>
            </w:r>
          </w:p>
        </w:tc>
        <w:tc>
          <w:tcPr>
            <w:tcW w:w="630" w:type="dxa"/>
            <w:tcBorders>
              <w:top w:val="nil"/>
              <w:left w:val="nil"/>
              <w:bottom w:val="nil"/>
              <w:right w:val="nil"/>
            </w:tcBorders>
            <w:shd w:val="clear" w:color="000000" w:fill="FFFFFF"/>
            <w:noWrap/>
            <w:vAlign w:val="bottom"/>
          </w:tcPr>
          <w:p w14:paraId="4EEA547F" w14:textId="76C8BA93" w:rsidR="00B55692" w:rsidRPr="006357E8" w:rsidRDefault="00B55692" w:rsidP="009631E5">
            <w:pPr>
              <w:spacing w:after="0" w:line="240" w:lineRule="auto"/>
              <w:rPr>
                <w:rFonts w:ascii="Times New Roman" w:eastAsia="Times New Roman" w:hAnsi="Times New Roman" w:cs="Times New Roman"/>
                <w:color w:val="000000"/>
                <w:sz w:val="20"/>
                <w:szCs w:val="20"/>
              </w:rPr>
            </w:pPr>
          </w:p>
        </w:tc>
        <w:tc>
          <w:tcPr>
            <w:tcW w:w="2771" w:type="dxa"/>
            <w:tcBorders>
              <w:top w:val="nil"/>
              <w:left w:val="nil"/>
              <w:bottom w:val="nil"/>
              <w:right w:val="nil"/>
            </w:tcBorders>
            <w:shd w:val="clear" w:color="000000" w:fill="FFFFFF"/>
            <w:vAlign w:val="center"/>
          </w:tcPr>
          <w:p w14:paraId="0EB87A82" w14:textId="3FC8C122" w:rsidR="00B55692" w:rsidRPr="006357E8" w:rsidRDefault="00B55692" w:rsidP="009631E5">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Primary Party Age</w:t>
            </w:r>
          </w:p>
        </w:tc>
        <w:tc>
          <w:tcPr>
            <w:tcW w:w="1890" w:type="dxa"/>
            <w:tcBorders>
              <w:top w:val="nil"/>
              <w:left w:val="nil"/>
              <w:bottom w:val="nil"/>
              <w:right w:val="nil"/>
            </w:tcBorders>
            <w:shd w:val="clear" w:color="000000" w:fill="FFFFFF"/>
            <w:vAlign w:val="center"/>
          </w:tcPr>
          <w:p w14:paraId="5640960E" w14:textId="743AD515" w:rsidR="00B55692" w:rsidRPr="006357E8" w:rsidRDefault="00B55692" w:rsidP="009631E5">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49</w:t>
            </w:r>
          </w:p>
        </w:tc>
        <w:tc>
          <w:tcPr>
            <w:tcW w:w="2440" w:type="dxa"/>
            <w:vMerge w:val="restart"/>
            <w:tcBorders>
              <w:top w:val="nil"/>
              <w:left w:val="nil"/>
              <w:right w:val="nil"/>
            </w:tcBorders>
            <w:shd w:val="clear" w:color="000000" w:fill="FFFFFF"/>
          </w:tcPr>
          <w:p w14:paraId="06C98635" w14:textId="77777777" w:rsidR="00B55692" w:rsidRDefault="00B55692" w:rsidP="009631E5">
            <w:pPr>
              <w:spacing w:after="0" w:line="240" w:lineRule="auto"/>
            </w:pPr>
            <w:r w:rsidRPr="005C7501">
              <w:rPr>
                <w:b/>
                <w:bCs/>
              </w:rPr>
              <w:t>Description</w:t>
            </w:r>
          </w:p>
          <w:p w14:paraId="7C2E610A" w14:textId="77777777" w:rsidR="00B55692" w:rsidRPr="006357E8" w:rsidRDefault="00B55692" w:rsidP="009631E5">
            <w:pPr>
              <w:spacing w:after="0" w:line="240" w:lineRule="auto"/>
              <w:rPr>
                <w:rFonts w:ascii="Times New Roman" w:eastAsia="Times New Roman" w:hAnsi="Times New Roman" w:cs="Times New Roman"/>
                <w:color w:val="000000"/>
                <w:sz w:val="20"/>
                <w:szCs w:val="20"/>
              </w:rPr>
            </w:pPr>
            <w:r w:rsidRPr="009275DA">
              <w:t>This model contains all of the client statement information that meet IIROC's Minimum Standers for Retail Account Supervision, for monthly review</w:t>
            </w:r>
          </w:p>
        </w:tc>
      </w:tr>
      <w:tr w:rsidR="006D363B" w:rsidRPr="006357E8" w14:paraId="609C9B57" w14:textId="77777777" w:rsidTr="006D363B">
        <w:trPr>
          <w:trHeight w:val="585"/>
        </w:trPr>
        <w:tc>
          <w:tcPr>
            <w:tcW w:w="2163" w:type="dxa"/>
            <w:tcBorders>
              <w:top w:val="nil"/>
              <w:left w:val="nil"/>
              <w:bottom w:val="nil"/>
              <w:right w:val="nil"/>
            </w:tcBorders>
            <w:shd w:val="clear" w:color="000000" w:fill="FFFFFF"/>
            <w:vAlign w:val="center"/>
          </w:tcPr>
          <w:p w14:paraId="305591E4" w14:textId="08210C10"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Option Approval Level</w:t>
            </w:r>
          </w:p>
        </w:tc>
        <w:tc>
          <w:tcPr>
            <w:tcW w:w="1768" w:type="dxa"/>
            <w:tcBorders>
              <w:top w:val="nil"/>
              <w:left w:val="nil"/>
              <w:bottom w:val="nil"/>
              <w:right w:val="nil"/>
            </w:tcBorders>
            <w:shd w:val="clear" w:color="000000" w:fill="FFFFFF"/>
            <w:vAlign w:val="center"/>
          </w:tcPr>
          <w:p w14:paraId="5DCAA7DA" w14:textId="2B1A0CB4" w:rsidR="00B55692" w:rsidRPr="006357E8" w:rsidRDefault="00B55692" w:rsidP="00B55692">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750" w:type="dxa"/>
            <w:tcBorders>
              <w:top w:val="nil"/>
              <w:left w:val="nil"/>
              <w:bottom w:val="nil"/>
              <w:right w:val="nil"/>
            </w:tcBorders>
            <w:shd w:val="clear" w:color="000000" w:fill="FFFFFF"/>
            <w:vAlign w:val="center"/>
          </w:tcPr>
          <w:p w14:paraId="42962FBC" w14:textId="3F414F33" w:rsidR="00B55692" w:rsidRPr="006357E8" w:rsidRDefault="00B55692" w:rsidP="00B55692">
            <w:pPr>
              <w:spacing w:after="0" w:line="240" w:lineRule="auto"/>
              <w:rPr>
                <w:rFonts w:ascii="Times New Roman" w:eastAsia="Times New Roman" w:hAnsi="Times New Roman" w:cs="Times New Roman"/>
                <w:color w:val="000000"/>
                <w:sz w:val="20"/>
                <w:szCs w:val="20"/>
              </w:rPr>
            </w:pPr>
          </w:p>
        </w:tc>
        <w:tc>
          <w:tcPr>
            <w:tcW w:w="1628" w:type="dxa"/>
            <w:tcBorders>
              <w:top w:val="nil"/>
              <w:left w:val="nil"/>
              <w:bottom w:val="nil"/>
              <w:right w:val="nil"/>
            </w:tcBorders>
            <w:shd w:val="clear" w:color="000000" w:fill="FFFFFF"/>
            <w:vAlign w:val="center"/>
          </w:tcPr>
          <w:p w14:paraId="16B21B76" w14:textId="1B3DADFC"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IA Code</w:t>
            </w:r>
          </w:p>
        </w:tc>
        <w:tc>
          <w:tcPr>
            <w:tcW w:w="1260" w:type="dxa"/>
            <w:tcBorders>
              <w:top w:val="nil"/>
              <w:left w:val="nil"/>
              <w:bottom w:val="nil"/>
              <w:right w:val="nil"/>
            </w:tcBorders>
            <w:shd w:val="clear" w:color="000000" w:fill="FFFFFF"/>
            <w:vAlign w:val="center"/>
          </w:tcPr>
          <w:p w14:paraId="49D44161" w14:textId="39099A74"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JKV</w:t>
            </w:r>
          </w:p>
        </w:tc>
        <w:tc>
          <w:tcPr>
            <w:tcW w:w="630" w:type="dxa"/>
            <w:tcBorders>
              <w:top w:val="nil"/>
              <w:left w:val="nil"/>
              <w:bottom w:val="nil"/>
              <w:right w:val="nil"/>
            </w:tcBorders>
            <w:shd w:val="clear" w:color="000000" w:fill="FFFFFF"/>
            <w:vAlign w:val="center"/>
          </w:tcPr>
          <w:p w14:paraId="6EDCF2F6" w14:textId="4A6C71F6" w:rsidR="00B55692" w:rsidRPr="006357E8" w:rsidRDefault="00B55692" w:rsidP="00B55692">
            <w:pPr>
              <w:spacing w:after="0" w:line="240" w:lineRule="auto"/>
              <w:rPr>
                <w:rFonts w:ascii="Times New Roman" w:eastAsia="Times New Roman" w:hAnsi="Times New Roman" w:cs="Times New Roman"/>
                <w:color w:val="000000"/>
                <w:sz w:val="20"/>
                <w:szCs w:val="20"/>
              </w:rPr>
            </w:pPr>
          </w:p>
        </w:tc>
        <w:tc>
          <w:tcPr>
            <w:tcW w:w="2771" w:type="dxa"/>
            <w:tcBorders>
              <w:top w:val="nil"/>
              <w:left w:val="nil"/>
              <w:bottom w:val="nil"/>
              <w:right w:val="nil"/>
            </w:tcBorders>
            <w:shd w:val="clear" w:color="000000" w:fill="FFFFFF"/>
          </w:tcPr>
          <w:p w14:paraId="2D61C792" w14:textId="1380380D"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IA Name</w:t>
            </w:r>
          </w:p>
        </w:tc>
        <w:tc>
          <w:tcPr>
            <w:tcW w:w="1890" w:type="dxa"/>
            <w:tcBorders>
              <w:top w:val="nil"/>
              <w:left w:val="nil"/>
              <w:bottom w:val="nil"/>
              <w:right w:val="nil"/>
            </w:tcBorders>
            <w:shd w:val="clear" w:color="000000" w:fill="FFFFFF"/>
            <w:vAlign w:val="center"/>
          </w:tcPr>
          <w:p w14:paraId="1B31FDCA" w14:textId="68E2FF9C" w:rsidR="00B55692" w:rsidRPr="006357E8" w:rsidRDefault="00B55692" w:rsidP="00B55692">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Peter Smith</w:t>
            </w:r>
          </w:p>
        </w:tc>
        <w:tc>
          <w:tcPr>
            <w:tcW w:w="2440" w:type="dxa"/>
            <w:vMerge/>
            <w:tcBorders>
              <w:left w:val="nil"/>
              <w:right w:val="nil"/>
            </w:tcBorders>
            <w:shd w:val="clear" w:color="000000" w:fill="FFFFFF"/>
          </w:tcPr>
          <w:p w14:paraId="67E1E860" w14:textId="77777777" w:rsidR="00B55692" w:rsidRPr="006357E8" w:rsidRDefault="00B55692" w:rsidP="00B55692">
            <w:pPr>
              <w:spacing w:after="0" w:line="240" w:lineRule="auto"/>
              <w:rPr>
                <w:rFonts w:ascii="Times New Roman" w:eastAsia="Times New Roman" w:hAnsi="Times New Roman" w:cs="Times New Roman"/>
                <w:color w:val="000000"/>
                <w:sz w:val="20"/>
                <w:szCs w:val="20"/>
              </w:rPr>
            </w:pPr>
          </w:p>
        </w:tc>
      </w:tr>
      <w:tr w:rsidR="006D363B" w:rsidRPr="006357E8" w14:paraId="312EDBD4" w14:textId="77777777" w:rsidTr="006D363B">
        <w:trPr>
          <w:trHeight w:val="585"/>
        </w:trPr>
        <w:tc>
          <w:tcPr>
            <w:tcW w:w="2163" w:type="dxa"/>
            <w:tcBorders>
              <w:top w:val="nil"/>
              <w:left w:val="nil"/>
              <w:bottom w:val="nil"/>
              <w:right w:val="nil"/>
            </w:tcBorders>
            <w:shd w:val="clear" w:color="000000" w:fill="FFFFFF"/>
            <w:vAlign w:val="center"/>
          </w:tcPr>
          <w:p w14:paraId="73004B18" w14:textId="4B4AFE8C"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Branch Cd</w:t>
            </w:r>
          </w:p>
        </w:tc>
        <w:tc>
          <w:tcPr>
            <w:tcW w:w="1768" w:type="dxa"/>
            <w:tcBorders>
              <w:top w:val="nil"/>
              <w:left w:val="nil"/>
              <w:bottom w:val="nil"/>
              <w:right w:val="nil"/>
            </w:tcBorders>
            <w:shd w:val="clear" w:color="000000" w:fill="FFFFFF"/>
            <w:vAlign w:val="center"/>
          </w:tcPr>
          <w:p w14:paraId="6D4DC689" w14:textId="59F67F50" w:rsidR="00B55692" w:rsidRPr="006357E8" w:rsidRDefault="00B55692" w:rsidP="00B55692">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411</w:t>
            </w:r>
          </w:p>
        </w:tc>
        <w:tc>
          <w:tcPr>
            <w:tcW w:w="750" w:type="dxa"/>
            <w:tcBorders>
              <w:top w:val="nil"/>
              <w:left w:val="nil"/>
              <w:bottom w:val="nil"/>
              <w:right w:val="nil"/>
            </w:tcBorders>
            <w:shd w:val="clear" w:color="000000" w:fill="FFFFFF"/>
            <w:vAlign w:val="center"/>
          </w:tcPr>
          <w:p w14:paraId="5BC6687C" w14:textId="698E02AE" w:rsidR="00B55692" w:rsidRPr="006357E8" w:rsidRDefault="00B55692" w:rsidP="00B55692">
            <w:pPr>
              <w:spacing w:after="0" w:line="240" w:lineRule="auto"/>
              <w:rPr>
                <w:rFonts w:ascii="Times New Roman" w:eastAsia="Times New Roman" w:hAnsi="Times New Roman" w:cs="Times New Roman"/>
                <w:color w:val="000000"/>
                <w:sz w:val="20"/>
                <w:szCs w:val="20"/>
              </w:rPr>
            </w:pPr>
          </w:p>
        </w:tc>
        <w:tc>
          <w:tcPr>
            <w:tcW w:w="1628" w:type="dxa"/>
            <w:tcBorders>
              <w:top w:val="nil"/>
              <w:left w:val="nil"/>
              <w:bottom w:val="nil"/>
              <w:right w:val="nil"/>
            </w:tcBorders>
            <w:shd w:val="clear" w:color="000000" w:fill="FFFFFF"/>
          </w:tcPr>
          <w:p w14:paraId="65A33A7B" w14:textId="595A5053"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Branch Name</w:t>
            </w:r>
          </w:p>
        </w:tc>
        <w:tc>
          <w:tcPr>
            <w:tcW w:w="1260" w:type="dxa"/>
            <w:tcBorders>
              <w:top w:val="nil"/>
              <w:left w:val="nil"/>
              <w:bottom w:val="nil"/>
              <w:right w:val="nil"/>
            </w:tcBorders>
            <w:shd w:val="clear" w:color="000000" w:fill="FFFFFF"/>
            <w:vAlign w:val="center"/>
          </w:tcPr>
          <w:p w14:paraId="42076DEE" w14:textId="1AD2C89F"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North York</w:t>
            </w:r>
          </w:p>
        </w:tc>
        <w:tc>
          <w:tcPr>
            <w:tcW w:w="630" w:type="dxa"/>
            <w:tcBorders>
              <w:top w:val="nil"/>
              <w:left w:val="nil"/>
              <w:bottom w:val="nil"/>
              <w:right w:val="nil"/>
            </w:tcBorders>
            <w:shd w:val="clear" w:color="000000" w:fill="FFFFFF"/>
            <w:noWrap/>
            <w:vAlign w:val="bottom"/>
          </w:tcPr>
          <w:p w14:paraId="321116DB" w14:textId="528EBC9A" w:rsidR="00B55692" w:rsidRPr="006357E8" w:rsidRDefault="00B55692" w:rsidP="00B55692">
            <w:pPr>
              <w:spacing w:after="0" w:line="240" w:lineRule="auto"/>
              <w:rPr>
                <w:rFonts w:ascii="Times New Roman" w:eastAsia="Times New Roman" w:hAnsi="Times New Roman" w:cs="Times New Roman"/>
                <w:color w:val="000000"/>
                <w:sz w:val="20"/>
                <w:szCs w:val="20"/>
              </w:rPr>
            </w:pPr>
          </w:p>
        </w:tc>
        <w:tc>
          <w:tcPr>
            <w:tcW w:w="2771" w:type="dxa"/>
            <w:tcBorders>
              <w:top w:val="nil"/>
              <w:left w:val="nil"/>
              <w:bottom w:val="nil"/>
              <w:right w:val="nil"/>
            </w:tcBorders>
            <w:shd w:val="clear" w:color="000000" w:fill="FFFFFF"/>
            <w:vAlign w:val="center"/>
          </w:tcPr>
          <w:p w14:paraId="54A6AFC4" w14:textId="6899D750"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Fee Type</w:t>
            </w:r>
          </w:p>
        </w:tc>
        <w:tc>
          <w:tcPr>
            <w:tcW w:w="1890" w:type="dxa"/>
            <w:tcBorders>
              <w:top w:val="nil"/>
              <w:left w:val="nil"/>
              <w:bottom w:val="nil"/>
              <w:right w:val="nil"/>
            </w:tcBorders>
            <w:shd w:val="clear" w:color="000000" w:fill="FFFFFF"/>
            <w:vAlign w:val="center"/>
          </w:tcPr>
          <w:p w14:paraId="19B1D4BD" w14:textId="6D9E45BB" w:rsidR="00B55692" w:rsidRPr="006357E8" w:rsidRDefault="00B55692" w:rsidP="00B55692">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Comm (regular)</w:t>
            </w:r>
          </w:p>
        </w:tc>
        <w:tc>
          <w:tcPr>
            <w:tcW w:w="2440" w:type="dxa"/>
            <w:vMerge/>
            <w:tcBorders>
              <w:left w:val="nil"/>
              <w:right w:val="nil"/>
            </w:tcBorders>
            <w:shd w:val="clear" w:color="000000" w:fill="FFFFFF"/>
          </w:tcPr>
          <w:p w14:paraId="563B04AA" w14:textId="77777777" w:rsidR="00B55692" w:rsidRPr="006357E8" w:rsidRDefault="00B55692" w:rsidP="00B55692">
            <w:pPr>
              <w:spacing w:after="0" w:line="240" w:lineRule="auto"/>
              <w:rPr>
                <w:rFonts w:ascii="Times New Roman" w:eastAsia="Times New Roman" w:hAnsi="Times New Roman" w:cs="Times New Roman"/>
                <w:color w:val="000000"/>
                <w:sz w:val="20"/>
                <w:szCs w:val="20"/>
              </w:rPr>
            </w:pPr>
          </w:p>
        </w:tc>
      </w:tr>
      <w:tr w:rsidR="006D363B" w:rsidRPr="006357E8" w14:paraId="1433B227" w14:textId="77777777" w:rsidTr="006D363B">
        <w:trPr>
          <w:trHeight w:val="585"/>
        </w:trPr>
        <w:tc>
          <w:tcPr>
            <w:tcW w:w="2163" w:type="dxa"/>
            <w:tcBorders>
              <w:top w:val="nil"/>
              <w:left w:val="nil"/>
              <w:bottom w:val="nil"/>
              <w:right w:val="nil"/>
            </w:tcBorders>
            <w:shd w:val="clear" w:color="000000" w:fill="FFFFFF"/>
            <w:vAlign w:val="center"/>
          </w:tcPr>
          <w:p w14:paraId="6DB42755" w14:textId="08E36573"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Discretionary</w:t>
            </w:r>
          </w:p>
        </w:tc>
        <w:tc>
          <w:tcPr>
            <w:tcW w:w="1768" w:type="dxa"/>
            <w:tcBorders>
              <w:top w:val="nil"/>
              <w:left w:val="nil"/>
              <w:bottom w:val="nil"/>
              <w:right w:val="nil"/>
            </w:tcBorders>
            <w:shd w:val="clear" w:color="000000" w:fill="FFFFFF"/>
            <w:vAlign w:val="center"/>
          </w:tcPr>
          <w:p w14:paraId="3355E77C" w14:textId="1B66A7FD" w:rsidR="00B55692" w:rsidRPr="006357E8" w:rsidRDefault="00B55692" w:rsidP="00B55692">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750" w:type="dxa"/>
            <w:tcBorders>
              <w:top w:val="nil"/>
              <w:left w:val="nil"/>
              <w:bottom w:val="nil"/>
              <w:right w:val="nil"/>
            </w:tcBorders>
            <w:shd w:val="clear" w:color="000000" w:fill="FFFFFF"/>
            <w:vAlign w:val="center"/>
          </w:tcPr>
          <w:p w14:paraId="019E406A" w14:textId="59E490F9" w:rsidR="00B55692" w:rsidRPr="006357E8" w:rsidRDefault="00B55692" w:rsidP="00B55692">
            <w:pPr>
              <w:spacing w:after="0" w:line="240" w:lineRule="auto"/>
              <w:rPr>
                <w:rFonts w:ascii="Times New Roman" w:eastAsia="Times New Roman" w:hAnsi="Times New Roman" w:cs="Times New Roman"/>
                <w:color w:val="000000"/>
                <w:sz w:val="20"/>
                <w:szCs w:val="20"/>
              </w:rPr>
            </w:pPr>
          </w:p>
        </w:tc>
        <w:tc>
          <w:tcPr>
            <w:tcW w:w="1628" w:type="dxa"/>
            <w:tcBorders>
              <w:top w:val="nil"/>
              <w:left w:val="nil"/>
              <w:bottom w:val="nil"/>
              <w:right w:val="nil"/>
            </w:tcBorders>
            <w:shd w:val="clear" w:color="000000" w:fill="FFFFFF"/>
            <w:vAlign w:val="center"/>
          </w:tcPr>
          <w:p w14:paraId="2F19D71C" w14:textId="48978851"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Registered</w:t>
            </w:r>
          </w:p>
        </w:tc>
        <w:tc>
          <w:tcPr>
            <w:tcW w:w="1260" w:type="dxa"/>
            <w:tcBorders>
              <w:top w:val="nil"/>
              <w:left w:val="nil"/>
              <w:bottom w:val="nil"/>
              <w:right w:val="nil"/>
            </w:tcBorders>
            <w:shd w:val="clear" w:color="000000" w:fill="FFFFFF"/>
            <w:noWrap/>
            <w:vAlign w:val="center"/>
          </w:tcPr>
          <w:p w14:paraId="0D5E1449" w14:textId="7C911099"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No</w:t>
            </w:r>
          </w:p>
        </w:tc>
        <w:tc>
          <w:tcPr>
            <w:tcW w:w="630" w:type="dxa"/>
            <w:tcBorders>
              <w:top w:val="nil"/>
              <w:left w:val="nil"/>
              <w:bottom w:val="nil"/>
              <w:right w:val="nil"/>
            </w:tcBorders>
            <w:shd w:val="clear" w:color="000000" w:fill="FFFFFF"/>
            <w:noWrap/>
            <w:vAlign w:val="bottom"/>
          </w:tcPr>
          <w:p w14:paraId="6D3CDB98" w14:textId="1E5F6EC5" w:rsidR="00B55692" w:rsidRPr="006357E8" w:rsidRDefault="00B55692" w:rsidP="00B55692">
            <w:pPr>
              <w:spacing w:after="0" w:line="240" w:lineRule="auto"/>
              <w:rPr>
                <w:rFonts w:ascii="Times New Roman" w:eastAsia="Times New Roman" w:hAnsi="Times New Roman" w:cs="Times New Roman"/>
                <w:color w:val="000000"/>
                <w:sz w:val="20"/>
                <w:szCs w:val="20"/>
              </w:rPr>
            </w:pPr>
          </w:p>
        </w:tc>
        <w:tc>
          <w:tcPr>
            <w:tcW w:w="2771" w:type="dxa"/>
            <w:tcBorders>
              <w:top w:val="nil"/>
              <w:left w:val="nil"/>
              <w:bottom w:val="nil"/>
              <w:right w:val="nil"/>
            </w:tcBorders>
            <w:shd w:val="clear" w:color="000000" w:fill="FFFFFF"/>
            <w:vAlign w:val="center"/>
          </w:tcPr>
          <w:p w14:paraId="52C138B6" w14:textId="0A4F15B2"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Account Category</w:t>
            </w:r>
          </w:p>
        </w:tc>
        <w:tc>
          <w:tcPr>
            <w:tcW w:w="1890" w:type="dxa"/>
            <w:tcBorders>
              <w:top w:val="nil"/>
              <w:left w:val="nil"/>
              <w:bottom w:val="nil"/>
              <w:right w:val="nil"/>
            </w:tcBorders>
            <w:shd w:val="clear" w:color="000000" w:fill="FFFFFF"/>
            <w:noWrap/>
            <w:vAlign w:val="bottom"/>
          </w:tcPr>
          <w:p w14:paraId="59A9824C" w14:textId="3A4AF3C9" w:rsidR="00B55692" w:rsidRPr="006357E8" w:rsidRDefault="00B55692" w:rsidP="00B55692">
            <w:pPr>
              <w:spacing w:after="0" w:line="240" w:lineRule="auto"/>
              <w:rPr>
                <w:rFonts w:ascii="Times New Roman" w:eastAsia="Times New Roman" w:hAnsi="Times New Roman" w:cs="Times New Roman"/>
                <w:color w:val="000000"/>
                <w:sz w:val="20"/>
                <w:szCs w:val="20"/>
              </w:rPr>
            </w:pPr>
            <w:r w:rsidRPr="00B55692">
              <w:rPr>
                <w:rFonts w:ascii="Times New Roman" w:eastAsia="Times New Roman" w:hAnsi="Times New Roman" w:cs="Times New Roman"/>
                <w:color w:val="000000"/>
                <w:sz w:val="20"/>
                <w:szCs w:val="20"/>
              </w:rPr>
              <w:t>Customer Account</w:t>
            </w:r>
          </w:p>
        </w:tc>
        <w:tc>
          <w:tcPr>
            <w:tcW w:w="2440" w:type="dxa"/>
            <w:vMerge/>
            <w:tcBorders>
              <w:left w:val="nil"/>
              <w:right w:val="nil"/>
            </w:tcBorders>
            <w:shd w:val="clear" w:color="000000" w:fill="FFFFFF"/>
          </w:tcPr>
          <w:p w14:paraId="56F871D4" w14:textId="77777777" w:rsidR="00B55692" w:rsidRPr="006357E8" w:rsidRDefault="00B55692" w:rsidP="00B55692">
            <w:pPr>
              <w:spacing w:after="0" w:line="240" w:lineRule="auto"/>
              <w:rPr>
                <w:rFonts w:ascii="Calibri" w:eastAsia="Times New Roman" w:hAnsi="Calibri" w:cs="Times New Roman"/>
                <w:color w:val="000000"/>
              </w:rPr>
            </w:pPr>
          </w:p>
        </w:tc>
      </w:tr>
      <w:tr w:rsidR="006D363B" w:rsidRPr="006357E8" w14:paraId="25D6DD54" w14:textId="77777777" w:rsidTr="006D363B">
        <w:trPr>
          <w:trHeight w:val="450"/>
        </w:trPr>
        <w:tc>
          <w:tcPr>
            <w:tcW w:w="2163" w:type="dxa"/>
            <w:tcBorders>
              <w:top w:val="nil"/>
              <w:left w:val="nil"/>
              <w:bottom w:val="nil"/>
              <w:right w:val="nil"/>
            </w:tcBorders>
            <w:shd w:val="clear" w:color="000000" w:fill="FFFFFF"/>
            <w:vAlign w:val="center"/>
          </w:tcPr>
          <w:p w14:paraId="1E46375F" w14:textId="3E93E212"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357E8">
              <w:rPr>
                <w:rFonts w:ascii="Times New Roman" w:eastAsia="Times New Roman" w:hAnsi="Times New Roman" w:cs="Times New Roman"/>
                <w:b/>
                <w:bCs/>
                <w:color w:val="000000"/>
                <w:sz w:val="20"/>
                <w:szCs w:val="20"/>
                <w:highlight w:val="magenta"/>
              </w:rPr>
              <w:t>KYC Client Risk</w:t>
            </w:r>
            <w:r w:rsidRPr="006357E8">
              <w:rPr>
                <w:rFonts w:ascii="Times New Roman" w:eastAsia="Times New Roman" w:hAnsi="Times New Roman" w:cs="Times New Roman"/>
                <w:b/>
                <w:bCs/>
                <w:color w:val="000000"/>
                <w:sz w:val="20"/>
                <w:szCs w:val="20"/>
                <w:highlight w:val="magenta"/>
              </w:rPr>
              <w:br/>
              <w:t>Low/Medium/Med-High/High</w:t>
            </w:r>
          </w:p>
        </w:tc>
        <w:tc>
          <w:tcPr>
            <w:tcW w:w="1768" w:type="dxa"/>
            <w:tcBorders>
              <w:top w:val="nil"/>
              <w:left w:val="nil"/>
              <w:bottom w:val="nil"/>
              <w:right w:val="nil"/>
            </w:tcBorders>
            <w:shd w:val="clear" w:color="000000" w:fill="FFFFFF"/>
            <w:vAlign w:val="center"/>
          </w:tcPr>
          <w:p w14:paraId="06C6E9A4" w14:textId="4A54B391"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357E8">
              <w:rPr>
                <w:rFonts w:ascii="Times New Roman" w:eastAsia="Times New Roman" w:hAnsi="Times New Roman" w:cs="Times New Roman"/>
                <w:color w:val="000000"/>
                <w:sz w:val="20"/>
                <w:szCs w:val="20"/>
              </w:rPr>
              <w:t>0/100/0/0</w:t>
            </w:r>
          </w:p>
        </w:tc>
        <w:tc>
          <w:tcPr>
            <w:tcW w:w="750" w:type="dxa"/>
            <w:tcBorders>
              <w:top w:val="nil"/>
              <w:left w:val="nil"/>
              <w:bottom w:val="nil"/>
              <w:right w:val="nil"/>
            </w:tcBorders>
            <w:shd w:val="clear" w:color="000000" w:fill="FFFFFF"/>
            <w:vAlign w:val="center"/>
          </w:tcPr>
          <w:p w14:paraId="17FDFFEA" w14:textId="2E799226"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357E8">
              <w:rPr>
                <w:rFonts w:ascii="Times New Roman" w:eastAsia="Times New Roman" w:hAnsi="Times New Roman" w:cs="Times New Roman"/>
                <w:color w:val="000000"/>
                <w:sz w:val="20"/>
                <w:szCs w:val="20"/>
              </w:rPr>
              <w:t> </w:t>
            </w:r>
          </w:p>
        </w:tc>
        <w:tc>
          <w:tcPr>
            <w:tcW w:w="1628" w:type="dxa"/>
            <w:tcBorders>
              <w:top w:val="nil"/>
              <w:left w:val="nil"/>
              <w:bottom w:val="nil"/>
              <w:right w:val="nil"/>
            </w:tcBorders>
            <w:shd w:val="clear" w:color="000000" w:fill="FFFFFF"/>
            <w:vAlign w:val="center"/>
          </w:tcPr>
          <w:p w14:paraId="064F647E" w14:textId="08E898CB"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357E8">
              <w:rPr>
                <w:rFonts w:ascii="Times New Roman" w:eastAsia="Times New Roman" w:hAnsi="Times New Roman" w:cs="Times New Roman"/>
                <w:b/>
                <w:bCs/>
                <w:color w:val="000000"/>
                <w:sz w:val="20"/>
                <w:szCs w:val="20"/>
                <w:highlight w:val="magenta"/>
              </w:rPr>
              <w:t>KYC Time Horizon</w:t>
            </w:r>
            <w:r w:rsidRPr="006357E8">
              <w:rPr>
                <w:rFonts w:ascii="Times New Roman" w:eastAsia="Times New Roman" w:hAnsi="Times New Roman" w:cs="Times New Roman"/>
                <w:b/>
                <w:bCs/>
                <w:color w:val="000000"/>
                <w:sz w:val="20"/>
                <w:szCs w:val="20"/>
                <w:highlight w:val="magenta"/>
              </w:rPr>
              <w:br/>
              <w:t>&lt;1/1-3/3-5/5-10/10+</w:t>
            </w:r>
          </w:p>
        </w:tc>
        <w:tc>
          <w:tcPr>
            <w:tcW w:w="1260" w:type="dxa"/>
            <w:tcBorders>
              <w:top w:val="nil"/>
              <w:left w:val="nil"/>
              <w:bottom w:val="nil"/>
              <w:right w:val="nil"/>
            </w:tcBorders>
            <w:shd w:val="clear" w:color="000000" w:fill="FFFFFF"/>
            <w:vAlign w:val="center"/>
          </w:tcPr>
          <w:p w14:paraId="2ECED6E5" w14:textId="5E3A672E"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357E8">
              <w:rPr>
                <w:rFonts w:ascii="Times New Roman" w:eastAsia="Times New Roman" w:hAnsi="Times New Roman" w:cs="Times New Roman"/>
                <w:color w:val="000000"/>
                <w:sz w:val="20"/>
                <w:szCs w:val="20"/>
              </w:rPr>
              <w:t>0/0/0/0/100</w:t>
            </w:r>
          </w:p>
        </w:tc>
        <w:tc>
          <w:tcPr>
            <w:tcW w:w="630" w:type="dxa"/>
            <w:tcBorders>
              <w:top w:val="nil"/>
              <w:left w:val="nil"/>
              <w:bottom w:val="nil"/>
              <w:right w:val="nil"/>
            </w:tcBorders>
            <w:shd w:val="clear" w:color="000000" w:fill="FFFFFF"/>
            <w:vAlign w:val="center"/>
          </w:tcPr>
          <w:p w14:paraId="5016CD9B" w14:textId="01953BD6"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357E8">
              <w:rPr>
                <w:rFonts w:ascii="Times New Roman" w:eastAsia="Times New Roman" w:hAnsi="Times New Roman" w:cs="Times New Roman"/>
                <w:color w:val="000000"/>
                <w:sz w:val="20"/>
                <w:szCs w:val="20"/>
              </w:rPr>
              <w:t> </w:t>
            </w:r>
          </w:p>
        </w:tc>
        <w:tc>
          <w:tcPr>
            <w:tcW w:w="2771" w:type="dxa"/>
            <w:tcBorders>
              <w:top w:val="nil"/>
              <w:left w:val="nil"/>
              <w:bottom w:val="nil"/>
              <w:right w:val="nil"/>
            </w:tcBorders>
            <w:shd w:val="clear" w:color="000000" w:fill="FFFFFF"/>
            <w:vAlign w:val="center"/>
          </w:tcPr>
          <w:p w14:paraId="15DA98EA" w14:textId="55253857"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357E8">
              <w:rPr>
                <w:rFonts w:ascii="Times New Roman" w:eastAsia="Times New Roman" w:hAnsi="Times New Roman" w:cs="Times New Roman"/>
                <w:b/>
                <w:bCs/>
                <w:color w:val="000000"/>
                <w:sz w:val="20"/>
                <w:szCs w:val="20"/>
                <w:highlight w:val="magenta"/>
              </w:rPr>
              <w:t>KYC Investment Objectives:</w:t>
            </w:r>
            <w:r w:rsidRPr="006357E8">
              <w:rPr>
                <w:rFonts w:ascii="Times New Roman" w:eastAsia="Times New Roman" w:hAnsi="Times New Roman" w:cs="Times New Roman"/>
                <w:b/>
                <w:bCs/>
                <w:color w:val="000000"/>
                <w:sz w:val="20"/>
                <w:szCs w:val="20"/>
                <w:highlight w:val="magenta"/>
              </w:rPr>
              <w:br/>
              <w:t>Cap. Preservation/Income/Growth/ Aggressive Growth</w:t>
            </w:r>
          </w:p>
        </w:tc>
        <w:tc>
          <w:tcPr>
            <w:tcW w:w="1890" w:type="dxa"/>
            <w:tcBorders>
              <w:top w:val="nil"/>
              <w:left w:val="nil"/>
              <w:bottom w:val="nil"/>
              <w:right w:val="nil"/>
            </w:tcBorders>
            <w:shd w:val="clear" w:color="000000" w:fill="FFFFFF"/>
            <w:vAlign w:val="center"/>
          </w:tcPr>
          <w:p w14:paraId="7E29082B" w14:textId="0FEF32E8"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357E8">
              <w:rPr>
                <w:rFonts w:ascii="Times New Roman" w:eastAsia="Times New Roman" w:hAnsi="Times New Roman" w:cs="Times New Roman"/>
                <w:color w:val="000000"/>
                <w:sz w:val="20"/>
                <w:szCs w:val="20"/>
              </w:rPr>
              <w:t>20/30/50/0</w:t>
            </w:r>
          </w:p>
        </w:tc>
        <w:tc>
          <w:tcPr>
            <w:tcW w:w="2440" w:type="dxa"/>
            <w:vMerge/>
            <w:tcBorders>
              <w:left w:val="nil"/>
              <w:bottom w:val="nil"/>
              <w:right w:val="nil"/>
            </w:tcBorders>
            <w:shd w:val="clear" w:color="000000" w:fill="FFFFFF"/>
          </w:tcPr>
          <w:p w14:paraId="072B5E8C" w14:textId="77777777" w:rsidR="006D363B" w:rsidRPr="006357E8" w:rsidRDefault="006D363B" w:rsidP="006D363B">
            <w:pPr>
              <w:spacing w:after="0" w:line="240" w:lineRule="auto"/>
              <w:rPr>
                <w:rFonts w:ascii="Times New Roman" w:eastAsia="Times New Roman" w:hAnsi="Times New Roman" w:cs="Times New Roman"/>
                <w:color w:val="000000"/>
                <w:sz w:val="20"/>
                <w:szCs w:val="20"/>
              </w:rPr>
            </w:pPr>
          </w:p>
        </w:tc>
      </w:tr>
    </w:tbl>
    <w:p w14:paraId="7FB61CCD" w14:textId="452B7014" w:rsidR="006357E8" w:rsidRDefault="006357E8" w:rsidP="00660F46"/>
    <w:tbl>
      <w:tblPr>
        <w:tblW w:w="14850" w:type="dxa"/>
        <w:tblInd w:w="-630" w:type="dxa"/>
        <w:tblLook w:val="04A0" w:firstRow="1" w:lastRow="0" w:firstColumn="1" w:lastColumn="0" w:noHBand="0" w:noVBand="1"/>
      </w:tblPr>
      <w:tblGrid>
        <w:gridCol w:w="2340"/>
        <w:gridCol w:w="2970"/>
        <w:gridCol w:w="1710"/>
        <w:gridCol w:w="3510"/>
        <w:gridCol w:w="1890"/>
        <w:gridCol w:w="2430"/>
      </w:tblGrid>
      <w:tr w:rsidR="006D363B" w:rsidRPr="006357E8" w14:paraId="005D5CE8" w14:textId="4DB4D236" w:rsidTr="006D363B">
        <w:trPr>
          <w:trHeight w:val="207"/>
        </w:trPr>
        <w:tc>
          <w:tcPr>
            <w:tcW w:w="2340" w:type="dxa"/>
            <w:tcBorders>
              <w:top w:val="single" w:sz="4" w:space="0" w:color="auto"/>
              <w:left w:val="single" w:sz="4" w:space="0" w:color="auto"/>
              <w:bottom w:val="single" w:sz="4" w:space="0" w:color="auto"/>
              <w:right w:val="single" w:sz="4" w:space="0" w:color="auto"/>
            </w:tcBorders>
            <w:shd w:val="clear" w:color="000000" w:fill="FFFFFF"/>
            <w:vAlign w:val="center"/>
          </w:tcPr>
          <w:p w14:paraId="34408CDC" w14:textId="36824AD0"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Account Name</w:t>
            </w:r>
          </w:p>
        </w:tc>
        <w:tc>
          <w:tcPr>
            <w:tcW w:w="2970" w:type="dxa"/>
            <w:tcBorders>
              <w:top w:val="single" w:sz="4" w:space="0" w:color="auto"/>
              <w:left w:val="single" w:sz="4" w:space="0" w:color="auto"/>
              <w:bottom w:val="single" w:sz="4" w:space="0" w:color="auto"/>
              <w:right w:val="single" w:sz="4" w:space="0" w:color="auto"/>
            </w:tcBorders>
            <w:shd w:val="clear" w:color="000000" w:fill="FFFFFF"/>
            <w:vAlign w:val="center"/>
          </w:tcPr>
          <w:p w14:paraId="2B68AEF6" w14:textId="4B26AAD9"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[Account Short Name]</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14:paraId="0776FBA8" w14:textId="1819EEB9"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Account Number</w:t>
            </w:r>
          </w:p>
        </w:tc>
        <w:tc>
          <w:tcPr>
            <w:tcW w:w="3510" w:type="dxa"/>
            <w:tcBorders>
              <w:top w:val="single" w:sz="4" w:space="0" w:color="auto"/>
              <w:left w:val="single" w:sz="4" w:space="0" w:color="auto"/>
              <w:bottom w:val="single" w:sz="4" w:space="0" w:color="auto"/>
              <w:right w:val="single" w:sz="4" w:space="0" w:color="auto"/>
            </w:tcBorders>
            <w:shd w:val="clear" w:color="000000" w:fill="FFFFFF"/>
            <w:vAlign w:val="center"/>
          </w:tcPr>
          <w:p w14:paraId="7AA115CC" w14:textId="27AC37B8"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[Account Client Number]</w:t>
            </w:r>
          </w:p>
        </w:tc>
        <w:tc>
          <w:tcPr>
            <w:tcW w:w="1890" w:type="dxa"/>
            <w:tcBorders>
              <w:top w:val="single" w:sz="4" w:space="0" w:color="auto"/>
              <w:left w:val="single" w:sz="4" w:space="0" w:color="auto"/>
              <w:bottom w:val="single" w:sz="4" w:space="0" w:color="auto"/>
              <w:right w:val="single" w:sz="4" w:space="0" w:color="auto"/>
            </w:tcBorders>
            <w:shd w:val="clear" w:color="000000" w:fill="FFFFFF"/>
            <w:vAlign w:val="center"/>
          </w:tcPr>
          <w:p w14:paraId="04A629EB" w14:textId="21AB7581"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Primary Party Age</w:t>
            </w:r>
          </w:p>
        </w:tc>
        <w:tc>
          <w:tcPr>
            <w:tcW w:w="2430" w:type="dxa"/>
            <w:tcBorders>
              <w:top w:val="single" w:sz="4" w:space="0" w:color="auto"/>
              <w:left w:val="single" w:sz="4" w:space="0" w:color="auto"/>
              <w:bottom w:val="single" w:sz="4" w:space="0" w:color="auto"/>
              <w:right w:val="single" w:sz="4" w:space="0" w:color="auto"/>
            </w:tcBorders>
            <w:shd w:val="clear" w:color="000000" w:fill="FFFFFF"/>
          </w:tcPr>
          <w:p w14:paraId="75A2C49B" w14:textId="4C4031ED"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[Client Age]</w:t>
            </w:r>
          </w:p>
        </w:tc>
      </w:tr>
      <w:tr w:rsidR="006D363B" w:rsidRPr="006357E8" w14:paraId="6151FAB0" w14:textId="40DE4282" w:rsidTr="006D363B">
        <w:trPr>
          <w:trHeight w:val="333"/>
        </w:trPr>
        <w:tc>
          <w:tcPr>
            <w:tcW w:w="2340" w:type="dxa"/>
            <w:tcBorders>
              <w:top w:val="single" w:sz="4" w:space="0" w:color="auto"/>
              <w:left w:val="single" w:sz="4" w:space="0" w:color="auto"/>
              <w:bottom w:val="single" w:sz="4" w:space="0" w:color="auto"/>
              <w:right w:val="single" w:sz="4" w:space="0" w:color="auto"/>
            </w:tcBorders>
            <w:shd w:val="clear" w:color="000000" w:fill="FFFFFF"/>
            <w:vAlign w:val="center"/>
          </w:tcPr>
          <w:p w14:paraId="18C1E7A8" w14:textId="3F7CEE38"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Option Approval Level</w:t>
            </w:r>
          </w:p>
        </w:tc>
        <w:tc>
          <w:tcPr>
            <w:tcW w:w="2970" w:type="dxa"/>
            <w:tcBorders>
              <w:top w:val="single" w:sz="4" w:space="0" w:color="auto"/>
              <w:left w:val="single" w:sz="4" w:space="0" w:color="auto"/>
              <w:bottom w:val="single" w:sz="4" w:space="0" w:color="auto"/>
              <w:right w:val="single" w:sz="4" w:space="0" w:color="auto"/>
            </w:tcBorders>
            <w:shd w:val="clear" w:color="000000" w:fill="FFFFFF"/>
            <w:vAlign w:val="center"/>
          </w:tcPr>
          <w:p w14:paraId="61E0D46C" w14:textId="322BE2F3"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[Account Option Level]</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14:paraId="546C95C5" w14:textId="35E7EAC7"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IA Code</w:t>
            </w:r>
          </w:p>
        </w:tc>
        <w:tc>
          <w:tcPr>
            <w:tcW w:w="3510" w:type="dxa"/>
            <w:tcBorders>
              <w:top w:val="single" w:sz="4" w:space="0" w:color="auto"/>
              <w:left w:val="single" w:sz="4" w:space="0" w:color="auto"/>
              <w:bottom w:val="single" w:sz="4" w:space="0" w:color="auto"/>
              <w:right w:val="single" w:sz="4" w:space="0" w:color="auto"/>
            </w:tcBorders>
            <w:shd w:val="clear" w:color="000000" w:fill="FFFFFF"/>
            <w:vAlign w:val="center"/>
          </w:tcPr>
          <w:p w14:paraId="64BA8C18" w14:textId="113CB79C"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[Account Primary Representative Key]</w:t>
            </w:r>
          </w:p>
        </w:tc>
        <w:tc>
          <w:tcPr>
            <w:tcW w:w="1890" w:type="dxa"/>
            <w:tcBorders>
              <w:top w:val="single" w:sz="4" w:space="0" w:color="auto"/>
              <w:left w:val="single" w:sz="4" w:space="0" w:color="auto"/>
              <w:bottom w:val="single" w:sz="4" w:space="0" w:color="auto"/>
              <w:right w:val="single" w:sz="4" w:space="0" w:color="auto"/>
            </w:tcBorders>
            <w:shd w:val="clear" w:color="000000" w:fill="FFFFFF"/>
          </w:tcPr>
          <w:p w14:paraId="3A5BDD43" w14:textId="49C795C7"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IA Name</w:t>
            </w:r>
          </w:p>
        </w:tc>
        <w:tc>
          <w:tcPr>
            <w:tcW w:w="2430" w:type="dxa"/>
            <w:tcBorders>
              <w:top w:val="single" w:sz="4" w:space="0" w:color="auto"/>
              <w:left w:val="single" w:sz="4" w:space="0" w:color="auto"/>
              <w:bottom w:val="single" w:sz="4" w:space="0" w:color="auto"/>
              <w:right w:val="single" w:sz="4" w:space="0" w:color="auto"/>
            </w:tcBorders>
            <w:shd w:val="clear" w:color="000000" w:fill="FFFFFF"/>
            <w:vAlign w:val="center"/>
          </w:tcPr>
          <w:p w14:paraId="7144392A" w14:textId="396D4E04"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[Representative Name]</w:t>
            </w:r>
          </w:p>
        </w:tc>
      </w:tr>
      <w:tr w:rsidR="006D363B" w:rsidRPr="006357E8" w14:paraId="048A85F9" w14:textId="04E77984" w:rsidTr="006D363B">
        <w:trPr>
          <w:trHeight w:val="360"/>
        </w:trPr>
        <w:tc>
          <w:tcPr>
            <w:tcW w:w="2340" w:type="dxa"/>
            <w:tcBorders>
              <w:top w:val="single" w:sz="4" w:space="0" w:color="auto"/>
              <w:left w:val="single" w:sz="4" w:space="0" w:color="auto"/>
              <w:bottom w:val="single" w:sz="4" w:space="0" w:color="auto"/>
              <w:right w:val="single" w:sz="4" w:space="0" w:color="auto"/>
            </w:tcBorders>
            <w:shd w:val="clear" w:color="000000" w:fill="FFFFFF"/>
            <w:vAlign w:val="center"/>
          </w:tcPr>
          <w:p w14:paraId="210B2AA6" w14:textId="36CBC052"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Branch Cd</w:t>
            </w:r>
          </w:p>
        </w:tc>
        <w:tc>
          <w:tcPr>
            <w:tcW w:w="2970" w:type="dxa"/>
            <w:tcBorders>
              <w:top w:val="single" w:sz="4" w:space="0" w:color="auto"/>
              <w:left w:val="single" w:sz="4" w:space="0" w:color="auto"/>
              <w:bottom w:val="single" w:sz="4" w:space="0" w:color="auto"/>
              <w:right w:val="single" w:sz="4" w:space="0" w:color="auto"/>
            </w:tcBorders>
            <w:shd w:val="clear" w:color="000000" w:fill="FFFFFF"/>
            <w:vAlign w:val="center"/>
          </w:tcPr>
          <w:p w14:paraId="446FEDAF" w14:textId="75CC6EBB"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[Account Branch Number]</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14:paraId="3B509931" w14:textId="1D269748"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Branch Name</w:t>
            </w:r>
          </w:p>
        </w:tc>
        <w:tc>
          <w:tcPr>
            <w:tcW w:w="3510" w:type="dxa"/>
            <w:tcBorders>
              <w:top w:val="single" w:sz="4" w:space="0" w:color="auto"/>
              <w:left w:val="single" w:sz="4" w:space="0" w:color="auto"/>
              <w:bottom w:val="single" w:sz="4" w:space="0" w:color="auto"/>
              <w:right w:val="single" w:sz="4" w:space="0" w:color="auto"/>
            </w:tcBorders>
            <w:shd w:val="clear" w:color="000000" w:fill="FFFFFF"/>
            <w:vAlign w:val="center"/>
          </w:tcPr>
          <w:p w14:paraId="1E11ADC4" w14:textId="7FB63ADD"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[Branch Name]</w:t>
            </w:r>
          </w:p>
        </w:tc>
        <w:tc>
          <w:tcPr>
            <w:tcW w:w="1890" w:type="dxa"/>
            <w:tcBorders>
              <w:top w:val="single" w:sz="4" w:space="0" w:color="auto"/>
              <w:left w:val="single" w:sz="4" w:space="0" w:color="auto"/>
              <w:bottom w:val="single" w:sz="4" w:space="0" w:color="auto"/>
              <w:right w:val="single" w:sz="4" w:space="0" w:color="auto"/>
            </w:tcBorders>
            <w:shd w:val="clear" w:color="000000" w:fill="FFFFFF"/>
            <w:vAlign w:val="center"/>
          </w:tcPr>
          <w:p w14:paraId="71EA397B" w14:textId="08C9CAD0"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Fee Type</w:t>
            </w:r>
          </w:p>
        </w:tc>
        <w:tc>
          <w:tcPr>
            <w:tcW w:w="2430" w:type="dxa"/>
            <w:tcBorders>
              <w:top w:val="single" w:sz="4" w:space="0" w:color="auto"/>
              <w:left w:val="single" w:sz="4" w:space="0" w:color="auto"/>
              <w:bottom w:val="single" w:sz="4" w:space="0" w:color="auto"/>
              <w:right w:val="single" w:sz="4" w:space="0" w:color="auto"/>
            </w:tcBorders>
            <w:shd w:val="clear" w:color="000000" w:fill="FFFFFF"/>
            <w:vAlign w:val="center"/>
          </w:tcPr>
          <w:p w14:paraId="41AC2815" w14:textId="57225058"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[Fee Type Description] of [Account Fee Type ID]</w:t>
            </w:r>
          </w:p>
        </w:tc>
      </w:tr>
      <w:tr w:rsidR="006D363B" w:rsidRPr="006357E8" w14:paraId="1803FB2A" w14:textId="4E501159" w:rsidTr="006D363B">
        <w:trPr>
          <w:trHeight w:val="270"/>
        </w:trPr>
        <w:tc>
          <w:tcPr>
            <w:tcW w:w="2340" w:type="dxa"/>
            <w:tcBorders>
              <w:top w:val="single" w:sz="4" w:space="0" w:color="auto"/>
              <w:left w:val="single" w:sz="4" w:space="0" w:color="auto"/>
              <w:bottom w:val="single" w:sz="4" w:space="0" w:color="auto"/>
              <w:right w:val="single" w:sz="4" w:space="0" w:color="auto"/>
            </w:tcBorders>
            <w:shd w:val="clear" w:color="000000" w:fill="FFFFFF"/>
            <w:vAlign w:val="center"/>
          </w:tcPr>
          <w:p w14:paraId="51425ADA" w14:textId="419DEBCC"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Discretionary</w:t>
            </w:r>
          </w:p>
        </w:tc>
        <w:tc>
          <w:tcPr>
            <w:tcW w:w="2970" w:type="dxa"/>
            <w:tcBorders>
              <w:top w:val="single" w:sz="4" w:space="0" w:color="auto"/>
              <w:left w:val="single" w:sz="4" w:space="0" w:color="auto"/>
              <w:bottom w:val="single" w:sz="4" w:space="0" w:color="auto"/>
              <w:right w:val="single" w:sz="4" w:space="0" w:color="auto"/>
            </w:tcBorders>
            <w:shd w:val="clear" w:color="000000" w:fill="FFFFFF"/>
            <w:vAlign w:val="center"/>
          </w:tcPr>
          <w:p w14:paraId="79A43C47" w14:textId="73EAC416"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[Account Is Discretionary]</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14:paraId="30AA44F9" w14:textId="6C866777"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Registered</w:t>
            </w:r>
          </w:p>
        </w:tc>
        <w:tc>
          <w:tcPr>
            <w:tcW w:w="351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F24C007" w14:textId="4BE146D7"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[Account Is Registered]</w:t>
            </w:r>
          </w:p>
        </w:tc>
        <w:tc>
          <w:tcPr>
            <w:tcW w:w="1890" w:type="dxa"/>
            <w:tcBorders>
              <w:top w:val="single" w:sz="4" w:space="0" w:color="auto"/>
              <w:left w:val="single" w:sz="4" w:space="0" w:color="auto"/>
              <w:bottom w:val="single" w:sz="4" w:space="0" w:color="auto"/>
              <w:right w:val="single" w:sz="4" w:space="0" w:color="auto"/>
            </w:tcBorders>
            <w:shd w:val="clear" w:color="000000" w:fill="FFFFFF"/>
            <w:vAlign w:val="center"/>
          </w:tcPr>
          <w:p w14:paraId="03C6612C" w14:textId="40764708" w:rsidR="006D363B" w:rsidRPr="006357E8" w:rsidRDefault="006D363B" w:rsidP="006D363B">
            <w:pPr>
              <w:spacing w:after="0" w:line="240" w:lineRule="auto"/>
              <w:rPr>
                <w:rFonts w:ascii="Times New Roman" w:eastAsia="Times New Roman" w:hAnsi="Times New Roman" w:cs="Times New Roman"/>
                <w:b/>
                <w:bCs/>
                <w:color w:val="000000"/>
                <w:sz w:val="20"/>
                <w:szCs w:val="20"/>
              </w:rPr>
            </w:pPr>
            <w:r w:rsidRPr="006D363B">
              <w:rPr>
                <w:rFonts w:ascii="Times New Roman" w:eastAsia="Times New Roman" w:hAnsi="Times New Roman" w:cs="Times New Roman"/>
                <w:b/>
                <w:bCs/>
                <w:color w:val="000000"/>
                <w:sz w:val="20"/>
                <w:szCs w:val="20"/>
              </w:rPr>
              <w:t>Account Category</w:t>
            </w:r>
          </w:p>
        </w:tc>
        <w:tc>
          <w:tcPr>
            <w:tcW w:w="243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C8A7DAB" w14:textId="520B983F" w:rsidR="006D363B" w:rsidRPr="006357E8" w:rsidRDefault="006D363B" w:rsidP="006D363B">
            <w:pPr>
              <w:spacing w:after="0" w:line="240" w:lineRule="auto"/>
              <w:rPr>
                <w:rFonts w:ascii="Times New Roman" w:eastAsia="Times New Roman" w:hAnsi="Times New Roman" w:cs="Times New Roman"/>
                <w:color w:val="000000"/>
                <w:sz w:val="20"/>
                <w:szCs w:val="20"/>
              </w:rPr>
            </w:pPr>
            <w:r w:rsidRPr="006D363B">
              <w:rPr>
                <w:rFonts w:ascii="Times New Roman" w:eastAsia="Times New Roman" w:hAnsi="Times New Roman" w:cs="Times New Roman"/>
                <w:color w:val="000000"/>
                <w:sz w:val="20"/>
                <w:szCs w:val="20"/>
              </w:rPr>
              <w:t>[Account Category]</w:t>
            </w:r>
          </w:p>
        </w:tc>
      </w:tr>
      <w:tr w:rsidR="006D363B" w:rsidRPr="006357E8" w14:paraId="5B381C12" w14:textId="1DE22104" w:rsidTr="006D363B">
        <w:trPr>
          <w:trHeight w:val="287"/>
        </w:trPr>
        <w:tc>
          <w:tcPr>
            <w:tcW w:w="2340" w:type="dxa"/>
            <w:tcBorders>
              <w:top w:val="single" w:sz="4" w:space="0" w:color="auto"/>
              <w:left w:val="nil"/>
              <w:bottom w:val="nil"/>
              <w:right w:val="nil"/>
            </w:tcBorders>
            <w:shd w:val="clear" w:color="000000" w:fill="FFFFFF"/>
            <w:vAlign w:val="center"/>
          </w:tcPr>
          <w:p w14:paraId="6BC73F6A" w14:textId="0FBE8057" w:rsidR="006D363B" w:rsidRPr="006357E8" w:rsidRDefault="006D363B" w:rsidP="006D363B">
            <w:pPr>
              <w:spacing w:after="0" w:line="240" w:lineRule="auto"/>
              <w:rPr>
                <w:rFonts w:ascii="Times New Roman" w:eastAsia="Times New Roman" w:hAnsi="Times New Roman" w:cs="Times New Roman"/>
                <w:b/>
                <w:bCs/>
                <w:color w:val="000000"/>
                <w:sz w:val="20"/>
                <w:szCs w:val="20"/>
              </w:rPr>
            </w:pPr>
          </w:p>
        </w:tc>
        <w:tc>
          <w:tcPr>
            <w:tcW w:w="2970" w:type="dxa"/>
            <w:tcBorders>
              <w:top w:val="single" w:sz="4" w:space="0" w:color="auto"/>
              <w:left w:val="nil"/>
              <w:bottom w:val="nil"/>
              <w:right w:val="nil"/>
            </w:tcBorders>
            <w:shd w:val="clear" w:color="000000" w:fill="FFFFFF"/>
            <w:vAlign w:val="center"/>
          </w:tcPr>
          <w:p w14:paraId="55D8B872" w14:textId="443DBE68" w:rsidR="006D363B" w:rsidRPr="006357E8" w:rsidRDefault="006D363B" w:rsidP="006D363B">
            <w:pPr>
              <w:spacing w:after="0" w:line="240" w:lineRule="auto"/>
              <w:rPr>
                <w:rFonts w:ascii="Times New Roman" w:eastAsia="Times New Roman" w:hAnsi="Times New Roman" w:cs="Times New Roman"/>
                <w:color w:val="000000"/>
                <w:sz w:val="20"/>
                <w:szCs w:val="20"/>
              </w:rPr>
            </w:pPr>
          </w:p>
        </w:tc>
        <w:tc>
          <w:tcPr>
            <w:tcW w:w="1710" w:type="dxa"/>
            <w:tcBorders>
              <w:top w:val="single" w:sz="4" w:space="0" w:color="auto"/>
              <w:left w:val="nil"/>
              <w:bottom w:val="nil"/>
              <w:right w:val="nil"/>
            </w:tcBorders>
            <w:shd w:val="clear" w:color="000000" w:fill="FFFFFF"/>
            <w:vAlign w:val="center"/>
          </w:tcPr>
          <w:p w14:paraId="6FAAA832" w14:textId="4D1474EA" w:rsidR="006D363B" w:rsidRPr="006357E8" w:rsidRDefault="006D363B" w:rsidP="006D363B">
            <w:pPr>
              <w:spacing w:after="0" w:line="240" w:lineRule="auto"/>
              <w:rPr>
                <w:rFonts w:ascii="Times New Roman" w:eastAsia="Times New Roman" w:hAnsi="Times New Roman" w:cs="Times New Roman"/>
                <w:b/>
                <w:bCs/>
                <w:color w:val="000000"/>
                <w:sz w:val="20"/>
                <w:szCs w:val="20"/>
              </w:rPr>
            </w:pPr>
          </w:p>
        </w:tc>
        <w:tc>
          <w:tcPr>
            <w:tcW w:w="3510" w:type="dxa"/>
            <w:tcBorders>
              <w:top w:val="single" w:sz="4" w:space="0" w:color="auto"/>
              <w:left w:val="nil"/>
              <w:bottom w:val="nil"/>
              <w:right w:val="nil"/>
            </w:tcBorders>
            <w:shd w:val="clear" w:color="000000" w:fill="FFFFFF"/>
            <w:vAlign w:val="center"/>
          </w:tcPr>
          <w:p w14:paraId="01036A1F" w14:textId="5890FBB0" w:rsidR="006D363B" w:rsidRPr="006357E8" w:rsidRDefault="006D363B" w:rsidP="006D363B">
            <w:pPr>
              <w:spacing w:after="0" w:line="240" w:lineRule="auto"/>
              <w:rPr>
                <w:rFonts w:ascii="Times New Roman" w:eastAsia="Times New Roman" w:hAnsi="Times New Roman" w:cs="Times New Roman"/>
                <w:color w:val="000000"/>
                <w:sz w:val="20"/>
                <w:szCs w:val="20"/>
              </w:rPr>
            </w:pPr>
          </w:p>
        </w:tc>
        <w:tc>
          <w:tcPr>
            <w:tcW w:w="1890" w:type="dxa"/>
            <w:tcBorders>
              <w:top w:val="single" w:sz="4" w:space="0" w:color="auto"/>
              <w:left w:val="nil"/>
              <w:bottom w:val="nil"/>
              <w:right w:val="nil"/>
            </w:tcBorders>
            <w:shd w:val="clear" w:color="000000" w:fill="FFFFFF"/>
            <w:vAlign w:val="center"/>
          </w:tcPr>
          <w:p w14:paraId="44DD0E50" w14:textId="259E4BB9" w:rsidR="006D363B" w:rsidRPr="006357E8" w:rsidRDefault="006D363B" w:rsidP="006D363B">
            <w:pPr>
              <w:spacing w:after="0" w:line="240" w:lineRule="auto"/>
              <w:rPr>
                <w:rFonts w:ascii="Times New Roman" w:eastAsia="Times New Roman" w:hAnsi="Times New Roman" w:cs="Times New Roman"/>
                <w:b/>
                <w:bCs/>
                <w:color w:val="000000"/>
                <w:sz w:val="20"/>
                <w:szCs w:val="20"/>
              </w:rPr>
            </w:pPr>
          </w:p>
        </w:tc>
        <w:tc>
          <w:tcPr>
            <w:tcW w:w="2430" w:type="dxa"/>
            <w:tcBorders>
              <w:top w:val="single" w:sz="4" w:space="0" w:color="auto"/>
              <w:left w:val="nil"/>
              <w:bottom w:val="nil"/>
              <w:right w:val="nil"/>
            </w:tcBorders>
            <w:shd w:val="clear" w:color="000000" w:fill="FFFFFF"/>
            <w:vAlign w:val="center"/>
          </w:tcPr>
          <w:p w14:paraId="6F7AF5E4" w14:textId="22189F26" w:rsidR="006D363B" w:rsidRPr="006357E8" w:rsidRDefault="006D363B" w:rsidP="006D363B">
            <w:pPr>
              <w:spacing w:after="0" w:line="240" w:lineRule="auto"/>
              <w:rPr>
                <w:rFonts w:ascii="Times New Roman" w:eastAsia="Times New Roman" w:hAnsi="Times New Roman" w:cs="Times New Roman"/>
                <w:color w:val="000000"/>
                <w:sz w:val="20"/>
                <w:szCs w:val="20"/>
              </w:rPr>
            </w:pPr>
          </w:p>
        </w:tc>
      </w:tr>
    </w:tbl>
    <w:p w14:paraId="1470ADA1" w14:textId="2F4447AA" w:rsidR="006357E8" w:rsidRDefault="006357E8" w:rsidP="00660F46"/>
    <w:p w14:paraId="2AA12123" w14:textId="77777777" w:rsidR="0058113B" w:rsidRDefault="0058113B" w:rsidP="00603F02">
      <w:pPr>
        <w:pStyle w:val="Body"/>
      </w:pPr>
    </w:p>
    <w:p w14:paraId="3CD32EDA" w14:textId="5C40432B" w:rsidR="00E8062F" w:rsidRDefault="00E8062F" w:rsidP="00E8062F">
      <w:pPr>
        <w:pStyle w:val="Heading2"/>
        <w:rPr>
          <w:rFonts w:eastAsia="Times New Roman"/>
        </w:rPr>
      </w:pPr>
      <w:bookmarkStart w:id="53" w:name="_Toc94011637"/>
      <w:r w:rsidRPr="00CC3C07">
        <w:rPr>
          <w:rFonts w:eastAsia="Times New Roman"/>
        </w:rPr>
        <w:t>Analytics</w:t>
      </w:r>
      <w:bookmarkEnd w:id="53"/>
      <w:r w:rsidRPr="00CC3C07">
        <w:rPr>
          <w:rFonts w:eastAsia="Times New Roman"/>
        </w:rPr>
        <w:t xml:space="preserve"> </w:t>
      </w:r>
    </w:p>
    <w:p w14:paraId="71E12376" w14:textId="542EFA76" w:rsidR="00E8062F" w:rsidRDefault="00E8062F" w:rsidP="00E8062F">
      <w:pPr>
        <w:pStyle w:val="Body"/>
        <w:ind w:left="0"/>
        <w:rPr>
          <w:rFonts w:eastAsiaTheme="majorEastAsia"/>
        </w:rPr>
      </w:pPr>
      <w:r>
        <w:rPr>
          <w:rFonts w:eastAsiaTheme="majorEastAsia"/>
        </w:rPr>
        <w:t xml:space="preserve">The analytics preset Tab </w:t>
      </w:r>
      <w:r w:rsidR="00DF48E2">
        <w:rPr>
          <w:rFonts w:eastAsiaTheme="majorEastAsia"/>
        </w:rPr>
        <w:t>is</w:t>
      </w:r>
      <w:r>
        <w:rPr>
          <w:rFonts w:eastAsiaTheme="majorEastAsia"/>
        </w:rPr>
        <w:t xml:space="preserve"> a present on the left as indicated in </w:t>
      </w:r>
      <w:hyperlink r:id="rId42" w:tgtFrame="_self" w:history="1">
        <w:r w:rsidRPr="00476F3B">
          <w:rPr>
            <w:rStyle w:val="Hyperlink"/>
            <w:rFonts w:eastAsiaTheme="majorEastAsia"/>
            <w:color w:val="FF0000"/>
          </w:rPr>
          <w:t>red</w:t>
        </w:r>
      </w:hyperlink>
      <w:r>
        <w:rPr>
          <w:rFonts w:eastAsiaTheme="majorEastAsia"/>
          <w:color w:val="FF0000"/>
        </w:rPr>
        <w:t xml:space="preserve"> </w:t>
      </w:r>
      <w:r w:rsidRPr="00AE7AD7">
        <w:rPr>
          <w:rFonts w:eastAsiaTheme="majorEastAsia"/>
        </w:rPr>
        <w:t>area below</w:t>
      </w:r>
      <w:r>
        <w:rPr>
          <w:rFonts w:eastAsiaTheme="majorEastAsia"/>
        </w:rPr>
        <w:t xml:space="preserve"> </w:t>
      </w:r>
      <w:r w:rsidRPr="00AE7AD7">
        <w:rPr>
          <w:rFonts w:eastAsiaTheme="majorEastAsia"/>
        </w:rPr>
        <w:t xml:space="preserve"> </w:t>
      </w:r>
      <w:r>
        <w:rPr>
          <w:rFonts w:eastAsiaTheme="majorEastAsia"/>
        </w:rPr>
        <w:t xml:space="preserve">. </w:t>
      </w:r>
    </w:p>
    <w:p w14:paraId="651A58A8" w14:textId="77777777" w:rsidR="00E8062F" w:rsidRPr="00CC3C07" w:rsidRDefault="00E8062F" w:rsidP="00E8062F">
      <w:r>
        <w:rPr>
          <w:noProof/>
          <w:lang w:bidi="ar-SA"/>
        </w:rPr>
        <w:lastRenderedPageBreak/>
        <w:drawing>
          <wp:inline distT="0" distB="0" distL="0" distR="0" wp14:anchorId="3EC8095C" wp14:editId="4A411B50">
            <wp:extent cx="6956097"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68389" cy="3988485"/>
                    </a:xfrm>
                    <a:prstGeom prst="rect">
                      <a:avLst/>
                    </a:prstGeom>
                    <a:noFill/>
                    <a:ln>
                      <a:noFill/>
                    </a:ln>
                  </pic:spPr>
                </pic:pic>
              </a:graphicData>
            </a:graphic>
          </wp:inline>
        </w:drawing>
      </w:r>
    </w:p>
    <w:p w14:paraId="31ABFC03" w14:textId="3B37EBBB" w:rsidR="008A5B5C" w:rsidRDefault="008A5B5C" w:rsidP="00E2799A">
      <w:pPr>
        <w:pStyle w:val="ListParagraph"/>
        <w:rPr>
          <w:color w:val="2F5496" w:themeColor="accent1" w:themeShade="BF"/>
        </w:rPr>
      </w:pPr>
    </w:p>
    <w:p w14:paraId="382C2A00" w14:textId="77777777" w:rsidR="00DF48E2" w:rsidRPr="00DF48E2" w:rsidRDefault="00DF48E2" w:rsidP="00DF48E2">
      <w:pPr>
        <w:rPr>
          <w:rFonts w:eastAsia="Times New Roman"/>
        </w:rPr>
      </w:pPr>
      <w:r w:rsidRPr="00DF48E2">
        <w:rPr>
          <w:rFonts w:eastAsia="Times New Roman"/>
        </w:rPr>
        <w:t>On 2015-09-25 the account has trades that appear to break the following Minimum Standards of Account Supervision rules:</w:t>
      </w:r>
    </w:p>
    <w:p w14:paraId="0CE9163D" w14:textId="2AA71E32" w:rsidR="006D1168" w:rsidRDefault="00222D6D" w:rsidP="002202B7">
      <w:pPr>
        <w:pStyle w:val="ListParagraph"/>
        <w:numPr>
          <w:ilvl w:val="0"/>
          <w:numId w:val="11"/>
        </w:numPr>
        <w:rPr>
          <w:rFonts w:eastAsia="Times New Roman"/>
        </w:rPr>
      </w:pPr>
      <w:r>
        <w:rPr>
          <w:rFonts w:eastAsia="Times New Roman"/>
        </w:rPr>
        <w:t>“</w:t>
      </w:r>
      <w:r w:rsidR="006D1168" w:rsidRPr="00941570">
        <w:rPr>
          <w:rFonts w:eastAsia="Times New Roman"/>
        </w:rPr>
        <w:t>Violated</w:t>
      </w:r>
      <w:r w:rsidR="006D1168" w:rsidRPr="00941570">
        <w:rPr>
          <w:rFonts w:cs="Times New Roman"/>
          <w:b/>
          <w:bCs/>
          <w:color w:val="1F497D"/>
        </w:rPr>
        <w:t xml:space="preserve"> - </w:t>
      </w:r>
      <w:r w:rsidR="006D1168" w:rsidRPr="00941570">
        <w:rPr>
          <w:rFonts w:eastAsia="Times New Roman"/>
        </w:rPr>
        <w:t>Rule 1 – No Option Trading Approved</w:t>
      </w:r>
      <w:r>
        <w:rPr>
          <w:rFonts w:eastAsia="Times New Roman"/>
        </w:rPr>
        <w:t>“</w:t>
      </w:r>
    </w:p>
    <w:p w14:paraId="6506C839" w14:textId="554D2BF5" w:rsidR="006D1168" w:rsidRPr="00941570" w:rsidRDefault="00222D6D" w:rsidP="002202B7">
      <w:pPr>
        <w:pStyle w:val="ListParagraph"/>
        <w:numPr>
          <w:ilvl w:val="0"/>
          <w:numId w:val="11"/>
        </w:numPr>
        <w:rPr>
          <w:rFonts w:eastAsia="Times New Roman"/>
        </w:rPr>
      </w:pPr>
      <w:r>
        <w:rPr>
          <w:rFonts w:eastAsia="Times New Roman"/>
        </w:rPr>
        <w:t>“</w:t>
      </w:r>
      <w:r w:rsidR="006D1168" w:rsidRPr="00941570">
        <w:rPr>
          <w:rFonts w:eastAsia="Times New Roman"/>
        </w:rPr>
        <w:t>Violated</w:t>
      </w:r>
      <w:r w:rsidR="006D1168" w:rsidRPr="00941570">
        <w:rPr>
          <w:rFonts w:cs="Times New Roman"/>
          <w:b/>
          <w:bCs/>
          <w:color w:val="1F497D"/>
        </w:rPr>
        <w:t xml:space="preserve"> - </w:t>
      </w:r>
      <w:r w:rsidR="006D1168" w:rsidRPr="00941570">
        <w:rPr>
          <w:rFonts w:eastAsia="Times New Roman"/>
        </w:rPr>
        <w:t>Rule 2 – Long Options Trading Not Approved</w:t>
      </w:r>
      <w:r>
        <w:rPr>
          <w:rFonts w:eastAsia="Times New Roman"/>
        </w:rPr>
        <w:t>”</w:t>
      </w:r>
      <w:r w:rsidR="006D1168" w:rsidRPr="00941570">
        <w:rPr>
          <w:rFonts w:eastAsia="Times New Roman"/>
        </w:rPr>
        <w:t xml:space="preserve">  </w:t>
      </w:r>
    </w:p>
    <w:p w14:paraId="503C1709" w14:textId="7C0298FA" w:rsidR="006D1168" w:rsidRPr="00556C0C" w:rsidRDefault="00222D6D" w:rsidP="002202B7">
      <w:pPr>
        <w:pStyle w:val="ListParagraph"/>
        <w:numPr>
          <w:ilvl w:val="0"/>
          <w:numId w:val="11"/>
        </w:numPr>
        <w:rPr>
          <w:rFonts w:eastAsia="Times New Roman"/>
        </w:rPr>
      </w:pPr>
      <w:r>
        <w:rPr>
          <w:rFonts w:eastAsia="Times New Roman"/>
        </w:rPr>
        <w:t>“</w:t>
      </w:r>
      <w:r w:rsidR="006D1168" w:rsidRPr="00941570">
        <w:rPr>
          <w:rFonts w:eastAsia="Times New Roman"/>
        </w:rPr>
        <w:t>Violated</w:t>
      </w:r>
      <w:r w:rsidR="006D1168" w:rsidRPr="00941570">
        <w:rPr>
          <w:rFonts w:cs="Times New Roman"/>
          <w:b/>
          <w:bCs/>
          <w:color w:val="1F497D"/>
        </w:rPr>
        <w:t xml:space="preserve"> - </w:t>
      </w:r>
      <w:r w:rsidR="006D1168" w:rsidRPr="00406DAE">
        <w:rPr>
          <w:rFonts w:eastAsia="Times New Roman"/>
        </w:rPr>
        <w:t xml:space="preserve">Rule </w:t>
      </w:r>
      <w:r w:rsidR="006D1168">
        <w:rPr>
          <w:rFonts w:eastAsia="Times New Roman"/>
        </w:rPr>
        <w:t>3</w:t>
      </w:r>
      <w:r w:rsidR="006D1168" w:rsidRPr="00406DAE">
        <w:rPr>
          <w:rFonts w:eastAsia="Times New Roman"/>
        </w:rPr>
        <w:t xml:space="preserve"> </w:t>
      </w:r>
      <w:r w:rsidR="006D1168" w:rsidRPr="00941570">
        <w:rPr>
          <w:rFonts w:eastAsia="Times New Roman"/>
        </w:rPr>
        <w:t>– </w:t>
      </w:r>
      <w:r w:rsidR="006D1168" w:rsidRPr="00556C0C">
        <w:rPr>
          <w:rFonts w:eastAsia="Times New Roman"/>
        </w:rPr>
        <w:t>Option Spreads Not Approved</w:t>
      </w:r>
      <w:r>
        <w:rPr>
          <w:rFonts w:eastAsia="Times New Roman"/>
        </w:rPr>
        <w:t>”</w:t>
      </w:r>
      <w:r w:rsidR="006D1168" w:rsidRPr="00406DAE">
        <w:rPr>
          <w:rFonts w:eastAsia="Times New Roman"/>
        </w:rPr>
        <w:t xml:space="preserve"> </w:t>
      </w:r>
    </w:p>
    <w:p w14:paraId="2C4C966D" w14:textId="7F2902FB" w:rsidR="006D1168" w:rsidRPr="00556C0C" w:rsidRDefault="00222D6D" w:rsidP="002202B7">
      <w:pPr>
        <w:pStyle w:val="ListParagraph"/>
        <w:numPr>
          <w:ilvl w:val="0"/>
          <w:numId w:val="11"/>
        </w:numPr>
        <w:rPr>
          <w:rFonts w:eastAsia="Times New Roman"/>
        </w:rPr>
      </w:pPr>
      <w:r>
        <w:rPr>
          <w:rFonts w:eastAsia="Times New Roman"/>
        </w:rPr>
        <w:t>“</w:t>
      </w:r>
      <w:r w:rsidR="006D1168" w:rsidRPr="00941570">
        <w:rPr>
          <w:rFonts w:eastAsia="Times New Roman"/>
        </w:rPr>
        <w:t>Violated</w:t>
      </w:r>
      <w:r w:rsidR="006D1168" w:rsidRPr="00941570">
        <w:rPr>
          <w:rFonts w:cs="Times New Roman"/>
          <w:b/>
          <w:bCs/>
          <w:color w:val="1F497D"/>
        </w:rPr>
        <w:t xml:space="preserve"> - </w:t>
      </w:r>
      <w:r w:rsidR="006D1168" w:rsidRPr="00406DAE">
        <w:rPr>
          <w:rFonts w:eastAsia="Times New Roman"/>
        </w:rPr>
        <w:t xml:space="preserve">Rule </w:t>
      </w:r>
      <w:r w:rsidR="006D1168">
        <w:rPr>
          <w:rFonts w:eastAsia="Times New Roman"/>
        </w:rPr>
        <w:t>4</w:t>
      </w:r>
      <w:r w:rsidR="006D1168" w:rsidRPr="00406DAE">
        <w:rPr>
          <w:rFonts w:eastAsia="Times New Roman"/>
        </w:rPr>
        <w:t xml:space="preserve"> –  </w:t>
      </w:r>
      <w:r w:rsidR="006D1168" w:rsidRPr="00556C0C">
        <w:rPr>
          <w:rFonts w:eastAsia="Times New Roman"/>
        </w:rPr>
        <w:t>Naked Puts Not Approved</w:t>
      </w:r>
      <w:r>
        <w:rPr>
          <w:rFonts w:eastAsia="Times New Roman"/>
        </w:rPr>
        <w:t>”</w:t>
      </w:r>
      <w:r w:rsidR="006D1168" w:rsidRPr="00406DAE">
        <w:rPr>
          <w:rFonts w:eastAsia="Times New Roman"/>
        </w:rPr>
        <w:t xml:space="preserve"> </w:t>
      </w:r>
    </w:p>
    <w:p w14:paraId="1133AB7E" w14:textId="31E987DE" w:rsidR="006D1168" w:rsidRPr="00720B2A" w:rsidRDefault="00222D6D" w:rsidP="002202B7">
      <w:pPr>
        <w:pStyle w:val="ListParagraph"/>
        <w:numPr>
          <w:ilvl w:val="0"/>
          <w:numId w:val="11"/>
        </w:numPr>
        <w:rPr>
          <w:rFonts w:eastAsia="Times New Roman"/>
        </w:rPr>
      </w:pPr>
      <w:r>
        <w:rPr>
          <w:rFonts w:eastAsia="Times New Roman"/>
        </w:rPr>
        <w:t>“</w:t>
      </w:r>
      <w:r w:rsidR="006D1168" w:rsidRPr="00941570">
        <w:rPr>
          <w:rFonts w:eastAsia="Times New Roman"/>
        </w:rPr>
        <w:t>Violated</w:t>
      </w:r>
      <w:r w:rsidR="006D1168" w:rsidRPr="00314FF2">
        <w:rPr>
          <w:rFonts w:eastAsia="Times New Roman"/>
        </w:rPr>
        <w:t xml:space="preserve"> - </w:t>
      </w:r>
      <w:r w:rsidR="006D1168" w:rsidRPr="00406DAE">
        <w:rPr>
          <w:rFonts w:eastAsia="Times New Roman"/>
        </w:rPr>
        <w:t xml:space="preserve">Rule </w:t>
      </w:r>
      <w:r w:rsidR="006D1168">
        <w:rPr>
          <w:rFonts w:eastAsia="Times New Roman"/>
        </w:rPr>
        <w:t>5</w:t>
      </w:r>
      <w:r w:rsidR="006D1168" w:rsidRPr="00406DAE">
        <w:rPr>
          <w:rFonts w:eastAsia="Times New Roman"/>
        </w:rPr>
        <w:t xml:space="preserve"> –  </w:t>
      </w:r>
      <w:r w:rsidR="00981ECD" w:rsidRPr="00314FF2">
        <w:rPr>
          <w:rFonts w:eastAsia="Times New Roman"/>
        </w:rPr>
        <w:t xml:space="preserve">Naked </w:t>
      </w:r>
      <w:r w:rsidR="00981ECD" w:rsidRPr="00314FF2">
        <w:rPr>
          <w:rFonts w:eastAsia="Times New Roman"/>
        </w:rPr>
        <w:t>Calls</w:t>
      </w:r>
      <w:r w:rsidR="00981ECD" w:rsidRPr="00314FF2">
        <w:rPr>
          <w:rFonts w:eastAsia="Times New Roman"/>
        </w:rPr>
        <w:t xml:space="preserve"> Not Approved</w:t>
      </w:r>
      <w:r>
        <w:rPr>
          <w:rFonts w:eastAsia="Times New Roman"/>
        </w:rPr>
        <w:t>”</w:t>
      </w:r>
      <w:r w:rsidR="006D1168" w:rsidRPr="00406DAE">
        <w:rPr>
          <w:rFonts w:eastAsia="Times New Roman"/>
        </w:rPr>
        <w:t xml:space="preserve">  </w:t>
      </w:r>
    </w:p>
    <w:p w14:paraId="0646B6BA" w14:textId="6CB05B64" w:rsidR="006D1168" w:rsidRPr="00720B2A" w:rsidRDefault="00222D6D" w:rsidP="002202B7">
      <w:pPr>
        <w:pStyle w:val="ListParagraph"/>
        <w:numPr>
          <w:ilvl w:val="0"/>
          <w:numId w:val="11"/>
        </w:numPr>
        <w:rPr>
          <w:rFonts w:eastAsia="Times New Roman"/>
        </w:rPr>
      </w:pPr>
      <w:r>
        <w:rPr>
          <w:rFonts w:eastAsia="Times New Roman"/>
        </w:rPr>
        <w:t>“</w:t>
      </w:r>
      <w:r w:rsidR="006D1168" w:rsidRPr="00941570">
        <w:rPr>
          <w:rFonts w:eastAsia="Times New Roman"/>
        </w:rPr>
        <w:t>Violated</w:t>
      </w:r>
      <w:r w:rsidR="006D1168" w:rsidRPr="00314FF2">
        <w:rPr>
          <w:rFonts w:eastAsia="Times New Roman"/>
        </w:rPr>
        <w:t xml:space="preserve"> - </w:t>
      </w:r>
      <w:r w:rsidR="006D1168" w:rsidRPr="00406DAE">
        <w:rPr>
          <w:rFonts w:eastAsia="Times New Roman"/>
        </w:rPr>
        <w:t xml:space="preserve">Rule </w:t>
      </w:r>
      <w:r w:rsidR="006D1168">
        <w:rPr>
          <w:rFonts w:eastAsia="Times New Roman"/>
        </w:rPr>
        <w:t>6</w:t>
      </w:r>
      <w:r w:rsidR="006D1168" w:rsidRPr="00406DAE">
        <w:rPr>
          <w:rFonts w:eastAsia="Times New Roman"/>
        </w:rPr>
        <w:t xml:space="preserve"> –  </w:t>
      </w:r>
      <w:r w:rsidR="00981ECD" w:rsidRPr="00314FF2">
        <w:rPr>
          <w:rFonts w:eastAsia="Times New Roman"/>
        </w:rPr>
        <w:t>Trades Not Approved for Registered Accounts</w:t>
      </w:r>
      <w:r>
        <w:rPr>
          <w:rFonts w:eastAsia="Times New Roman"/>
        </w:rPr>
        <w:t>”</w:t>
      </w:r>
      <w:r w:rsidR="006D1168" w:rsidRPr="00406DAE">
        <w:rPr>
          <w:rFonts w:eastAsia="Times New Roman"/>
        </w:rPr>
        <w:t xml:space="preserve">  </w:t>
      </w:r>
    </w:p>
    <w:p w14:paraId="61DCA8A7" w14:textId="636CF066" w:rsidR="006D1168" w:rsidRPr="00720B2A" w:rsidRDefault="00222D6D" w:rsidP="002202B7">
      <w:pPr>
        <w:pStyle w:val="ListParagraph"/>
        <w:numPr>
          <w:ilvl w:val="0"/>
          <w:numId w:val="11"/>
        </w:numPr>
        <w:rPr>
          <w:rFonts w:eastAsia="Times New Roman"/>
        </w:rPr>
      </w:pPr>
      <w:r>
        <w:rPr>
          <w:rFonts w:eastAsia="Times New Roman"/>
        </w:rPr>
        <w:t>“</w:t>
      </w:r>
      <w:r w:rsidR="006D1168" w:rsidRPr="00941570">
        <w:rPr>
          <w:rFonts w:eastAsia="Times New Roman"/>
        </w:rPr>
        <w:t>Violated</w:t>
      </w:r>
      <w:r w:rsidR="006D1168" w:rsidRPr="00941570">
        <w:rPr>
          <w:rFonts w:cs="Times New Roman"/>
          <w:b/>
          <w:bCs/>
          <w:color w:val="1F497D"/>
        </w:rPr>
        <w:t xml:space="preserve"> - </w:t>
      </w:r>
      <w:r w:rsidR="006D1168" w:rsidRPr="00406DAE">
        <w:rPr>
          <w:rFonts w:eastAsia="Times New Roman"/>
        </w:rPr>
        <w:t xml:space="preserve">Rule </w:t>
      </w:r>
      <w:r w:rsidR="006D1168">
        <w:rPr>
          <w:rFonts w:eastAsia="Times New Roman"/>
        </w:rPr>
        <w:t>7</w:t>
      </w:r>
      <w:r w:rsidR="006D1168" w:rsidRPr="00406DAE">
        <w:rPr>
          <w:rFonts w:eastAsia="Times New Roman"/>
        </w:rPr>
        <w:t xml:space="preserve"> –  </w:t>
      </w:r>
      <w:r w:rsidR="006D1168" w:rsidRPr="00720B2A">
        <w:rPr>
          <w:rFonts w:eastAsia="Times New Roman"/>
        </w:rPr>
        <w:t>Close of Covering Put for Option Position</w:t>
      </w:r>
      <w:r>
        <w:rPr>
          <w:rFonts w:eastAsia="Times New Roman"/>
        </w:rPr>
        <w:t>”</w:t>
      </w:r>
      <w:r w:rsidR="006D1168" w:rsidRPr="00406DAE">
        <w:rPr>
          <w:rFonts w:eastAsia="Times New Roman"/>
        </w:rPr>
        <w:t xml:space="preserve"> </w:t>
      </w:r>
    </w:p>
    <w:p w14:paraId="693EF983" w14:textId="79E102BE" w:rsidR="006D1168" w:rsidRPr="00720B2A" w:rsidRDefault="00222D6D" w:rsidP="002202B7">
      <w:pPr>
        <w:pStyle w:val="ListParagraph"/>
        <w:numPr>
          <w:ilvl w:val="0"/>
          <w:numId w:val="11"/>
        </w:numPr>
        <w:rPr>
          <w:rFonts w:eastAsia="Times New Roman"/>
        </w:rPr>
      </w:pPr>
      <w:r>
        <w:rPr>
          <w:rFonts w:eastAsia="Times New Roman"/>
        </w:rPr>
        <w:t>“</w:t>
      </w:r>
      <w:r w:rsidR="006D1168" w:rsidRPr="00941570">
        <w:rPr>
          <w:rFonts w:eastAsia="Times New Roman"/>
        </w:rPr>
        <w:t>Violated</w:t>
      </w:r>
      <w:r w:rsidR="006D1168" w:rsidRPr="00222D6D">
        <w:rPr>
          <w:rFonts w:eastAsia="Times New Roman"/>
        </w:rPr>
        <w:t xml:space="preserve"> - </w:t>
      </w:r>
      <w:r w:rsidR="006D1168" w:rsidRPr="00406DAE">
        <w:rPr>
          <w:rFonts w:eastAsia="Times New Roman"/>
        </w:rPr>
        <w:t xml:space="preserve">Rule </w:t>
      </w:r>
      <w:r w:rsidR="006D1168">
        <w:rPr>
          <w:rFonts w:eastAsia="Times New Roman"/>
        </w:rPr>
        <w:t>7</w:t>
      </w:r>
      <w:r w:rsidR="006D1168" w:rsidRPr="00406DAE">
        <w:rPr>
          <w:rFonts w:eastAsia="Times New Roman"/>
        </w:rPr>
        <w:t xml:space="preserve"> –  </w:t>
      </w:r>
      <w:r w:rsidR="006D1168" w:rsidRPr="00720B2A">
        <w:rPr>
          <w:rFonts w:eastAsia="Times New Roman"/>
        </w:rPr>
        <w:t>Close of Covering Call for Option Position</w:t>
      </w:r>
      <w:r>
        <w:rPr>
          <w:rFonts w:eastAsia="Times New Roman"/>
        </w:rPr>
        <w:t>”</w:t>
      </w:r>
      <w:r w:rsidR="006D1168" w:rsidRPr="00406DAE">
        <w:rPr>
          <w:rFonts w:eastAsia="Times New Roman"/>
        </w:rPr>
        <w:t xml:space="preserve"> </w:t>
      </w:r>
    </w:p>
    <w:p w14:paraId="2FF7178B" w14:textId="13DFACC5" w:rsidR="006D1168" w:rsidRPr="00222D6D" w:rsidRDefault="00222D6D" w:rsidP="002202B7">
      <w:pPr>
        <w:pStyle w:val="ListParagraph"/>
        <w:numPr>
          <w:ilvl w:val="0"/>
          <w:numId w:val="11"/>
        </w:numPr>
        <w:rPr>
          <w:rFonts w:eastAsia="Times New Roman"/>
        </w:rPr>
      </w:pPr>
      <w:r>
        <w:rPr>
          <w:rFonts w:eastAsia="Times New Roman"/>
        </w:rPr>
        <w:t>“</w:t>
      </w:r>
      <w:r w:rsidR="006D1168" w:rsidRPr="007E4023">
        <w:rPr>
          <w:rFonts w:eastAsia="Times New Roman"/>
        </w:rPr>
        <w:t>Violated</w:t>
      </w:r>
      <w:r w:rsidR="006D1168" w:rsidRPr="00222D6D">
        <w:rPr>
          <w:rFonts w:eastAsia="Times New Roman"/>
        </w:rPr>
        <w:t xml:space="preserve"> - </w:t>
      </w:r>
      <w:r w:rsidR="006D1168" w:rsidRPr="007E4023">
        <w:rPr>
          <w:rFonts w:eastAsia="Times New Roman"/>
        </w:rPr>
        <w:t xml:space="preserve">Rule 8 </w:t>
      </w:r>
      <w:r>
        <w:rPr>
          <w:rFonts w:eastAsia="Times New Roman"/>
        </w:rPr>
        <w:t>-</w:t>
      </w:r>
      <w:r w:rsidR="006D1168" w:rsidRPr="007E4023">
        <w:rPr>
          <w:rFonts w:eastAsia="Times New Roman"/>
        </w:rPr>
        <w:t>  Large Option Trade,</w:t>
      </w:r>
      <w:r>
        <w:rPr>
          <w:rFonts w:eastAsia="Times New Roman"/>
        </w:rPr>
        <w:t xml:space="preserve"> “ + </w:t>
      </w:r>
      <w:r w:rsidRPr="00222D6D">
        <w:rPr>
          <w:rFonts w:eastAsia="Times New Roman"/>
        </w:rPr>
        <w:t>[Trade Quantity] (Base Currency format) + “</w:t>
      </w:r>
      <w:r w:rsidR="006D1168" w:rsidRPr="00222D6D">
        <w:rPr>
          <w:rFonts w:eastAsia="Times New Roman"/>
        </w:rPr>
        <w:t xml:space="preserve">(Threshold = </w:t>
      </w:r>
      <w:r w:rsidRPr="00222D6D">
        <w:rPr>
          <w:rFonts w:eastAsia="Times New Roman"/>
        </w:rPr>
        <w:t>“ + “OTR Large Trade Min Contracts” Threshold</w:t>
      </w:r>
      <w:r>
        <w:rPr>
          <w:rFonts w:eastAsia="Times New Roman"/>
        </w:rPr>
        <w:t xml:space="preserve"> </w:t>
      </w:r>
      <w:r w:rsidRPr="00222D6D">
        <w:rPr>
          <w:rFonts w:eastAsia="Times New Roman"/>
        </w:rPr>
        <w:t>(Base Currency format) + “</w:t>
      </w:r>
      <w:r w:rsidR="006D1168" w:rsidRPr="00222D6D">
        <w:rPr>
          <w:rFonts w:eastAsia="Times New Roman"/>
        </w:rPr>
        <w:t>)</w:t>
      </w:r>
      <w:r w:rsidRPr="00222D6D">
        <w:rPr>
          <w:rFonts w:eastAsia="Times New Roman"/>
        </w:rPr>
        <w:t>”</w:t>
      </w:r>
    </w:p>
    <w:p w14:paraId="354EFA20" w14:textId="0FEDB1B4" w:rsidR="006D1168" w:rsidRPr="00406DAE" w:rsidRDefault="006D1168" w:rsidP="002202B7">
      <w:pPr>
        <w:pStyle w:val="ListParagraph"/>
        <w:numPr>
          <w:ilvl w:val="0"/>
          <w:numId w:val="11"/>
        </w:numPr>
      </w:pPr>
      <w:r>
        <w:rPr>
          <w:rFonts w:eastAsia="Times New Roman"/>
        </w:rPr>
        <w:t>“Account A</w:t>
      </w:r>
      <w:r w:rsidRPr="00406DAE">
        <w:rPr>
          <w:rFonts w:eastAsia="Times New Roman"/>
        </w:rPr>
        <w:t>pproval</w:t>
      </w:r>
      <w:r>
        <w:rPr>
          <w:rFonts w:eastAsia="Times New Roman"/>
        </w:rPr>
        <w:t xml:space="preserve"> </w:t>
      </w:r>
      <w:r w:rsidR="00222D6D">
        <w:rPr>
          <w:rFonts w:eastAsia="Times New Roman"/>
        </w:rPr>
        <w:t>-</w:t>
      </w:r>
      <w:r w:rsidRPr="00406DAE">
        <w:rPr>
          <w:rFonts w:eastAsia="Times New Roman"/>
        </w:rPr>
        <w:t xml:space="preserve"> </w:t>
      </w:r>
      <w:r>
        <w:rPr>
          <w:rFonts w:eastAsia="Times New Roman"/>
        </w:rPr>
        <w:t xml:space="preserve">level “ + </w:t>
      </w:r>
      <w:r>
        <w:t xml:space="preserve">[Account </w:t>
      </w:r>
      <w:r w:rsidRPr="00706CD4">
        <w:t>Option Approval Level</w:t>
      </w:r>
      <w:r>
        <w:t xml:space="preserve">] + “ </w:t>
      </w:r>
      <w:r w:rsidRPr="00720B2A">
        <w:rPr>
          <w:rFonts w:eastAsia="Times New Roman"/>
        </w:rPr>
        <w:t xml:space="preserve"> </w:t>
      </w:r>
      <w:r w:rsidR="00222D6D">
        <w:rPr>
          <w:rFonts w:eastAsia="Times New Roman"/>
        </w:rPr>
        <w:t>-</w:t>
      </w:r>
      <w:r w:rsidRPr="00720B2A">
        <w:rPr>
          <w:rFonts w:eastAsia="Times New Roman"/>
        </w:rPr>
        <w:t xml:space="preserve"> </w:t>
      </w:r>
      <w:r>
        <w:rPr>
          <w:rFonts w:eastAsia="Times New Roman"/>
        </w:rPr>
        <w:t>Naked Put Options Trading”</w:t>
      </w:r>
    </w:p>
    <w:p w14:paraId="606575AD" w14:textId="77777777" w:rsidR="00222D6D" w:rsidRDefault="006D1168" w:rsidP="00222D6D">
      <w:pPr>
        <w:ind w:left="1440"/>
        <w:rPr>
          <w:color w:val="FF0000"/>
        </w:rPr>
      </w:pPr>
      <w:r w:rsidRPr="006D1168">
        <w:rPr>
          <w:b/>
          <w:bCs/>
          <w:color w:val="FF0000"/>
        </w:rPr>
        <w:t>Notes</w:t>
      </w:r>
      <w:r w:rsidRPr="00406DAE">
        <w:rPr>
          <w:color w:val="FF0000"/>
        </w:rPr>
        <w:t xml:space="preserve">: </w:t>
      </w:r>
    </w:p>
    <w:p w14:paraId="05CB8BBB" w14:textId="66683572" w:rsidR="00222D6D" w:rsidRDefault="006D1168" w:rsidP="002202B7">
      <w:pPr>
        <w:pStyle w:val="ListParagraph"/>
        <w:numPr>
          <w:ilvl w:val="3"/>
          <w:numId w:val="9"/>
        </w:numPr>
        <w:rPr>
          <w:color w:val="FF0000"/>
        </w:rPr>
      </w:pPr>
      <w:r w:rsidRPr="00222D6D">
        <w:rPr>
          <w:color w:val="FF0000"/>
        </w:rPr>
        <w:t xml:space="preserve">Only Rules that are Violated appear in the section above. </w:t>
      </w:r>
    </w:p>
    <w:p w14:paraId="0E060C37" w14:textId="5D0FB2A6" w:rsidR="00222D6D" w:rsidRDefault="00222D6D" w:rsidP="002202B7">
      <w:pPr>
        <w:pStyle w:val="ListParagraph"/>
        <w:numPr>
          <w:ilvl w:val="3"/>
          <w:numId w:val="9"/>
        </w:numPr>
        <w:rPr>
          <w:color w:val="FF0000"/>
        </w:rPr>
      </w:pPr>
      <w:r>
        <w:rPr>
          <w:color w:val="FF0000"/>
        </w:rPr>
        <w:t>Rule 7 appears if Rule 7a or 7b are violated (only one can be violated in one alert)</w:t>
      </w:r>
    </w:p>
    <w:p w14:paraId="3C62011E" w14:textId="6CBC473E" w:rsidR="006D1168" w:rsidRPr="00222D6D" w:rsidRDefault="006D1168" w:rsidP="002202B7">
      <w:pPr>
        <w:pStyle w:val="ListParagraph"/>
        <w:numPr>
          <w:ilvl w:val="3"/>
          <w:numId w:val="9"/>
        </w:numPr>
        <w:rPr>
          <w:color w:val="FF0000"/>
        </w:rPr>
      </w:pPr>
      <w:r w:rsidRPr="00222D6D">
        <w:rPr>
          <w:color w:val="FF0000"/>
        </w:rPr>
        <w:t xml:space="preserve">The Account Approval level is the only row that is always displayed, and Level 4 above, is just an example.  </w:t>
      </w:r>
    </w:p>
    <w:p w14:paraId="01171067" w14:textId="77777777" w:rsidR="006D1168" w:rsidRDefault="006D1168" w:rsidP="006D1168">
      <w:pPr>
        <w:rPr>
          <w:b/>
          <w:bCs/>
        </w:rPr>
      </w:pPr>
      <w:r w:rsidRPr="00F273FC">
        <w:rPr>
          <w:b/>
          <w:bCs/>
        </w:rPr>
        <w:t>Rules Violated</w:t>
      </w:r>
      <w:r>
        <w:rPr>
          <w:b/>
          <w:bCs/>
        </w:rPr>
        <w:t xml:space="preserve"> | Score 20</w:t>
      </w:r>
    </w:p>
    <w:p w14:paraId="6CDCE15C" w14:textId="1BB3B8DE" w:rsidR="006D1168" w:rsidRPr="00F273FC" w:rsidRDefault="00222D6D" w:rsidP="002202B7">
      <w:pPr>
        <w:pStyle w:val="ListParagraph"/>
        <w:numPr>
          <w:ilvl w:val="0"/>
          <w:numId w:val="12"/>
        </w:numPr>
        <w:rPr>
          <w:b/>
          <w:bCs/>
        </w:rPr>
      </w:pPr>
      <w:r>
        <w:rPr>
          <w:rFonts w:eastAsia="Times New Roman"/>
        </w:rPr>
        <w:t>“</w:t>
      </w:r>
      <w:r w:rsidR="006D1168">
        <w:rPr>
          <w:rFonts w:eastAsia="Times New Roman"/>
        </w:rPr>
        <w:t>Number of Rules Violated</w:t>
      </w:r>
      <w:r>
        <w:rPr>
          <w:rFonts w:eastAsia="Times New Roman"/>
        </w:rPr>
        <w:t>” + {</w:t>
      </w:r>
      <w:r w:rsidR="00A14C69">
        <w:rPr>
          <w:rFonts w:eastAsia="Times New Roman"/>
        </w:rPr>
        <w:t>Count number of Rules violated in this Alert</w:t>
      </w:r>
      <w:r>
        <w:rPr>
          <w:rFonts w:eastAsia="Times New Roman"/>
        </w:rPr>
        <w:t>}  +</w:t>
      </w:r>
      <w:r w:rsidR="006D1168">
        <w:rPr>
          <w:rFonts w:eastAsia="Times New Roman"/>
        </w:rPr>
        <w:t xml:space="preserve"> </w:t>
      </w:r>
      <w:r>
        <w:rPr>
          <w:rFonts w:eastAsia="Times New Roman"/>
        </w:rPr>
        <w:t>“</w:t>
      </w:r>
      <w:r w:rsidR="006D1168">
        <w:rPr>
          <w:rFonts w:eastAsia="Times New Roman"/>
        </w:rPr>
        <w:t>, Score is</w:t>
      </w:r>
      <w:r>
        <w:rPr>
          <w:rFonts w:eastAsia="Times New Roman"/>
        </w:rPr>
        <w:t xml:space="preserve"> “ +</w:t>
      </w:r>
      <w:r w:rsidR="006D1168">
        <w:rPr>
          <w:rFonts w:eastAsia="Times New Roman"/>
        </w:rPr>
        <w:t xml:space="preserve"> </w:t>
      </w:r>
      <w:r>
        <w:rPr>
          <w:rFonts w:eastAsia="Times New Roman"/>
        </w:rPr>
        <w:t>{</w:t>
      </w:r>
      <w:r>
        <w:t>Rules Violated Score</w:t>
      </w:r>
      <w:r>
        <w:rPr>
          <w:rFonts w:eastAsia="Times New Roman"/>
        </w:rPr>
        <w:t xml:space="preserve">}  </w:t>
      </w:r>
    </w:p>
    <w:p w14:paraId="70BE6B20" w14:textId="77777777" w:rsidR="006D1168" w:rsidRDefault="006D1168" w:rsidP="006D1168">
      <w:pPr>
        <w:rPr>
          <w:b/>
          <w:bCs/>
        </w:rPr>
      </w:pPr>
      <w:r w:rsidRPr="00F273FC">
        <w:rPr>
          <w:b/>
          <w:bCs/>
        </w:rPr>
        <w:lastRenderedPageBreak/>
        <w:t>Traded Violating the Rule</w:t>
      </w:r>
      <w:r>
        <w:rPr>
          <w:b/>
          <w:bCs/>
        </w:rPr>
        <w:t xml:space="preserve"> | Score 20</w:t>
      </w:r>
    </w:p>
    <w:p w14:paraId="5219CD3D" w14:textId="3FD0961C" w:rsidR="009A2E60" w:rsidRPr="009A2E60" w:rsidRDefault="009A2E60" w:rsidP="002202B7">
      <w:pPr>
        <w:pStyle w:val="ListParagraph"/>
        <w:numPr>
          <w:ilvl w:val="0"/>
          <w:numId w:val="12"/>
        </w:numPr>
        <w:rPr>
          <w:b/>
          <w:bCs/>
        </w:rPr>
      </w:pPr>
      <w:r w:rsidRPr="009A2E60">
        <w:rPr>
          <w:rFonts w:eastAsia="Times New Roman"/>
        </w:rPr>
        <w:t xml:space="preserve">“Number of </w:t>
      </w:r>
      <w:r>
        <w:rPr>
          <w:rFonts w:eastAsia="Times New Roman"/>
        </w:rPr>
        <w:t>Trades Violating the Rules</w:t>
      </w:r>
      <w:r w:rsidRPr="009A2E60">
        <w:rPr>
          <w:rFonts w:eastAsia="Times New Roman"/>
        </w:rPr>
        <w:t>” + {</w:t>
      </w:r>
      <w:r>
        <w:rPr>
          <w:rFonts w:eastAsia="Times New Roman"/>
        </w:rPr>
        <w:t xml:space="preserve">Count number of </w:t>
      </w:r>
      <w:r>
        <w:t>Trades</w:t>
      </w:r>
      <w:r>
        <w:rPr>
          <w:rFonts w:eastAsia="Times New Roman"/>
        </w:rPr>
        <w:t xml:space="preserve"> violat</w:t>
      </w:r>
      <w:r w:rsidR="00A14C69">
        <w:rPr>
          <w:rFonts w:eastAsia="Times New Roman"/>
        </w:rPr>
        <w:t>ing</w:t>
      </w:r>
      <w:r>
        <w:rPr>
          <w:rFonts w:eastAsia="Times New Roman"/>
        </w:rPr>
        <w:t xml:space="preserve"> in this Alert</w:t>
      </w:r>
      <w:r w:rsidRPr="009A2E60">
        <w:rPr>
          <w:rFonts w:eastAsia="Times New Roman"/>
        </w:rPr>
        <w:t>}  + “, Score is “ + {</w:t>
      </w:r>
      <w:r w:rsidR="00A14C69">
        <w:t>Traded Violating the Rule</w:t>
      </w:r>
      <w:r>
        <w:t xml:space="preserve"> Score</w:t>
      </w:r>
      <w:r w:rsidRPr="009A2E60">
        <w:rPr>
          <w:rFonts w:eastAsia="Times New Roman"/>
        </w:rPr>
        <w:t xml:space="preserve">}  </w:t>
      </w:r>
    </w:p>
    <w:p w14:paraId="00F93ECA" w14:textId="77777777" w:rsidR="006D1168" w:rsidRDefault="006D1168" w:rsidP="006D1168">
      <w:pPr>
        <w:rPr>
          <w:b/>
          <w:bCs/>
        </w:rPr>
      </w:pPr>
      <w:r w:rsidRPr="00F273FC">
        <w:rPr>
          <w:b/>
          <w:bCs/>
        </w:rPr>
        <w:t>Prior Alerts by Account</w:t>
      </w:r>
      <w:r>
        <w:rPr>
          <w:b/>
          <w:bCs/>
        </w:rPr>
        <w:t xml:space="preserve"> | Score 10</w:t>
      </w:r>
    </w:p>
    <w:p w14:paraId="47CD191F" w14:textId="1A9A68C8" w:rsidR="009A2E60" w:rsidRPr="009A2E60" w:rsidRDefault="009A2E60" w:rsidP="002202B7">
      <w:pPr>
        <w:pStyle w:val="ListParagraph"/>
        <w:numPr>
          <w:ilvl w:val="0"/>
          <w:numId w:val="12"/>
        </w:numPr>
        <w:rPr>
          <w:b/>
          <w:bCs/>
        </w:rPr>
      </w:pPr>
      <w:r w:rsidRPr="009A2E60">
        <w:rPr>
          <w:rFonts w:eastAsia="Times New Roman"/>
        </w:rPr>
        <w:t xml:space="preserve">“Number of </w:t>
      </w:r>
      <w:r w:rsidR="00A14C69">
        <w:rPr>
          <w:rFonts w:eastAsia="Times New Roman"/>
        </w:rPr>
        <w:t xml:space="preserve">Prior OTR Alerts for the account in the prior </w:t>
      </w:r>
      <w:r w:rsidRPr="009A2E60">
        <w:rPr>
          <w:rFonts w:eastAsia="Times New Roman"/>
        </w:rPr>
        <w:t xml:space="preserve">” + </w:t>
      </w:r>
      <w:r w:rsidR="00A14C69" w:rsidRPr="00A14C69">
        <w:rPr>
          <w:rFonts w:eastAsia="Times New Roman"/>
        </w:rPr>
        <w:t>“RCM OTR Prior Alerts Lookback Period” Threshold</w:t>
      </w:r>
      <w:r w:rsidR="00A14C69">
        <w:rPr>
          <w:rFonts w:eastAsia="Times New Roman"/>
        </w:rPr>
        <w:t xml:space="preserve"> + </w:t>
      </w:r>
      <w:r w:rsidRPr="009A2E60">
        <w:rPr>
          <w:rFonts w:eastAsia="Times New Roman"/>
        </w:rPr>
        <w:t>{</w:t>
      </w:r>
      <w:r w:rsidRPr="00A14C69">
        <w:rPr>
          <w:rFonts w:eastAsia="Times New Roman"/>
        </w:rPr>
        <w:t>Rules Violating</w:t>
      </w:r>
      <w:r w:rsidRPr="009A2E60">
        <w:rPr>
          <w:rFonts w:eastAsia="Times New Roman"/>
        </w:rPr>
        <w:t>}  + “, Score is “ + {</w:t>
      </w:r>
      <w:r w:rsidR="00A14C69" w:rsidRPr="00A14C69">
        <w:rPr>
          <w:rFonts w:eastAsia="Times New Roman"/>
        </w:rPr>
        <w:t>Prior</w:t>
      </w:r>
      <w:r w:rsidR="00A14C69">
        <w:t xml:space="preserve"> Alerts by Account </w:t>
      </w:r>
      <w:r>
        <w:t>Score</w:t>
      </w:r>
      <w:r w:rsidRPr="009A2E60">
        <w:rPr>
          <w:rFonts w:eastAsia="Times New Roman"/>
        </w:rPr>
        <w:t xml:space="preserve">}  </w:t>
      </w:r>
    </w:p>
    <w:p w14:paraId="2B82C0B5" w14:textId="117632CC" w:rsidR="0087622D" w:rsidRDefault="0087622D" w:rsidP="0087622D"/>
    <w:tbl>
      <w:tblPr>
        <w:tblStyle w:val="TableGrid"/>
        <w:tblW w:w="0" w:type="auto"/>
        <w:tblInd w:w="-5" w:type="dxa"/>
        <w:tblLook w:val="04A0" w:firstRow="1" w:lastRow="0" w:firstColumn="1" w:lastColumn="0" w:noHBand="0" w:noVBand="1"/>
      </w:tblPr>
      <w:tblGrid>
        <w:gridCol w:w="2484"/>
        <w:gridCol w:w="5526"/>
        <w:gridCol w:w="4230"/>
        <w:gridCol w:w="1800"/>
      </w:tblGrid>
      <w:tr w:rsidR="009765E7" w14:paraId="50BE5CA7" w14:textId="77777777" w:rsidTr="009765E7">
        <w:tc>
          <w:tcPr>
            <w:tcW w:w="2484" w:type="dxa"/>
          </w:tcPr>
          <w:p w14:paraId="5227B47F" w14:textId="77777777" w:rsidR="009765E7" w:rsidRDefault="009765E7" w:rsidP="006D5A28">
            <w:pPr>
              <w:pStyle w:val="Body"/>
              <w:ind w:left="0"/>
            </w:pPr>
            <w:r>
              <w:t>Factor</w:t>
            </w:r>
          </w:p>
        </w:tc>
        <w:tc>
          <w:tcPr>
            <w:tcW w:w="5526" w:type="dxa"/>
          </w:tcPr>
          <w:p w14:paraId="4161459C" w14:textId="77777777" w:rsidR="009765E7" w:rsidRDefault="009765E7" w:rsidP="006D5A28">
            <w:pPr>
              <w:pStyle w:val="Body"/>
              <w:ind w:left="0"/>
            </w:pPr>
          </w:p>
        </w:tc>
        <w:tc>
          <w:tcPr>
            <w:tcW w:w="4230" w:type="dxa"/>
          </w:tcPr>
          <w:p w14:paraId="32C56095" w14:textId="10A5BD71" w:rsidR="009765E7" w:rsidRDefault="009765E7" w:rsidP="006D5A28">
            <w:pPr>
              <w:pStyle w:val="Body"/>
              <w:ind w:left="0"/>
            </w:pPr>
            <w:r>
              <w:t>Value Used for Scoring</w:t>
            </w:r>
          </w:p>
        </w:tc>
        <w:tc>
          <w:tcPr>
            <w:tcW w:w="1800" w:type="dxa"/>
          </w:tcPr>
          <w:p w14:paraId="584456AF" w14:textId="5CA1EBF8" w:rsidR="009765E7" w:rsidRDefault="009765E7" w:rsidP="006D5A28">
            <w:pPr>
              <w:pStyle w:val="Body"/>
              <w:ind w:left="0"/>
            </w:pPr>
            <w:r>
              <w:t>Score Applied for the Value Range</w:t>
            </w:r>
          </w:p>
        </w:tc>
      </w:tr>
      <w:tr w:rsidR="009765E7" w14:paraId="1A94A117" w14:textId="77777777" w:rsidTr="009765E7">
        <w:tc>
          <w:tcPr>
            <w:tcW w:w="2484" w:type="dxa"/>
          </w:tcPr>
          <w:p w14:paraId="31F54DC8" w14:textId="76C0B586" w:rsidR="009765E7" w:rsidRDefault="009765E7" w:rsidP="006D5A28">
            <w:pPr>
              <w:pStyle w:val="Body"/>
              <w:ind w:left="0"/>
            </w:pPr>
            <w:bookmarkStart w:id="54" w:name="_Hlk90553497"/>
            <w:r>
              <w:t>Prior Alerts by Account</w:t>
            </w:r>
            <w:bookmarkEnd w:id="54"/>
          </w:p>
        </w:tc>
        <w:tc>
          <w:tcPr>
            <w:tcW w:w="5526" w:type="dxa"/>
          </w:tcPr>
          <w:p w14:paraId="74F9D781" w14:textId="200CBA11" w:rsidR="009765E7" w:rsidRDefault="009765E7" w:rsidP="006D5A28">
            <w:pPr>
              <w:pStyle w:val="Body"/>
              <w:ind w:left="0"/>
            </w:pPr>
            <w:r>
              <w:t xml:space="preserve">The score quantifies the severity of an alert with respect to  how many alerts had been generated in the past because of the </w:t>
            </w:r>
            <w:r w:rsidRPr="00753004">
              <w:t>same Rule</w:t>
            </w:r>
            <w:r>
              <w:t xml:space="preserve"> being violated for the same account</w:t>
            </w:r>
          </w:p>
        </w:tc>
        <w:tc>
          <w:tcPr>
            <w:tcW w:w="4230" w:type="dxa"/>
          </w:tcPr>
          <w:p w14:paraId="6077C331" w14:textId="4752E132" w:rsidR="009765E7" w:rsidRDefault="009765E7" w:rsidP="006D5A28">
            <w:pPr>
              <w:pStyle w:val="Body"/>
              <w:ind w:left="0"/>
            </w:pPr>
            <w:r>
              <w:t>{Prior Alert Score Count} with input Account Key, OTR, Process Date</w:t>
            </w:r>
          </w:p>
        </w:tc>
        <w:tc>
          <w:tcPr>
            <w:tcW w:w="1800" w:type="dxa"/>
          </w:tcPr>
          <w:p w14:paraId="2A8B8717" w14:textId="40635DE9" w:rsidR="009765E7" w:rsidRPr="009765E7" w:rsidRDefault="009765E7" w:rsidP="009765E7">
            <w:pPr>
              <w:pStyle w:val="Font9TableHeading"/>
              <w:rPr>
                <w:highlight w:val="yellow"/>
              </w:rPr>
            </w:pPr>
            <w:r w:rsidRPr="009765E7">
              <w:rPr>
                <w:highlight w:val="yellow"/>
              </w:rPr>
              <w:t>&lt;=2              : 10</w:t>
            </w:r>
          </w:p>
          <w:p w14:paraId="3D2CFB8A" w14:textId="77777777" w:rsidR="009765E7" w:rsidRPr="009765E7" w:rsidRDefault="009765E7" w:rsidP="009765E7">
            <w:pPr>
              <w:pStyle w:val="Font9TableHeading"/>
              <w:rPr>
                <w:highlight w:val="yellow"/>
              </w:rPr>
            </w:pPr>
            <w:r w:rsidRPr="009765E7">
              <w:rPr>
                <w:highlight w:val="yellow"/>
              </w:rPr>
              <w:t>&gt;=3 and &lt;5 : 20</w:t>
            </w:r>
          </w:p>
          <w:p w14:paraId="2AB5C6B4" w14:textId="6543D1B1" w:rsidR="009765E7" w:rsidRPr="009765E7" w:rsidRDefault="009765E7" w:rsidP="009765E7">
            <w:pPr>
              <w:pStyle w:val="Font9TableHeading"/>
              <w:rPr>
                <w:highlight w:val="yellow"/>
              </w:rPr>
            </w:pPr>
            <w:r w:rsidRPr="009765E7">
              <w:rPr>
                <w:highlight w:val="yellow"/>
              </w:rPr>
              <w:t>&gt;= 5             :30</w:t>
            </w:r>
          </w:p>
        </w:tc>
      </w:tr>
      <w:tr w:rsidR="009765E7" w14:paraId="12C9B2C5" w14:textId="77777777" w:rsidTr="009765E7">
        <w:tc>
          <w:tcPr>
            <w:tcW w:w="2484" w:type="dxa"/>
          </w:tcPr>
          <w:p w14:paraId="52F49D96" w14:textId="68AE4919" w:rsidR="009765E7" w:rsidRDefault="009765E7" w:rsidP="006D5A28">
            <w:pPr>
              <w:pStyle w:val="Body"/>
              <w:ind w:left="0"/>
            </w:pPr>
            <w:bookmarkStart w:id="55" w:name="_Hlk90553378"/>
            <w:r>
              <w:t xml:space="preserve">Rules Violated </w:t>
            </w:r>
            <w:bookmarkEnd w:id="55"/>
          </w:p>
        </w:tc>
        <w:tc>
          <w:tcPr>
            <w:tcW w:w="5526" w:type="dxa"/>
          </w:tcPr>
          <w:p w14:paraId="76E3D2D5" w14:textId="065A9E1D" w:rsidR="009765E7" w:rsidRDefault="0052409B" w:rsidP="006D5A28">
            <w:pPr>
              <w:pStyle w:val="Body"/>
              <w:ind w:left="0"/>
            </w:pPr>
            <w:r>
              <w:t>The score quantifies the severity of an alert with respect to  how many different Rules (out of the 8) are violating the OTR Rule in this Alert</w:t>
            </w:r>
          </w:p>
        </w:tc>
        <w:tc>
          <w:tcPr>
            <w:tcW w:w="4230" w:type="dxa"/>
          </w:tcPr>
          <w:p w14:paraId="19EDC8A7" w14:textId="2FCD6D38" w:rsidR="009765E7" w:rsidRDefault="009765E7" w:rsidP="006D5A28">
            <w:pPr>
              <w:pStyle w:val="Body"/>
              <w:ind w:left="0"/>
            </w:pPr>
            <w:r>
              <w:t>Count number of Rules violated in this Alert</w:t>
            </w:r>
          </w:p>
        </w:tc>
        <w:tc>
          <w:tcPr>
            <w:tcW w:w="1800" w:type="dxa"/>
          </w:tcPr>
          <w:p w14:paraId="79417D8B" w14:textId="7DDAB331" w:rsidR="009765E7" w:rsidRPr="009765E7" w:rsidRDefault="009765E7" w:rsidP="009765E7">
            <w:pPr>
              <w:pStyle w:val="Font9TableHeading"/>
              <w:rPr>
                <w:highlight w:val="yellow"/>
              </w:rPr>
            </w:pPr>
            <w:r w:rsidRPr="009765E7">
              <w:rPr>
                <w:highlight w:val="yellow"/>
              </w:rPr>
              <w:t>&lt;=2              : 10</w:t>
            </w:r>
          </w:p>
          <w:p w14:paraId="0D4E601B" w14:textId="4C75230E" w:rsidR="009765E7" w:rsidRPr="009765E7" w:rsidRDefault="009765E7" w:rsidP="009765E7">
            <w:pPr>
              <w:pStyle w:val="Body"/>
              <w:ind w:left="0"/>
              <w:rPr>
                <w:b/>
                <w:bCs/>
                <w:sz w:val="18"/>
                <w:szCs w:val="18"/>
                <w:highlight w:val="yellow"/>
              </w:rPr>
            </w:pPr>
            <w:r w:rsidRPr="009765E7">
              <w:rPr>
                <w:b/>
                <w:bCs/>
                <w:sz w:val="18"/>
                <w:szCs w:val="18"/>
                <w:highlight w:val="yellow"/>
              </w:rPr>
              <w:t>&gt;= 3             :20</w:t>
            </w:r>
          </w:p>
        </w:tc>
      </w:tr>
      <w:tr w:rsidR="009765E7" w14:paraId="473AD4BF" w14:textId="77777777" w:rsidTr="009765E7">
        <w:tc>
          <w:tcPr>
            <w:tcW w:w="2484" w:type="dxa"/>
          </w:tcPr>
          <w:p w14:paraId="5EDBE391" w14:textId="24CECB59" w:rsidR="009765E7" w:rsidRDefault="009765E7" w:rsidP="006D5A28">
            <w:pPr>
              <w:pStyle w:val="Body"/>
              <w:ind w:left="0"/>
            </w:pPr>
            <w:bookmarkStart w:id="56" w:name="_Hlk90553481"/>
            <w:r>
              <w:t>Traded Violating the Rule</w:t>
            </w:r>
            <w:bookmarkEnd w:id="56"/>
          </w:p>
        </w:tc>
        <w:tc>
          <w:tcPr>
            <w:tcW w:w="5526" w:type="dxa"/>
          </w:tcPr>
          <w:p w14:paraId="5FB3361E" w14:textId="0CC47054" w:rsidR="009765E7" w:rsidRDefault="0052409B" w:rsidP="006D5A28">
            <w:pPr>
              <w:pStyle w:val="Body"/>
              <w:ind w:left="0"/>
            </w:pPr>
            <w:r>
              <w:t>The score quantifies the severity of an alert with respect to  how many different Trades are violating the OTR Rule in this Alert</w:t>
            </w:r>
          </w:p>
        </w:tc>
        <w:tc>
          <w:tcPr>
            <w:tcW w:w="4230" w:type="dxa"/>
          </w:tcPr>
          <w:p w14:paraId="3521100F" w14:textId="09842A0A" w:rsidR="009765E7" w:rsidRDefault="0052409B" w:rsidP="006D5A28">
            <w:pPr>
              <w:pStyle w:val="Body"/>
              <w:ind w:left="0"/>
            </w:pPr>
            <w:r>
              <w:t>Count number of Trades violat</w:t>
            </w:r>
            <w:r w:rsidR="009A2E60">
              <w:t>ing</w:t>
            </w:r>
            <w:r>
              <w:t xml:space="preserve"> in this Alert</w:t>
            </w:r>
          </w:p>
        </w:tc>
        <w:tc>
          <w:tcPr>
            <w:tcW w:w="1800" w:type="dxa"/>
          </w:tcPr>
          <w:p w14:paraId="0FF138F3" w14:textId="77777777" w:rsidR="0052409B" w:rsidRPr="009765E7" w:rsidRDefault="0052409B" w:rsidP="0052409B">
            <w:pPr>
              <w:pStyle w:val="Font9TableHeading"/>
              <w:rPr>
                <w:highlight w:val="yellow"/>
              </w:rPr>
            </w:pPr>
            <w:r w:rsidRPr="009765E7">
              <w:rPr>
                <w:highlight w:val="yellow"/>
              </w:rPr>
              <w:t>&lt;=2              : 10</w:t>
            </w:r>
          </w:p>
          <w:p w14:paraId="34B60DC3" w14:textId="342273CE" w:rsidR="009765E7" w:rsidRDefault="0052409B" w:rsidP="0052409B">
            <w:pPr>
              <w:pStyle w:val="Body"/>
              <w:ind w:left="0"/>
            </w:pPr>
            <w:r w:rsidRPr="009765E7">
              <w:rPr>
                <w:b/>
                <w:bCs/>
                <w:sz w:val="18"/>
                <w:szCs w:val="18"/>
                <w:highlight w:val="yellow"/>
              </w:rPr>
              <w:t>&gt;= 3             :20</w:t>
            </w:r>
          </w:p>
        </w:tc>
      </w:tr>
    </w:tbl>
    <w:p w14:paraId="4F238B1A" w14:textId="3863B9E5" w:rsidR="00222D6D" w:rsidRDefault="00222D6D" w:rsidP="0087622D">
      <w:pPr>
        <w:pStyle w:val="Body"/>
      </w:pPr>
    </w:p>
    <w:p w14:paraId="64DF4B20" w14:textId="5691523C" w:rsidR="00753004" w:rsidRDefault="00753004" w:rsidP="0087622D">
      <w:pPr>
        <w:pStyle w:val="Body"/>
      </w:pPr>
      <w:r w:rsidRPr="00E805CE">
        <w:rPr>
          <w:b/>
          <w:bCs/>
          <w:highlight w:val="yellow"/>
        </w:rPr>
        <w:t>Note</w:t>
      </w:r>
      <w:r w:rsidRPr="00753004">
        <w:rPr>
          <w:highlight w:val="yellow"/>
        </w:rPr>
        <w:t>: I didn’t find the score ranges in the requirement document.</w:t>
      </w:r>
      <w:r>
        <w:t xml:space="preserve"> </w:t>
      </w:r>
      <w:bookmarkStart w:id="57" w:name="_GoBack"/>
      <w:bookmarkEnd w:id="57"/>
    </w:p>
    <w:p w14:paraId="2BDB92E7" w14:textId="50827CDB" w:rsidR="000D701C" w:rsidRDefault="000D701C" w:rsidP="00390156">
      <w:pPr>
        <w:pStyle w:val="Body"/>
        <w:rPr>
          <w:noProof/>
        </w:rPr>
      </w:pPr>
    </w:p>
    <w:p w14:paraId="36E6B5D0" w14:textId="0016CA05" w:rsidR="002A0CD1" w:rsidRDefault="002A0CD1" w:rsidP="00E8062F">
      <w:pPr>
        <w:pStyle w:val="Heading2"/>
        <w:rPr>
          <w:noProof/>
        </w:rPr>
      </w:pPr>
      <w:bookmarkStart w:id="58" w:name="_Toc94011638"/>
      <w:r>
        <w:rPr>
          <w:noProof/>
        </w:rPr>
        <w:t>Custom Trades Preset</w:t>
      </w:r>
      <w:bookmarkEnd w:id="58"/>
    </w:p>
    <w:p w14:paraId="6267CE46" w14:textId="77777777" w:rsidR="00267581" w:rsidRDefault="00267581" w:rsidP="00267581">
      <w:pPr>
        <w:pStyle w:val="NormalWeb"/>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02ECF7EA" wp14:editId="57EF78BD">
            <wp:extent cx="10099784" cy="857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11464" cy="858241"/>
                    </a:xfrm>
                    <a:prstGeom prst="rect">
                      <a:avLst/>
                    </a:prstGeom>
                    <a:noFill/>
                    <a:ln>
                      <a:noFill/>
                    </a:ln>
                  </pic:spPr>
                </pic:pic>
              </a:graphicData>
            </a:graphic>
          </wp:inline>
        </w:drawing>
      </w:r>
    </w:p>
    <w:p w14:paraId="436132F7" w14:textId="77777777" w:rsidR="00267581" w:rsidRDefault="00267581" w:rsidP="00267581">
      <w:pPr>
        <w:pStyle w:val="NormalWeb"/>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18F7D55D" wp14:editId="76C10E13">
            <wp:extent cx="6772275" cy="1057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72275" cy="1057275"/>
                    </a:xfrm>
                    <a:prstGeom prst="rect">
                      <a:avLst/>
                    </a:prstGeom>
                    <a:noFill/>
                    <a:ln>
                      <a:noFill/>
                    </a:ln>
                  </pic:spPr>
                </pic:pic>
              </a:graphicData>
            </a:graphic>
          </wp:inline>
        </w:drawing>
      </w:r>
    </w:p>
    <w:tbl>
      <w:tblPr>
        <w:tblW w:w="341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53"/>
        <w:gridCol w:w="2340"/>
        <w:gridCol w:w="9358"/>
      </w:tblGrid>
      <w:tr w:rsidR="002A0CD1" w14:paraId="115C2DE6"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B3CBE" w14:textId="77777777" w:rsidR="002A0CD1" w:rsidRDefault="002A0CD1" w:rsidP="002A0CD1">
            <w:pPr>
              <w:rPr>
                <w:rFonts w:eastAsia="Times New Roman"/>
              </w:rPr>
            </w:pPr>
            <w:r>
              <w:rPr>
                <w:rFonts w:eastAsia="Times New Roman"/>
              </w:rPr>
              <w:t>Is Rule 1 Violated</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462143" w14:textId="77777777" w:rsidR="002A0CD1" w:rsidRDefault="002A0CD1" w:rsidP="002A0CD1">
            <w:pPr>
              <w:rPr>
                <w:rFonts w:eastAsia="Times New Roman"/>
              </w:rPr>
            </w:pPr>
            <w:r>
              <w:rPr>
                <w:rFonts w:eastAsia="Times New Roman"/>
              </w:rPr>
              <w:t>Rule 1</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6D1D2" w14:textId="1CA8C9D2" w:rsidR="002A0CD1" w:rsidRDefault="002A0CD1" w:rsidP="002A0CD1">
            <w:pPr>
              <w:rPr>
                <w:rFonts w:eastAsia="Times New Roman"/>
              </w:rPr>
            </w:pPr>
            <w:r>
              <w:rPr>
                <w:rFonts w:eastAsia="Times New Roman"/>
              </w:rPr>
              <w:t xml:space="preserve">If </w:t>
            </w:r>
            <w:r w:rsidR="0052409B">
              <w:rPr>
                <w:rFonts w:eastAsia="Times New Roman"/>
              </w:rPr>
              <w:t xml:space="preserve">Rule 1 - </w:t>
            </w:r>
            <w:r w:rsidRPr="002A0CD1">
              <w:t xml:space="preserve">OTR No Option Trading Approved </w:t>
            </w:r>
            <w:r w:rsidR="0052409B">
              <w:t>is violated</w:t>
            </w:r>
            <w:r>
              <w:rPr>
                <w:rFonts w:eastAsia="Times New Roman"/>
              </w:rPr>
              <w:t>, then ‘Yes’, Else 'No'</w:t>
            </w:r>
          </w:p>
        </w:tc>
      </w:tr>
      <w:tr w:rsidR="002A0CD1" w14:paraId="0228A0C6"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598468" w14:textId="77777777" w:rsidR="002A0CD1" w:rsidRDefault="002A0CD1" w:rsidP="002A0CD1">
            <w:pPr>
              <w:rPr>
                <w:rFonts w:eastAsia="Times New Roman"/>
              </w:rPr>
            </w:pPr>
            <w:r>
              <w:rPr>
                <w:rFonts w:eastAsia="Times New Roman"/>
              </w:rPr>
              <w:t>Is Rule 2 Violated</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957EF" w14:textId="77777777" w:rsidR="002A0CD1" w:rsidRDefault="002A0CD1" w:rsidP="002A0CD1">
            <w:pPr>
              <w:rPr>
                <w:rFonts w:eastAsia="Times New Roman"/>
              </w:rPr>
            </w:pPr>
            <w:r>
              <w:rPr>
                <w:rFonts w:eastAsia="Times New Roman"/>
              </w:rPr>
              <w:t>Rule 2</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F309B" w14:textId="7427BD6F" w:rsidR="002A0CD1" w:rsidRDefault="0052409B" w:rsidP="002A0CD1">
            <w:pPr>
              <w:rPr>
                <w:rFonts w:eastAsia="Times New Roman"/>
              </w:rPr>
            </w:pPr>
            <w:r>
              <w:rPr>
                <w:rFonts w:eastAsia="Times New Roman"/>
              </w:rPr>
              <w:t xml:space="preserve">If Rule 2 - </w:t>
            </w:r>
            <w:r w:rsidR="002A0CD1" w:rsidRPr="002A0CD1">
              <w:t xml:space="preserve">OTR Long Options Not Approved </w:t>
            </w:r>
            <w:r>
              <w:t>is violated</w:t>
            </w:r>
            <w:r w:rsidR="002A0CD1">
              <w:rPr>
                <w:rFonts w:eastAsia="Times New Roman"/>
              </w:rPr>
              <w:t>, then ‘Yes’, Else 'No'</w:t>
            </w:r>
          </w:p>
        </w:tc>
      </w:tr>
      <w:tr w:rsidR="002A0CD1" w14:paraId="3FC752FA"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C8612" w14:textId="77777777" w:rsidR="002A0CD1" w:rsidRDefault="002A0CD1" w:rsidP="002A0CD1">
            <w:pPr>
              <w:rPr>
                <w:rFonts w:eastAsia="Times New Roman"/>
              </w:rPr>
            </w:pPr>
            <w:r>
              <w:rPr>
                <w:rFonts w:eastAsia="Times New Roman"/>
              </w:rPr>
              <w:t>Is Rule 3 Violated</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05EF2" w14:textId="77777777" w:rsidR="002A0CD1" w:rsidRDefault="002A0CD1" w:rsidP="002A0CD1">
            <w:pPr>
              <w:rPr>
                <w:rFonts w:eastAsia="Times New Roman"/>
              </w:rPr>
            </w:pPr>
            <w:r>
              <w:rPr>
                <w:rFonts w:eastAsia="Times New Roman"/>
              </w:rPr>
              <w:t>Rule 3</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744CE" w14:textId="63913B1F" w:rsidR="002A0CD1" w:rsidRDefault="0052409B" w:rsidP="002A0CD1">
            <w:pPr>
              <w:rPr>
                <w:rFonts w:eastAsia="Times New Roman"/>
              </w:rPr>
            </w:pPr>
            <w:r>
              <w:rPr>
                <w:rFonts w:eastAsia="Times New Roman"/>
              </w:rPr>
              <w:t xml:space="preserve">If Rule 3 - </w:t>
            </w:r>
            <w:r w:rsidR="002A0CD1" w:rsidRPr="002A0CD1">
              <w:t xml:space="preserve">OTR Option Spreads Not Approved </w:t>
            </w:r>
            <w:r>
              <w:t>is violated</w:t>
            </w:r>
            <w:r w:rsidR="002A0CD1">
              <w:rPr>
                <w:rFonts w:eastAsia="Times New Roman"/>
              </w:rPr>
              <w:t>, then ‘Yes’, Else 'No'</w:t>
            </w:r>
          </w:p>
        </w:tc>
      </w:tr>
      <w:tr w:rsidR="002A0CD1" w14:paraId="317D135F"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706E0" w14:textId="77777777" w:rsidR="002A0CD1" w:rsidRDefault="002A0CD1" w:rsidP="002A0CD1">
            <w:pPr>
              <w:rPr>
                <w:rFonts w:eastAsia="Times New Roman"/>
              </w:rPr>
            </w:pPr>
            <w:r>
              <w:rPr>
                <w:rFonts w:eastAsia="Times New Roman"/>
              </w:rPr>
              <w:lastRenderedPageBreak/>
              <w:t>Is Rule 4 Violated</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FB935" w14:textId="77777777" w:rsidR="002A0CD1" w:rsidRDefault="002A0CD1" w:rsidP="002A0CD1">
            <w:pPr>
              <w:rPr>
                <w:rFonts w:eastAsia="Times New Roman"/>
              </w:rPr>
            </w:pPr>
            <w:r>
              <w:rPr>
                <w:rFonts w:eastAsia="Times New Roman"/>
              </w:rPr>
              <w:t>Rule 4</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10D6F" w14:textId="76A7ECE9" w:rsidR="002A0CD1" w:rsidRDefault="0052409B" w:rsidP="002A0CD1">
            <w:pPr>
              <w:rPr>
                <w:rFonts w:eastAsia="Times New Roman"/>
              </w:rPr>
            </w:pPr>
            <w:r>
              <w:rPr>
                <w:rFonts w:eastAsia="Times New Roman"/>
              </w:rPr>
              <w:t xml:space="preserve">If Rule 4 - </w:t>
            </w:r>
            <w:r w:rsidR="002A0CD1" w:rsidRPr="002A0CD1">
              <w:t xml:space="preserve">OTR Naked Puts Not Approved </w:t>
            </w:r>
            <w:r>
              <w:t>is violated</w:t>
            </w:r>
            <w:r w:rsidR="002A0CD1">
              <w:rPr>
                <w:rFonts w:eastAsia="Times New Roman"/>
              </w:rPr>
              <w:t>, then ‘Yes’, Else 'No'</w:t>
            </w:r>
          </w:p>
        </w:tc>
      </w:tr>
      <w:tr w:rsidR="002A0CD1" w14:paraId="64D53091"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CF842" w14:textId="77777777" w:rsidR="002A0CD1" w:rsidRDefault="002A0CD1" w:rsidP="002A0CD1">
            <w:pPr>
              <w:rPr>
                <w:rFonts w:eastAsia="Times New Roman"/>
              </w:rPr>
            </w:pPr>
            <w:r>
              <w:rPr>
                <w:rFonts w:eastAsia="Times New Roman"/>
              </w:rPr>
              <w:t>Is Rule 5 Violated</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CC029" w14:textId="77777777" w:rsidR="002A0CD1" w:rsidRDefault="002A0CD1" w:rsidP="002A0CD1">
            <w:pPr>
              <w:rPr>
                <w:rFonts w:eastAsia="Times New Roman"/>
              </w:rPr>
            </w:pPr>
            <w:r>
              <w:rPr>
                <w:rFonts w:eastAsia="Times New Roman"/>
              </w:rPr>
              <w:t>Rule 5</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4C9FA" w14:textId="50C734BF" w:rsidR="002A0CD1" w:rsidRDefault="0052409B" w:rsidP="002A0CD1">
            <w:pPr>
              <w:rPr>
                <w:rFonts w:eastAsia="Times New Roman"/>
              </w:rPr>
            </w:pPr>
            <w:r>
              <w:rPr>
                <w:rFonts w:eastAsia="Times New Roman"/>
              </w:rPr>
              <w:t xml:space="preserve">If Rule 5 - </w:t>
            </w:r>
            <w:r w:rsidR="002A0CD1" w:rsidRPr="002A0CD1">
              <w:t xml:space="preserve">OTR Naked Calls Not Approved </w:t>
            </w:r>
            <w:r>
              <w:t>is violated</w:t>
            </w:r>
            <w:r w:rsidR="002A0CD1">
              <w:rPr>
                <w:rFonts w:eastAsia="Times New Roman"/>
              </w:rPr>
              <w:t>, then ‘Yes’, Else 'No'</w:t>
            </w:r>
          </w:p>
        </w:tc>
      </w:tr>
      <w:tr w:rsidR="002A0CD1" w14:paraId="5895CD17"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52615" w14:textId="77777777" w:rsidR="002A0CD1" w:rsidRDefault="002A0CD1" w:rsidP="002A0CD1">
            <w:pPr>
              <w:rPr>
                <w:rFonts w:eastAsia="Times New Roman"/>
              </w:rPr>
            </w:pPr>
            <w:r>
              <w:rPr>
                <w:rFonts w:eastAsia="Times New Roman"/>
              </w:rPr>
              <w:t>Is Rule 6 Violated</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2D3AF" w14:textId="77777777" w:rsidR="002A0CD1" w:rsidRDefault="002A0CD1" w:rsidP="002A0CD1">
            <w:pPr>
              <w:rPr>
                <w:rFonts w:eastAsia="Times New Roman"/>
              </w:rPr>
            </w:pPr>
            <w:r>
              <w:rPr>
                <w:rFonts w:eastAsia="Times New Roman"/>
              </w:rPr>
              <w:t>Rule 6</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FDB89" w14:textId="6BB4628F" w:rsidR="002A0CD1" w:rsidRDefault="0052409B" w:rsidP="002A0CD1">
            <w:pPr>
              <w:rPr>
                <w:rFonts w:eastAsia="Times New Roman"/>
              </w:rPr>
            </w:pPr>
            <w:r>
              <w:rPr>
                <w:rFonts w:eastAsia="Times New Roman"/>
              </w:rPr>
              <w:t xml:space="preserve">If Rule 6 - </w:t>
            </w:r>
            <w:r w:rsidR="002A0CD1" w:rsidRPr="002A0CD1">
              <w:t xml:space="preserve">OTR Trades Not Approved for Registered Accounts </w:t>
            </w:r>
            <w:r>
              <w:t>is violated</w:t>
            </w:r>
            <w:r w:rsidR="002A0CD1">
              <w:rPr>
                <w:rFonts w:eastAsia="Times New Roman"/>
              </w:rPr>
              <w:t>, then ‘Yes’, Else 'No'</w:t>
            </w:r>
          </w:p>
        </w:tc>
      </w:tr>
      <w:tr w:rsidR="002A0CD1" w14:paraId="023DBD4F"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9DFA6" w14:textId="77777777" w:rsidR="002A0CD1" w:rsidRDefault="002A0CD1" w:rsidP="002A0CD1">
            <w:pPr>
              <w:rPr>
                <w:rFonts w:eastAsia="Times New Roman"/>
              </w:rPr>
            </w:pPr>
            <w:r>
              <w:rPr>
                <w:rFonts w:eastAsia="Times New Roman"/>
              </w:rPr>
              <w:t>Is Rule 7 Violated</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5932E" w14:textId="77777777" w:rsidR="002A0CD1" w:rsidRDefault="002A0CD1" w:rsidP="002A0CD1">
            <w:pPr>
              <w:rPr>
                <w:rFonts w:eastAsia="Times New Roman"/>
              </w:rPr>
            </w:pPr>
            <w:r>
              <w:rPr>
                <w:rFonts w:eastAsia="Times New Roman"/>
              </w:rPr>
              <w:t>Rule 7</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C4E89" w14:textId="6A379C21" w:rsidR="002A0CD1" w:rsidRDefault="0052409B" w:rsidP="002A0CD1">
            <w:pPr>
              <w:rPr>
                <w:rFonts w:eastAsia="Times New Roman"/>
              </w:rPr>
            </w:pPr>
            <w:r>
              <w:rPr>
                <w:rFonts w:eastAsia="Times New Roman"/>
              </w:rPr>
              <w:t xml:space="preserve">If Rule 7a or 7b - </w:t>
            </w:r>
            <w:r w:rsidR="002A0CD1" w:rsidRPr="002A0CD1">
              <w:t xml:space="preserve">OTR Close of Covering </w:t>
            </w:r>
            <w:r>
              <w:t>is violated</w:t>
            </w:r>
            <w:r w:rsidR="002A0CD1">
              <w:rPr>
                <w:rFonts w:eastAsia="Times New Roman"/>
              </w:rPr>
              <w:t>, then ‘Yes’, Else 'No'</w:t>
            </w:r>
          </w:p>
        </w:tc>
      </w:tr>
      <w:tr w:rsidR="002A0CD1" w14:paraId="2649617A"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42385" w14:textId="77777777" w:rsidR="002A0CD1" w:rsidRDefault="002A0CD1" w:rsidP="002A0CD1">
            <w:pPr>
              <w:rPr>
                <w:rFonts w:eastAsia="Times New Roman"/>
              </w:rPr>
            </w:pPr>
            <w:r>
              <w:rPr>
                <w:rFonts w:eastAsia="Times New Roman"/>
              </w:rPr>
              <w:t>Is Rule 8 Violated</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3520C" w14:textId="77777777" w:rsidR="002A0CD1" w:rsidRDefault="002A0CD1" w:rsidP="002A0CD1">
            <w:pPr>
              <w:rPr>
                <w:rFonts w:eastAsia="Times New Roman"/>
              </w:rPr>
            </w:pPr>
            <w:r>
              <w:rPr>
                <w:rFonts w:eastAsia="Times New Roman"/>
              </w:rPr>
              <w:t>Rule 8</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F9810" w14:textId="6D44810F" w:rsidR="002A0CD1" w:rsidRDefault="0052409B" w:rsidP="002A0CD1">
            <w:pPr>
              <w:rPr>
                <w:rFonts w:eastAsia="Times New Roman"/>
              </w:rPr>
            </w:pPr>
            <w:r>
              <w:rPr>
                <w:rFonts w:eastAsia="Times New Roman"/>
              </w:rPr>
              <w:t xml:space="preserve">If Rule 8 - </w:t>
            </w:r>
            <w:r w:rsidR="002A0CD1" w:rsidRPr="002A0CD1">
              <w:t xml:space="preserve">OTR Large Option Trade </w:t>
            </w:r>
            <w:r>
              <w:t>is violated</w:t>
            </w:r>
            <w:r w:rsidR="002A0CD1">
              <w:rPr>
                <w:rFonts w:eastAsia="Times New Roman"/>
              </w:rPr>
              <w:t>, then ‘Yes’, Else 'No'</w:t>
            </w:r>
          </w:p>
        </w:tc>
      </w:tr>
      <w:tr w:rsidR="002A0CD1" w14:paraId="37DA29D1"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D399E" w14:textId="77777777" w:rsidR="002A0CD1" w:rsidRDefault="002A0CD1" w:rsidP="002A0CD1">
            <w:pPr>
              <w:rPr>
                <w:rFonts w:eastAsia="Times New Roman"/>
              </w:rPr>
            </w:pPr>
            <w:r>
              <w:rPr>
                <w:rFonts w:eastAsia="Times New Roman"/>
              </w:rPr>
              <w:t>Product Description</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85A5C" w14:textId="77777777" w:rsidR="002A0CD1" w:rsidRDefault="002A0CD1" w:rsidP="002A0CD1">
            <w:pPr>
              <w:rPr>
                <w:rFonts w:eastAsia="Times New Roman"/>
              </w:rPr>
            </w:pPr>
            <w:r>
              <w:rPr>
                <w:rFonts w:eastAsia="Times New Roman"/>
              </w:rPr>
              <w:t>Description</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F4DD8" w14:textId="2A2210F0" w:rsidR="002A0CD1" w:rsidRPr="004B5708" w:rsidRDefault="004C5B95" w:rsidP="002A0CD1">
            <w:pPr>
              <w:rPr>
                <w:rFonts w:eastAsia="Times New Roman"/>
              </w:rPr>
            </w:pPr>
            <w:hyperlink r:id="rId46" w:history="1">
              <w:r w:rsidR="004B5708" w:rsidRPr="004B5708">
                <w:rPr>
                  <w:rFonts w:eastAsia="Times New Roman"/>
                </w:rPr>
                <w:t>[Product Description]</w:t>
              </w:r>
            </w:hyperlink>
            <w:r w:rsidR="004B5708" w:rsidRPr="004B5708">
              <w:rPr>
                <w:rFonts w:eastAsia="Times New Roman"/>
              </w:rPr>
              <w:t xml:space="preserve"> of [Trade Product Key]</w:t>
            </w:r>
          </w:p>
        </w:tc>
      </w:tr>
      <w:tr w:rsidR="002A0CD1" w14:paraId="25D9384C"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3024E" w14:textId="77777777" w:rsidR="002A0CD1" w:rsidRDefault="002A0CD1" w:rsidP="002A0CD1">
            <w:pPr>
              <w:rPr>
                <w:rFonts w:eastAsia="Times New Roman"/>
              </w:rPr>
            </w:pPr>
            <w:r>
              <w:rPr>
                <w:rFonts w:eastAsia="Times New Roman"/>
              </w:rPr>
              <w:t>Strike Price</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C39D7" w14:textId="77777777" w:rsidR="002A0CD1" w:rsidRDefault="002A0CD1" w:rsidP="002A0CD1">
            <w:pPr>
              <w:rPr>
                <w:rFonts w:eastAsia="Times New Roman"/>
              </w:rPr>
            </w:pPr>
            <w:r>
              <w:rPr>
                <w:rFonts w:eastAsia="Times New Roman"/>
              </w:rPr>
              <w:t>Strike Price</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4395DD" w14:textId="6CF42B4D" w:rsidR="002A0CD1" w:rsidRPr="004B5708" w:rsidRDefault="004C5B95" w:rsidP="002A0CD1">
            <w:pPr>
              <w:rPr>
                <w:rFonts w:eastAsia="Times New Roman"/>
              </w:rPr>
            </w:pPr>
            <w:hyperlink r:id="rId47" w:history="1">
              <w:r w:rsidR="004B5708" w:rsidRPr="004B5708">
                <w:rPr>
                  <w:rFonts w:eastAsia="Times New Roman"/>
                </w:rPr>
                <w:t>[Product Strike Price]</w:t>
              </w:r>
            </w:hyperlink>
            <w:r w:rsidR="004B5708" w:rsidRPr="004B5708">
              <w:rPr>
                <w:rFonts w:eastAsia="Times New Roman"/>
              </w:rPr>
              <w:t xml:space="preserve"> of [Trade Product Key]</w:t>
            </w:r>
          </w:p>
        </w:tc>
      </w:tr>
      <w:tr w:rsidR="002A0CD1" w14:paraId="5C57FB87"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17C93" w14:textId="77777777" w:rsidR="002A0CD1" w:rsidRDefault="002A0CD1" w:rsidP="002A0CD1">
            <w:pPr>
              <w:rPr>
                <w:rFonts w:eastAsia="Times New Roman"/>
              </w:rPr>
            </w:pPr>
            <w:r>
              <w:rPr>
                <w:rFonts w:eastAsia="Times New Roman"/>
              </w:rPr>
              <w:t>Underlying Product Description</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4D962" w14:textId="77777777" w:rsidR="002A0CD1" w:rsidRDefault="002A0CD1" w:rsidP="002A0CD1">
            <w:pPr>
              <w:rPr>
                <w:rFonts w:eastAsia="Times New Roman"/>
              </w:rPr>
            </w:pPr>
            <w:r>
              <w:rPr>
                <w:rFonts w:eastAsia="Times New Roman"/>
              </w:rPr>
              <w:t>Underlying Description</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47778" w14:textId="41342743" w:rsidR="002A0CD1" w:rsidRPr="004B5708" w:rsidRDefault="004C5B95" w:rsidP="002A0CD1">
            <w:pPr>
              <w:rPr>
                <w:rFonts w:eastAsia="Times New Roman"/>
              </w:rPr>
            </w:pPr>
            <w:hyperlink r:id="rId48" w:history="1">
              <w:hyperlink r:id="rId49" w:history="1">
                <w:r w:rsidR="004B5708" w:rsidRPr="004B5708">
                  <w:rPr>
                    <w:rFonts w:eastAsia="Times New Roman"/>
                  </w:rPr>
                  <w:t>[Product Description]</w:t>
                </w:r>
              </w:hyperlink>
              <w:r w:rsidR="004B5708" w:rsidRPr="004B5708">
                <w:rPr>
                  <w:rFonts w:eastAsia="Times New Roman"/>
                </w:rPr>
                <w:t xml:space="preserve"> of [Product Underlying Key] of [Trade Product Key]</w:t>
              </w:r>
              <w:r w:rsidR="004B5708" w:rsidRPr="004B5708">
                <w:rPr>
                  <w:rFonts w:eastAsia="Times New Roman"/>
                </w:rPr>
                <w:br/>
              </w:r>
            </w:hyperlink>
          </w:p>
        </w:tc>
      </w:tr>
      <w:tr w:rsidR="002A0CD1" w14:paraId="66EBAA5E"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594814" w14:textId="77777777" w:rsidR="002A0CD1" w:rsidRDefault="002A0CD1" w:rsidP="002A0CD1">
            <w:pPr>
              <w:rPr>
                <w:rFonts w:eastAsia="Times New Roman"/>
              </w:rPr>
            </w:pPr>
            <w:r>
              <w:rPr>
                <w:rFonts w:eastAsia="Times New Roman"/>
              </w:rPr>
              <w:t>Expiration Date</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EFF89" w14:textId="77777777" w:rsidR="002A0CD1" w:rsidRDefault="002A0CD1" w:rsidP="002A0CD1">
            <w:pPr>
              <w:rPr>
                <w:rFonts w:eastAsia="Times New Roman"/>
              </w:rPr>
            </w:pPr>
            <w:r>
              <w:rPr>
                <w:rFonts w:eastAsia="Times New Roman"/>
              </w:rPr>
              <w:t>Expire</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DDD33" w14:textId="0AB96E94" w:rsidR="002A0CD1" w:rsidRPr="004B5708" w:rsidRDefault="004C5B95" w:rsidP="002A0CD1">
            <w:pPr>
              <w:rPr>
                <w:rFonts w:eastAsia="Times New Roman"/>
              </w:rPr>
            </w:pPr>
            <w:hyperlink r:id="rId50" w:history="1">
              <w:r w:rsidR="004B5708" w:rsidRPr="004B5708">
                <w:rPr>
                  <w:rFonts w:eastAsia="Times New Roman"/>
                </w:rPr>
                <w:t xml:space="preserve">[Product Expiration </w:t>
              </w:r>
              <w:r w:rsidR="004B5708">
                <w:rPr>
                  <w:rFonts w:eastAsia="Times New Roman"/>
                </w:rPr>
                <w:t>Date</w:t>
              </w:r>
              <w:r w:rsidR="004B5708" w:rsidRPr="004B5708">
                <w:rPr>
                  <w:rFonts w:eastAsia="Times New Roman"/>
                </w:rPr>
                <w:t>]</w:t>
              </w:r>
            </w:hyperlink>
            <w:r w:rsidR="004B5708" w:rsidRPr="004B5708">
              <w:rPr>
                <w:rFonts w:eastAsia="Times New Roman"/>
              </w:rPr>
              <w:t xml:space="preserve"> of [Trade Product Key]</w:t>
            </w:r>
          </w:p>
        </w:tc>
      </w:tr>
      <w:tr w:rsidR="002A0CD1" w14:paraId="69A91061"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3C4DE" w14:textId="77777777" w:rsidR="002A0CD1" w:rsidRDefault="002A0CD1" w:rsidP="002A0CD1">
            <w:pPr>
              <w:rPr>
                <w:rFonts w:eastAsia="Times New Roman"/>
              </w:rPr>
            </w:pPr>
            <w:r>
              <w:rPr>
                <w:rFonts w:eastAsia="Times New Roman"/>
              </w:rPr>
              <w:t>Product Sub Type</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467FF" w14:textId="77777777" w:rsidR="002A0CD1" w:rsidRDefault="002A0CD1" w:rsidP="002A0CD1">
            <w:pPr>
              <w:rPr>
                <w:rFonts w:eastAsia="Times New Roman"/>
              </w:rPr>
            </w:pPr>
            <w:r>
              <w:rPr>
                <w:rFonts w:eastAsia="Times New Roman"/>
              </w:rPr>
              <w:t>Product Sub Type</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6521D" w14:textId="2BA85B88" w:rsidR="002A0CD1" w:rsidRPr="004B5708" w:rsidRDefault="004C5B95" w:rsidP="004B5708">
            <w:pPr>
              <w:rPr>
                <w:rFonts w:eastAsia="Times New Roman"/>
              </w:rPr>
            </w:pPr>
            <w:hyperlink r:id="rId51" w:history="1">
              <w:r w:rsidR="004B5708" w:rsidRPr="004B5708">
                <w:rPr>
                  <w:rFonts w:eastAsia="Times New Roman"/>
                </w:rPr>
                <w:t>[</w:t>
              </w:r>
              <w:r w:rsidR="004B5708">
                <w:rPr>
                  <w:rFonts w:eastAsia="Times New Roman"/>
                </w:rPr>
                <w:t>Product Sub Type</w:t>
              </w:r>
              <w:r w:rsidR="004B5708" w:rsidRPr="004B5708">
                <w:rPr>
                  <w:rFonts w:eastAsia="Times New Roman"/>
                </w:rPr>
                <w:t>]</w:t>
              </w:r>
            </w:hyperlink>
            <w:r w:rsidR="004B5708" w:rsidRPr="004B5708">
              <w:rPr>
                <w:rFonts w:eastAsia="Times New Roman"/>
              </w:rPr>
              <w:t xml:space="preserve"> of [Trade Product Key]</w:t>
            </w:r>
          </w:p>
        </w:tc>
      </w:tr>
      <w:tr w:rsidR="002A0CD1" w14:paraId="06959899"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63E05" w14:textId="77777777" w:rsidR="002A0CD1" w:rsidRDefault="002A0CD1" w:rsidP="002A0CD1">
            <w:pPr>
              <w:rPr>
                <w:rFonts w:eastAsia="Times New Roman"/>
              </w:rPr>
            </w:pPr>
            <w:r>
              <w:rPr>
                <w:rFonts w:eastAsia="Times New Roman"/>
              </w:rPr>
              <w:t>Trade Date Time</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6050E" w14:textId="77777777" w:rsidR="002A0CD1" w:rsidRDefault="002A0CD1" w:rsidP="002A0CD1">
            <w:pPr>
              <w:rPr>
                <w:rFonts w:eastAsia="Times New Roman"/>
              </w:rPr>
            </w:pPr>
            <w:r>
              <w:rPr>
                <w:rFonts w:eastAsia="Times New Roman"/>
              </w:rPr>
              <w:t>Date Time</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CCF9D" w14:textId="2FC23C98" w:rsidR="002A0CD1" w:rsidRPr="004B5708" w:rsidRDefault="004C5B95" w:rsidP="002A0CD1">
            <w:pPr>
              <w:rPr>
                <w:rFonts w:eastAsia="Times New Roman"/>
              </w:rPr>
            </w:pPr>
            <w:hyperlink r:id="rId52" w:history="1">
              <w:r w:rsidR="004B5708">
                <w:rPr>
                  <w:rFonts w:eastAsia="Times New Roman"/>
                </w:rPr>
                <w:t>[</w:t>
              </w:r>
              <w:r w:rsidR="004B5708" w:rsidRPr="004B5708">
                <w:rPr>
                  <w:rFonts w:eastAsia="Times New Roman"/>
                </w:rPr>
                <w:t>Trade Date (Time)</w:t>
              </w:r>
              <w:r w:rsidR="004B5708">
                <w:rPr>
                  <w:rFonts w:eastAsia="Times New Roman"/>
                </w:rPr>
                <w:t>]</w:t>
              </w:r>
            </w:hyperlink>
          </w:p>
        </w:tc>
      </w:tr>
      <w:tr w:rsidR="002A0CD1" w14:paraId="3C8628D2"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BE1E6" w14:textId="77777777" w:rsidR="002A0CD1" w:rsidRDefault="002A0CD1" w:rsidP="002A0CD1">
            <w:pPr>
              <w:rPr>
                <w:rFonts w:eastAsia="Times New Roman"/>
              </w:rPr>
            </w:pPr>
            <w:r>
              <w:rPr>
                <w:rFonts w:eastAsia="Times New Roman"/>
              </w:rPr>
              <w:t>Trade Direction</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E616DC" w14:textId="77777777" w:rsidR="002A0CD1" w:rsidRDefault="002A0CD1" w:rsidP="002A0CD1">
            <w:pPr>
              <w:rPr>
                <w:rFonts w:eastAsia="Times New Roman"/>
              </w:rPr>
            </w:pPr>
            <w:r>
              <w:rPr>
                <w:rFonts w:eastAsia="Times New Roman"/>
              </w:rPr>
              <w:t>Direction</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7DBC1" w14:textId="2C6CE476" w:rsidR="002A0CD1" w:rsidRPr="004B5708" w:rsidRDefault="004C5B95" w:rsidP="002A0CD1">
            <w:pPr>
              <w:rPr>
                <w:rFonts w:eastAsia="Times New Roman"/>
              </w:rPr>
            </w:pPr>
            <w:hyperlink r:id="rId53" w:history="1">
              <w:r w:rsidR="004B5708" w:rsidRPr="004B5708">
                <w:rPr>
                  <w:rFonts w:eastAsia="Times New Roman"/>
                </w:rPr>
                <w:t>[Trade Direction]</w:t>
              </w:r>
            </w:hyperlink>
          </w:p>
        </w:tc>
      </w:tr>
      <w:tr w:rsidR="004B5708" w14:paraId="4E9E6891"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8D27D" w14:textId="77777777" w:rsidR="004B5708" w:rsidRDefault="004B5708" w:rsidP="004B5708">
            <w:pPr>
              <w:rPr>
                <w:rFonts w:eastAsia="Times New Roman"/>
              </w:rPr>
            </w:pPr>
            <w:r>
              <w:rPr>
                <w:rFonts w:eastAsia="Times New Roman"/>
              </w:rPr>
              <w:t>Trade Quantity</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FC2D9" w14:textId="77777777" w:rsidR="004B5708" w:rsidRDefault="004B5708" w:rsidP="004B5708">
            <w:pPr>
              <w:rPr>
                <w:rFonts w:eastAsia="Times New Roman"/>
              </w:rPr>
            </w:pPr>
            <w:r>
              <w:rPr>
                <w:rFonts w:eastAsia="Times New Roman"/>
              </w:rPr>
              <w:t>Quantity</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5B2FCF0" w14:textId="607ECDF7" w:rsidR="004B5708" w:rsidRPr="004B5708" w:rsidRDefault="004B5708" w:rsidP="004B5708">
            <w:pPr>
              <w:rPr>
                <w:rFonts w:eastAsia="Times New Roman"/>
              </w:rPr>
            </w:pPr>
            <w:r w:rsidRPr="004B5708">
              <w:rPr>
                <w:rFonts w:eastAsia="Times New Roman"/>
              </w:rPr>
              <w:t>[Trade Quantity]</w:t>
            </w:r>
          </w:p>
        </w:tc>
      </w:tr>
      <w:tr w:rsidR="004B5708" w14:paraId="502DA13D"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E534D" w14:textId="77777777" w:rsidR="004B5708" w:rsidRDefault="004B5708" w:rsidP="004B5708">
            <w:pPr>
              <w:rPr>
                <w:rFonts w:eastAsia="Times New Roman"/>
              </w:rPr>
            </w:pPr>
            <w:r>
              <w:rPr>
                <w:rFonts w:eastAsia="Times New Roman"/>
              </w:rPr>
              <w:t xml:space="preserve">Trade </w:t>
            </w:r>
            <w:proofErr w:type="spellStart"/>
            <w:r>
              <w:rPr>
                <w:rFonts w:eastAsia="Times New Roman"/>
              </w:rPr>
              <w:t>Curr</w:t>
            </w:r>
            <w:proofErr w:type="spellEnd"/>
            <w:r>
              <w:rPr>
                <w:rFonts w:eastAsia="Times New Roman"/>
              </w:rPr>
              <w:t xml:space="preserve"> (</w:t>
            </w:r>
            <w:proofErr w:type="spellStart"/>
            <w:r>
              <w:rPr>
                <w:rFonts w:eastAsia="Times New Roman"/>
              </w:rPr>
              <w:t>Orig</w:t>
            </w:r>
            <w:proofErr w:type="spellEnd"/>
            <w:r>
              <w:rPr>
                <w:rFonts w:eastAsia="Times New Roman"/>
              </w:rPr>
              <w:t>)</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E7588" w14:textId="77777777" w:rsidR="004B5708" w:rsidRDefault="004B5708" w:rsidP="004B5708">
            <w:pPr>
              <w:rPr>
                <w:rFonts w:eastAsia="Times New Roman"/>
              </w:rPr>
            </w:pPr>
            <w:proofErr w:type="spellStart"/>
            <w:r>
              <w:rPr>
                <w:rFonts w:eastAsia="Times New Roman"/>
              </w:rPr>
              <w:t>Curr</w:t>
            </w:r>
            <w:proofErr w:type="spellEnd"/>
            <w:r>
              <w:rPr>
                <w:rFonts w:eastAsia="Times New Roman"/>
              </w:rPr>
              <w:t xml:space="preserve"> (</w:t>
            </w:r>
            <w:proofErr w:type="spellStart"/>
            <w:r>
              <w:rPr>
                <w:rFonts w:eastAsia="Times New Roman"/>
              </w:rPr>
              <w:t>Orig</w:t>
            </w:r>
            <w:proofErr w:type="spellEnd"/>
            <w:r>
              <w:rPr>
                <w:rFonts w:eastAsia="Times New Roman"/>
              </w:rPr>
              <w:t>)</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9FC3F7" w14:textId="1056B477" w:rsidR="004B5708" w:rsidRPr="004B5708" w:rsidRDefault="004C5B95" w:rsidP="004B5708">
            <w:pPr>
              <w:rPr>
                <w:rFonts w:eastAsia="Times New Roman"/>
              </w:rPr>
            </w:pPr>
            <w:hyperlink r:id="rId54" w:history="1">
              <w:r w:rsidR="004B5708" w:rsidRPr="004B5708">
                <w:rPr>
                  <w:rFonts w:eastAsia="Times New Roman"/>
                </w:rPr>
                <w:t>[Trade Currency Cd (</w:t>
              </w:r>
              <w:proofErr w:type="spellStart"/>
              <w:r w:rsidR="004B5708" w:rsidRPr="004B5708">
                <w:rPr>
                  <w:rFonts w:eastAsia="Times New Roman"/>
                </w:rPr>
                <w:t>Orig</w:t>
              </w:r>
              <w:proofErr w:type="spellEnd"/>
              <w:r w:rsidR="004B5708" w:rsidRPr="004B5708">
                <w:rPr>
                  <w:rFonts w:eastAsia="Times New Roman"/>
                </w:rPr>
                <w:t>)]</w:t>
              </w:r>
            </w:hyperlink>
          </w:p>
        </w:tc>
      </w:tr>
      <w:tr w:rsidR="004B5708" w14:paraId="5672763B"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F7815" w14:textId="77777777" w:rsidR="004B5708" w:rsidRDefault="004B5708" w:rsidP="004B5708">
            <w:pPr>
              <w:rPr>
                <w:rFonts w:eastAsia="Times New Roman"/>
              </w:rPr>
            </w:pPr>
            <w:r>
              <w:rPr>
                <w:rFonts w:eastAsia="Times New Roman"/>
              </w:rPr>
              <w:t>Trade Price (</w:t>
            </w:r>
            <w:proofErr w:type="spellStart"/>
            <w:r>
              <w:rPr>
                <w:rFonts w:eastAsia="Times New Roman"/>
              </w:rPr>
              <w:t>Orig</w:t>
            </w:r>
            <w:proofErr w:type="spellEnd"/>
            <w:r>
              <w:rPr>
                <w:rFonts w:eastAsia="Times New Roman"/>
              </w:rPr>
              <w:t>)</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E65B6" w14:textId="77777777" w:rsidR="004B5708" w:rsidRDefault="004B5708" w:rsidP="004B5708">
            <w:pPr>
              <w:rPr>
                <w:rFonts w:eastAsia="Times New Roman"/>
              </w:rPr>
            </w:pPr>
            <w:r>
              <w:rPr>
                <w:rFonts w:eastAsia="Times New Roman"/>
              </w:rPr>
              <w:t>Price (</w:t>
            </w:r>
            <w:proofErr w:type="spellStart"/>
            <w:r>
              <w:rPr>
                <w:rFonts w:eastAsia="Times New Roman"/>
              </w:rPr>
              <w:t>Orig</w:t>
            </w:r>
            <w:proofErr w:type="spellEnd"/>
            <w:r>
              <w:rPr>
                <w:rFonts w:eastAsia="Times New Roman"/>
              </w:rPr>
              <w:t>)</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0FE23" w14:textId="32B68DF2" w:rsidR="004B5708" w:rsidRPr="004B5708" w:rsidRDefault="004C5B95" w:rsidP="004B5708">
            <w:pPr>
              <w:rPr>
                <w:rFonts w:eastAsia="Times New Roman"/>
              </w:rPr>
            </w:pPr>
            <w:hyperlink r:id="rId55" w:history="1">
              <w:r w:rsidR="004B5708" w:rsidRPr="004B5708">
                <w:rPr>
                  <w:rFonts w:eastAsia="Times New Roman"/>
                </w:rPr>
                <w:t>[Trade Price (</w:t>
              </w:r>
              <w:proofErr w:type="spellStart"/>
              <w:r w:rsidR="004B5708" w:rsidRPr="004B5708">
                <w:rPr>
                  <w:rFonts w:eastAsia="Times New Roman"/>
                </w:rPr>
                <w:t>Orig</w:t>
              </w:r>
              <w:proofErr w:type="spellEnd"/>
              <w:r w:rsidR="004B5708" w:rsidRPr="004B5708">
                <w:rPr>
                  <w:rFonts w:eastAsia="Times New Roman"/>
                </w:rPr>
                <w:t>)]</w:t>
              </w:r>
            </w:hyperlink>
          </w:p>
        </w:tc>
      </w:tr>
      <w:tr w:rsidR="004B5708" w14:paraId="5254D9CD"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E9678" w14:textId="77777777" w:rsidR="004B5708" w:rsidRDefault="004B5708" w:rsidP="004B5708">
            <w:pPr>
              <w:rPr>
                <w:rFonts w:eastAsia="Times New Roman"/>
              </w:rPr>
            </w:pPr>
            <w:r>
              <w:rPr>
                <w:rFonts w:eastAsia="Times New Roman"/>
              </w:rPr>
              <w:t>Trade Net Amount in original currency of the region</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F35B0" w14:textId="77777777" w:rsidR="004B5708" w:rsidRDefault="004B5708" w:rsidP="004B5708">
            <w:pPr>
              <w:rPr>
                <w:rFonts w:eastAsia="Times New Roman"/>
              </w:rPr>
            </w:pPr>
            <w:r>
              <w:rPr>
                <w:rFonts w:eastAsia="Times New Roman"/>
              </w:rPr>
              <w:t>Net Amount (</w:t>
            </w:r>
            <w:proofErr w:type="spellStart"/>
            <w:r>
              <w:rPr>
                <w:rFonts w:eastAsia="Times New Roman"/>
              </w:rPr>
              <w:t>Orig</w:t>
            </w:r>
            <w:proofErr w:type="spellEnd"/>
            <w:r>
              <w:rPr>
                <w:rFonts w:eastAsia="Times New Roman"/>
              </w:rPr>
              <w:t>)</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B6E56" w14:textId="5ADC1C70" w:rsidR="004B5708" w:rsidRPr="0029562C" w:rsidRDefault="004C5B95" w:rsidP="004B5708">
            <w:hyperlink r:id="rId56" w:history="1">
              <w:r w:rsidR="0069746D">
                <w:t>[</w:t>
              </w:r>
              <w:r w:rsidR="0069746D" w:rsidRPr="477BE0D0">
                <w:rPr>
                  <w:sz w:val="24"/>
                  <w:szCs w:val="24"/>
                </w:rPr>
                <w:t xml:space="preserve">Trade </w:t>
              </w:r>
              <w:r w:rsidR="0069746D">
                <w:rPr>
                  <w:sz w:val="24"/>
                  <w:szCs w:val="24"/>
                </w:rPr>
                <w:t xml:space="preserve">Net </w:t>
              </w:r>
              <w:proofErr w:type="spellStart"/>
              <w:r w:rsidR="0069746D">
                <w:rPr>
                  <w:sz w:val="24"/>
                  <w:szCs w:val="24"/>
                </w:rPr>
                <w:t>Ammount</w:t>
              </w:r>
              <w:proofErr w:type="spellEnd"/>
              <w:r w:rsidR="0069746D" w:rsidRPr="477BE0D0">
                <w:rPr>
                  <w:sz w:val="24"/>
                  <w:szCs w:val="24"/>
                </w:rPr>
                <w:t xml:space="preserve"> (</w:t>
              </w:r>
              <w:proofErr w:type="spellStart"/>
              <w:r w:rsidR="0069746D" w:rsidRPr="477BE0D0">
                <w:rPr>
                  <w:sz w:val="24"/>
                  <w:szCs w:val="24"/>
                </w:rPr>
                <w:t>Orig</w:t>
              </w:r>
              <w:proofErr w:type="spellEnd"/>
              <w:r w:rsidR="0069746D" w:rsidRPr="477BE0D0">
                <w:rPr>
                  <w:sz w:val="24"/>
                  <w:szCs w:val="24"/>
                </w:rPr>
                <w:t>)</w:t>
              </w:r>
              <w:r w:rsidR="0069746D">
                <w:t>]</w:t>
              </w:r>
            </w:hyperlink>
          </w:p>
        </w:tc>
      </w:tr>
      <w:tr w:rsidR="004B5708" w14:paraId="0343C691"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46391" w14:textId="77777777" w:rsidR="004B5708" w:rsidRDefault="004B5708" w:rsidP="004B5708">
            <w:pPr>
              <w:rPr>
                <w:rFonts w:eastAsia="Times New Roman"/>
              </w:rPr>
            </w:pPr>
            <w:r>
              <w:rPr>
                <w:rFonts w:eastAsia="Times New Roman"/>
              </w:rPr>
              <w:t>Trade Commission in original currency of the region</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C8034" w14:textId="77777777" w:rsidR="004B5708" w:rsidRDefault="004B5708" w:rsidP="004B5708">
            <w:pPr>
              <w:rPr>
                <w:rFonts w:eastAsia="Times New Roman"/>
              </w:rPr>
            </w:pPr>
            <w:r>
              <w:rPr>
                <w:rFonts w:eastAsia="Times New Roman"/>
              </w:rPr>
              <w:t>Comm (</w:t>
            </w:r>
            <w:proofErr w:type="spellStart"/>
            <w:r>
              <w:rPr>
                <w:rFonts w:eastAsia="Times New Roman"/>
              </w:rPr>
              <w:t>Orig</w:t>
            </w:r>
            <w:proofErr w:type="spellEnd"/>
            <w:r>
              <w:rPr>
                <w:rFonts w:eastAsia="Times New Roman"/>
              </w:rPr>
              <w:t>)</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13AC6" w14:textId="77777777" w:rsidR="00CF1B95" w:rsidRDefault="00CF1B95" w:rsidP="004B5708">
            <w:pPr>
              <w:pStyle w:val="NormalWeb"/>
              <w:rPr>
                <w:rFonts w:asciiTheme="minorHAnsi" w:eastAsiaTheme="minorHAnsi" w:hAnsiTheme="minorHAnsi" w:cstheme="minorBidi"/>
                <w:sz w:val="22"/>
                <w:szCs w:val="22"/>
                <w:lang w:bidi="he-IL"/>
              </w:rPr>
            </w:pPr>
            <w:r>
              <w:rPr>
                <w:rFonts w:asciiTheme="minorHAnsi" w:eastAsiaTheme="minorHAnsi" w:hAnsiTheme="minorHAnsi" w:cstheme="minorBidi"/>
                <w:sz w:val="22"/>
                <w:szCs w:val="22"/>
                <w:lang w:bidi="he-IL"/>
              </w:rPr>
              <w:t>[</w:t>
            </w:r>
            <w:r w:rsidRPr="00CF1B95">
              <w:rPr>
                <w:rFonts w:asciiTheme="minorHAnsi" w:eastAsiaTheme="minorHAnsi" w:hAnsiTheme="minorHAnsi" w:cstheme="minorBidi"/>
                <w:sz w:val="22"/>
                <w:szCs w:val="22"/>
                <w:lang w:bidi="he-IL"/>
              </w:rPr>
              <w:t>Trade Commission (</w:t>
            </w:r>
            <w:proofErr w:type="spellStart"/>
            <w:r w:rsidRPr="00CF1B95">
              <w:rPr>
                <w:rFonts w:asciiTheme="minorHAnsi" w:eastAsiaTheme="minorHAnsi" w:hAnsiTheme="minorHAnsi" w:cstheme="minorBidi"/>
                <w:sz w:val="22"/>
                <w:szCs w:val="22"/>
                <w:lang w:bidi="he-IL"/>
              </w:rPr>
              <w:t>Orig</w:t>
            </w:r>
            <w:proofErr w:type="spellEnd"/>
            <w:r w:rsidRPr="00CF1B95">
              <w:rPr>
                <w:rFonts w:asciiTheme="minorHAnsi" w:eastAsiaTheme="minorHAnsi" w:hAnsiTheme="minorHAnsi" w:cstheme="minorBidi"/>
                <w:sz w:val="22"/>
                <w:szCs w:val="22"/>
                <w:lang w:bidi="he-IL"/>
              </w:rPr>
              <w:t>)</w:t>
            </w:r>
            <w:r>
              <w:rPr>
                <w:rFonts w:asciiTheme="minorHAnsi" w:eastAsiaTheme="minorHAnsi" w:hAnsiTheme="minorHAnsi" w:cstheme="minorBidi"/>
                <w:sz w:val="22"/>
                <w:szCs w:val="22"/>
                <w:lang w:bidi="he-IL"/>
              </w:rPr>
              <w:t>]</w:t>
            </w:r>
          </w:p>
          <w:p w14:paraId="15F21607" w14:textId="62FF6428" w:rsidR="00CF1B95" w:rsidRPr="0029562C" w:rsidRDefault="00CF1B95" w:rsidP="00CF1B95">
            <w:pPr>
              <w:pStyle w:val="NormalWeb"/>
              <w:rPr>
                <w:rFonts w:asciiTheme="minorHAnsi" w:eastAsiaTheme="minorHAnsi" w:hAnsiTheme="minorHAnsi" w:cstheme="minorBidi"/>
                <w:sz w:val="22"/>
                <w:szCs w:val="22"/>
                <w:lang w:bidi="he-IL"/>
              </w:rPr>
            </w:pPr>
            <w:r>
              <w:rPr>
                <w:highlight w:val="darkGray"/>
              </w:rPr>
              <w:t>From RBC:</w:t>
            </w:r>
            <w:r>
              <w:rPr>
                <w:highlight w:val="darkGray"/>
              </w:rPr>
              <w:br/>
            </w:r>
            <w:hyperlink r:id="rId57" w:history="1">
              <w:r w:rsidRPr="00CF1B95">
                <w:rPr>
                  <w:rFonts w:asciiTheme="minorHAnsi" w:eastAsiaTheme="minorHAnsi" w:hAnsiTheme="minorHAnsi" w:cstheme="minorBidi"/>
                  <w:sz w:val="22"/>
                  <w:szCs w:val="22"/>
                  <w:highlight w:val="darkGray"/>
                  <w:lang w:bidi="he-IL"/>
                </w:rPr>
                <w:t>GSS DE1069 - Trade Commission (</w:t>
              </w:r>
              <w:proofErr w:type="spellStart"/>
              <w:r w:rsidRPr="00CF1B95">
                <w:rPr>
                  <w:rFonts w:asciiTheme="minorHAnsi" w:eastAsiaTheme="minorHAnsi" w:hAnsiTheme="minorHAnsi" w:cstheme="minorBidi"/>
                  <w:sz w:val="22"/>
                  <w:szCs w:val="22"/>
                  <w:highlight w:val="darkGray"/>
                  <w:lang w:bidi="he-IL"/>
                </w:rPr>
                <w:t>Orig</w:t>
              </w:r>
              <w:proofErr w:type="spellEnd"/>
              <w:r w:rsidRPr="00CF1B95">
                <w:rPr>
                  <w:rFonts w:asciiTheme="minorHAnsi" w:eastAsiaTheme="minorHAnsi" w:hAnsiTheme="minorHAnsi" w:cstheme="minorBidi"/>
                  <w:sz w:val="22"/>
                  <w:szCs w:val="22"/>
                  <w:highlight w:val="darkGray"/>
                  <w:lang w:bidi="he-IL"/>
                </w:rPr>
                <w:t>)</w:t>
              </w:r>
            </w:hyperlink>
            <w:r w:rsidRPr="00CF1B95">
              <w:rPr>
                <w:rFonts w:asciiTheme="minorHAnsi" w:eastAsiaTheme="minorHAnsi" w:hAnsiTheme="minorHAnsi" w:cstheme="minorBidi"/>
                <w:sz w:val="22"/>
                <w:szCs w:val="22"/>
                <w:highlight w:val="darkGray"/>
                <w:lang w:bidi="he-IL"/>
              </w:rPr>
              <w:br/>
            </w:r>
            <w:hyperlink r:id="rId58" w:history="1">
              <w:r w:rsidRPr="00CF1B95">
                <w:rPr>
                  <w:rFonts w:asciiTheme="minorHAnsi" w:eastAsiaTheme="minorHAnsi" w:hAnsiTheme="minorHAnsi" w:cstheme="minorBidi"/>
                  <w:sz w:val="22"/>
                  <w:szCs w:val="22"/>
                  <w:highlight w:val="darkGray"/>
                  <w:lang w:bidi="he-IL"/>
                </w:rPr>
                <w:t>DE0182 - Trade Commission</w:t>
              </w:r>
            </w:hyperlink>
          </w:p>
        </w:tc>
      </w:tr>
      <w:tr w:rsidR="004B5708" w14:paraId="3E48D425"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548BE" w14:textId="77777777" w:rsidR="004B5708" w:rsidRDefault="004B5708" w:rsidP="004B5708">
            <w:pPr>
              <w:rPr>
                <w:rFonts w:eastAsia="Times New Roman"/>
              </w:rPr>
            </w:pPr>
            <w:r>
              <w:rPr>
                <w:rFonts w:eastAsia="Times New Roman"/>
              </w:rPr>
              <w:lastRenderedPageBreak/>
              <w:t>ADP Code</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49756" w14:textId="77777777" w:rsidR="004B5708" w:rsidRDefault="004B5708" w:rsidP="004B5708">
            <w:pPr>
              <w:rPr>
                <w:rFonts w:eastAsia="Times New Roman"/>
              </w:rPr>
            </w:pPr>
            <w:r>
              <w:rPr>
                <w:rFonts w:eastAsia="Times New Roman"/>
              </w:rPr>
              <w:t>ADP Code</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0EA7D1" w14:textId="4CA188A1" w:rsidR="004B5708" w:rsidRPr="00573E08" w:rsidRDefault="004C5B95" w:rsidP="00F91F86">
            <w:pPr>
              <w:rPr>
                <w:highlight w:val="yellow"/>
              </w:rPr>
            </w:pPr>
            <w:hyperlink r:id="rId59" w:history="1">
              <w:r w:rsidR="0069746D" w:rsidRPr="00573E08">
                <w:t>[Product ADP</w:t>
              </w:r>
            </w:hyperlink>
            <w:r w:rsidR="0069746D" w:rsidRPr="00573E08">
              <w:t xml:space="preserve"> Code] of [Trade Product Key]</w:t>
            </w:r>
            <w:r w:rsidR="004B5708" w:rsidRPr="00573E08">
              <w:rPr>
                <w:highlight w:val="yellow"/>
              </w:rPr>
              <w:br/>
            </w:r>
            <w:r w:rsidR="004B5708" w:rsidRPr="0069746D">
              <w:rPr>
                <w:highlight w:val="yellow"/>
              </w:rPr>
              <w:t>If multiple values, display each on a separate line and no separator</w:t>
            </w:r>
            <w:r w:rsidR="004B5708" w:rsidRPr="00573E08">
              <w:rPr>
                <w:highlight w:val="yellow"/>
              </w:rPr>
              <w:t>.</w:t>
            </w:r>
            <w:r w:rsidR="00573E08" w:rsidRPr="00573E08">
              <w:rPr>
                <w:highlight w:val="yellow"/>
              </w:rPr>
              <w:t xml:space="preserve"> </w:t>
            </w:r>
            <w:r w:rsidR="00573E08">
              <w:rPr>
                <w:highlight w:val="yellow"/>
              </w:rPr>
              <w:br/>
            </w:r>
            <w:r w:rsidR="00573E08" w:rsidRPr="00573E08">
              <w:rPr>
                <w:b/>
                <w:bCs/>
                <w:highlight w:val="yellow"/>
              </w:rPr>
              <w:t>Note</w:t>
            </w:r>
            <w:r w:rsidR="00573E08" w:rsidRPr="00573E08">
              <w:rPr>
                <w:highlight w:val="yellow"/>
              </w:rPr>
              <w:t xml:space="preserve">: needs to be </w:t>
            </w:r>
            <w:r w:rsidR="00F91F86">
              <w:rPr>
                <w:highlight w:val="yellow"/>
              </w:rPr>
              <w:t>confirmed</w:t>
            </w:r>
            <w:r w:rsidR="00573E08" w:rsidRPr="00573E08">
              <w:rPr>
                <w:highlight w:val="yellow"/>
              </w:rPr>
              <w:t xml:space="preserve"> with the Data team, </w:t>
            </w:r>
            <w:r w:rsidR="00F91F86">
              <w:rPr>
                <w:highlight w:val="yellow"/>
              </w:rPr>
              <w:t>making sure they</w:t>
            </w:r>
            <w:r w:rsidR="00573E08" w:rsidRPr="00573E08">
              <w:rPr>
                <w:highlight w:val="yellow"/>
              </w:rPr>
              <w:t xml:space="preserve"> support </w:t>
            </w:r>
            <w:r w:rsidR="00F91F86">
              <w:rPr>
                <w:highlight w:val="yellow"/>
              </w:rPr>
              <w:t>multiply</w:t>
            </w:r>
            <w:r w:rsidR="00573E08" w:rsidRPr="00573E08">
              <w:rPr>
                <w:highlight w:val="yellow"/>
              </w:rPr>
              <w:t xml:space="preserve"> ADP</w:t>
            </w:r>
            <w:r w:rsidR="00F91F86">
              <w:rPr>
                <w:highlight w:val="yellow"/>
              </w:rPr>
              <w:t>s</w:t>
            </w:r>
            <w:r w:rsidR="00573E08">
              <w:rPr>
                <w:highlight w:val="yellow"/>
              </w:rPr>
              <w:t xml:space="preserve"> per product</w:t>
            </w:r>
            <w:r w:rsidR="00573E08" w:rsidRPr="00573E08">
              <w:rPr>
                <w:highlight w:val="yellow"/>
              </w:rPr>
              <w:t xml:space="preserve"> </w:t>
            </w:r>
          </w:p>
        </w:tc>
      </w:tr>
      <w:tr w:rsidR="004B5708" w14:paraId="7AB70ECC"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F5368" w14:textId="77777777" w:rsidR="004B5708" w:rsidRDefault="004B5708" w:rsidP="004B5708">
            <w:pPr>
              <w:rPr>
                <w:rFonts w:eastAsia="Times New Roman"/>
              </w:rPr>
            </w:pPr>
            <w:r>
              <w:rPr>
                <w:rFonts w:eastAsia="Times New Roman"/>
              </w:rPr>
              <w:t>Trade Cancel/Corrected Flag</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F6698" w14:textId="77777777" w:rsidR="004B5708" w:rsidRDefault="004B5708" w:rsidP="004B5708">
            <w:pPr>
              <w:rPr>
                <w:rFonts w:eastAsia="Times New Roman"/>
              </w:rPr>
            </w:pPr>
            <w:r>
              <w:rPr>
                <w:rFonts w:eastAsia="Times New Roman"/>
              </w:rPr>
              <w:t>Cancel/Correct:</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F9655" w14:textId="48F9B9EB" w:rsidR="004B5708" w:rsidRPr="0029562C" w:rsidRDefault="0069746D" w:rsidP="004B5708">
            <w:r>
              <w:rPr>
                <w:rFonts w:eastAsia="Times New Roman"/>
              </w:rPr>
              <w:t>[Trade Cancel/Corrected Flag]</w:t>
            </w:r>
          </w:p>
        </w:tc>
      </w:tr>
      <w:tr w:rsidR="004B5708" w14:paraId="08025B97" w14:textId="77777777" w:rsidTr="00573E08">
        <w:trPr>
          <w:cantSplit/>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FA11E" w14:textId="77777777" w:rsidR="004B5708" w:rsidRDefault="004B5708" w:rsidP="004B5708">
            <w:pPr>
              <w:rPr>
                <w:rFonts w:eastAsia="Times New Roman"/>
              </w:rPr>
            </w:pPr>
            <w:r>
              <w:rPr>
                <w:rFonts w:eastAsia="Times New Roman"/>
              </w:rPr>
              <w:t>Trade Key</w:t>
            </w:r>
          </w:p>
        </w:tc>
        <w:tc>
          <w:tcPr>
            <w:tcW w:w="79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4E339" w14:textId="77777777" w:rsidR="004B5708" w:rsidRDefault="004B5708" w:rsidP="004B5708">
            <w:pPr>
              <w:rPr>
                <w:rFonts w:eastAsia="Times New Roman"/>
              </w:rPr>
            </w:pPr>
            <w:r>
              <w:rPr>
                <w:rFonts w:eastAsia="Times New Roman"/>
              </w:rPr>
              <w:t>Trade Key</w:t>
            </w:r>
          </w:p>
        </w:tc>
        <w:tc>
          <w:tcPr>
            <w:tcW w:w="31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DEE0E" w14:textId="1C0BD277" w:rsidR="004B5708" w:rsidRPr="0029562C" w:rsidRDefault="0069746D" w:rsidP="004B5708">
            <w:r>
              <w:t>[</w:t>
            </w:r>
            <w:r w:rsidRPr="0069746D">
              <w:t>Trade Key]</w:t>
            </w:r>
          </w:p>
        </w:tc>
      </w:tr>
    </w:tbl>
    <w:p w14:paraId="7716C5B2" w14:textId="6745DF11" w:rsidR="002A0CD1" w:rsidRDefault="002A0CD1" w:rsidP="002A0CD1"/>
    <w:p w14:paraId="7E8B8C3A" w14:textId="69F40086" w:rsidR="00267581" w:rsidRDefault="00267581" w:rsidP="00267581">
      <w:pPr>
        <w:pStyle w:val="Heading2"/>
      </w:pPr>
      <w:bookmarkStart w:id="59" w:name="_Hlk90553179"/>
      <w:bookmarkStart w:id="60" w:name="_Hlk90543230"/>
      <w:bookmarkStart w:id="61" w:name="_Toc94011639"/>
      <w:r>
        <w:t>Custom Strategy</w:t>
      </w:r>
      <w:bookmarkEnd w:id="61"/>
    </w:p>
    <w:bookmarkEnd w:id="59"/>
    <w:p w14:paraId="6F5D5E4E" w14:textId="00C0F653" w:rsidR="00267581" w:rsidRDefault="0029562C" w:rsidP="00267581">
      <w:pPr>
        <w:pStyle w:val="Body"/>
        <w:ind w:left="0"/>
      </w:pPr>
      <w:r>
        <w:rPr>
          <w:noProof/>
          <w:lang w:bidi="ar-SA"/>
        </w:rPr>
        <w:drawing>
          <wp:inline distT="0" distB="0" distL="0" distR="0" wp14:anchorId="264AB2C6" wp14:editId="4502353B">
            <wp:extent cx="5546090" cy="3063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46090" cy="3063875"/>
                    </a:xfrm>
                    <a:prstGeom prst="rect">
                      <a:avLst/>
                    </a:prstGeom>
                    <a:noFill/>
                    <a:ln>
                      <a:noFill/>
                    </a:ln>
                  </pic:spPr>
                </pic:pic>
              </a:graphicData>
            </a:graphic>
          </wp:inline>
        </w:drawing>
      </w:r>
    </w:p>
    <w:p w14:paraId="6BF7C42E" w14:textId="77777777" w:rsidR="00267581" w:rsidRDefault="00267581" w:rsidP="00267581">
      <w:pPr>
        <w:pStyle w:val="Body"/>
      </w:pPr>
    </w:p>
    <w:tbl>
      <w:tblPr>
        <w:tblStyle w:val="TableGrid"/>
        <w:tblW w:w="0" w:type="auto"/>
        <w:tblInd w:w="-905" w:type="dxa"/>
        <w:tblLook w:val="04A0" w:firstRow="1" w:lastRow="0" w:firstColumn="1" w:lastColumn="0" w:noHBand="0" w:noVBand="1"/>
      </w:tblPr>
      <w:tblGrid>
        <w:gridCol w:w="2340"/>
        <w:gridCol w:w="2250"/>
        <w:gridCol w:w="1620"/>
        <w:gridCol w:w="1618"/>
        <w:gridCol w:w="1405"/>
        <w:gridCol w:w="1387"/>
        <w:gridCol w:w="1620"/>
        <w:gridCol w:w="1620"/>
        <w:gridCol w:w="1440"/>
        <w:gridCol w:w="1170"/>
      </w:tblGrid>
      <w:tr w:rsidR="009631E5" w14:paraId="1F2B6A27" w14:textId="77777777" w:rsidTr="009631E5">
        <w:tc>
          <w:tcPr>
            <w:tcW w:w="2340" w:type="dxa"/>
          </w:tcPr>
          <w:p w14:paraId="1B2DFDA4" w14:textId="77777777" w:rsidR="00267581" w:rsidRPr="00E2799A" w:rsidRDefault="00267581" w:rsidP="006D5A28">
            <w:pPr>
              <w:pStyle w:val="NormalWeb"/>
              <w:rPr>
                <w:rFonts w:asciiTheme="minorHAnsi" w:hAnsiTheme="minorHAnsi" w:cstheme="minorHAnsi"/>
                <w:b/>
                <w:bCs/>
                <w:sz w:val="20"/>
                <w:szCs w:val="20"/>
              </w:rPr>
            </w:pPr>
            <w:bookmarkStart w:id="62" w:name="_Hlk90553290"/>
            <w:r w:rsidRPr="00E2799A">
              <w:rPr>
                <w:rFonts w:asciiTheme="minorHAnsi" w:hAnsiTheme="minorHAnsi" w:cstheme="minorHAnsi"/>
                <w:b/>
                <w:bCs/>
                <w:sz w:val="20"/>
                <w:szCs w:val="20"/>
              </w:rPr>
              <w:t>Underlying Description</w:t>
            </w:r>
          </w:p>
        </w:tc>
        <w:tc>
          <w:tcPr>
            <w:tcW w:w="2250" w:type="dxa"/>
          </w:tcPr>
          <w:p w14:paraId="4E6849D4" w14:textId="77777777" w:rsidR="00267581" w:rsidRPr="00E2799A" w:rsidRDefault="00267581" w:rsidP="006D5A28">
            <w:pPr>
              <w:pStyle w:val="NormalWeb"/>
              <w:rPr>
                <w:rFonts w:asciiTheme="minorHAnsi" w:hAnsiTheme="minorHAnsi" w:cstheme="minorHAnsi"/>
                <w:b/>
                <w:bCs/>
                <w:sz w:val="20"/>
                <w:szCs w:val="20"/>
              </w:rPr>
            </w:pPr>
            <w:r>
              <w:rPr>
                <w:rFonts w:asciiTheme="minorHAnsi" w:hAnsiTheme="minorHAnsi" w:cstheme="minorHAnsi"/>
                <w:b/>
                <w:bCs/>
                <w:sz w:val="20"/>
                <w:szCs w:val="20"/>
              </w:rPr>
              <w:t>Date</w:t>
            </w:r>
          </w:p>
        </w:tc>
        <w:tc>
          <w:tcPr>
            <w:tcW w:w="1620" w:type="dxa"/>
          </w:tcPr>
          <w:p w14:paraId="11E52E46" w14:textId="77777777" w:rsidR="00267581" w:rsidRPr="00273331" w:rsidRDefault="00267581" w:rsidP="006D5A28">
            <w:pPr>
              <w:pStyle w:val="NormalWeb"/>
              <w:rPr>
                <w:rFonts w:asciiTheme="minorHAnsi" w:hAnsiTheme="minorHAnsi" w:cstheme="minorHAnsi"/>
                <w:b/>
                <w:bCs/>
                <w:color w:val="70AD47" w:themeColor="accent6"/>
                <w:sz w:val="20"/>
                <w:szCs w:val="20"/>
              </w:rPr>
            </w:pPr>
            <w:r w:rsidRPr="00273331">
              <w:rPr>
                <w:rFonts w:asciiTheme="minorHAnsi" w:hAnsiTheme="minorHAnsi" w:cstheme="minorHAnsi"/>
                <w:b/>
                <w:bCs/>
                <w:color w:val="70AD47" w:themeColor="accent6"/>
                <w:sz w:val="20"/>
                <w:szCs w:val="20"/>
              </w:rPr>
              <w:t>Total Short Call Contracts</w:t>
            </w:r>
          </w:p>
        </w:tc>
        <w:tc>
          <w:tcPr>
            <w:tcW w:w="1618" w:type="dxa"/>
          </w:tcPr>
          <w:p w14:paraId="202CE842" w14:textId="77777777" w:rsidR="00267581" w:rsidRPr="00273331" w:rsidRDefault="00267581" w:rsidP="006D5A28">
            <w:pPr>
              <w:pStyle w:val="NormalWeb"/>
              <w:rPr>
                <w:rFonts w:asciiTheme="minorHAnsi" w:hAnsiTheme="minorHAnsi" w:cstheme="minorHAnsi"/>
                <w:b/>
                <w:bCs/>
                <w:color w:val="70AD47" w:themeColor="accent6"/>
                <w:sz w:val="20"/>
                <w:szCs w:val="20"/>
              </w:rPr>
            </w:pPr>
            <w:r w:rsidRPr="00273331">
              <w:rPr>
                <w:rFonts w:asciiTheme="minorHAnsi" w:hAnsiTheme="minorHAnsi" w:cstheme="minorHAnsi"/>
                <w:b/>
                <w:bCs/>
                <w:color w:val="70AD47" w:themeColor="accent6"/>
                <w:sz w:val="20"/>
                <w:szCs w:val="20"/>
              </w:rPr>
              <w:t>Total Long Call Contracts</w:t>
            </w:r>
          </w:p>
        </w:tc>
        <w:tc>
          <w:tcPr>
            <w:tcW w:w="1405" w:type="dxa"/>
          </w:tcPr>
          <w:p w14:paraId="75D6E19F" w14:textId="77777777" w:rsidR="00267581" w:rsidRPr="00273331" w:rsidRDefault="00267581" w:rsidP="006D5A28">
            <w:pPr>
              <w:pStyle w:val="NormalWeb"/>
              <w:rPr>
                <w:rFonts w:asciiTheme="minorHAnsi" w:hAnsiTheme="minorHAnsi" w:cstheme="minorHAnsi"/>
                <w:b/>
                <w:bCs/>
                <w:color w:val="70AD47" w:themeColor="accent6"/>
                <w:sz w:val="20"/>
                <w:szCs w:val="20"/>
              </w:rPr>
            </w:pPr>
            <w:r w:rsidRPr="00273331">
              <w:rPr>
                <w:rFonts w:asciiTheme="minorHAnsi" w:hAnsiTheme="minorHAnsi" w:cstheme="minorHAnsi"/>
                <w:b/>
                <w:bCs/>
                <w:color w:val="70AD47" w:themeColor="accent6"/>
                <w:sz w:val="20"/>
                <w:szCs w:val="20"/>
              </w:rPr>
              <w:t>Total Long Shares</w:t>
            </w:r>
          </w:p>
        </w:tc>
        <w:tc>
          <w:tcPr>
            <w:tcW w:w="1387" w:type="dxa"/>
          </w:tcPr>
          <w:p w14:paraId="4F9A9310" w14:textId="77777777" w:rsidR="00267581" w:rsidRPr="00273331" w:rsidRDefault="00267581" w:rsidP="006D5A28">
            <w:pPr>
              <w:pStyle w:val="NormalWeb"/>
              <w:rPr>
                <w:rFonts w:asciiTheme="minorHAnsi" w:hAnsiTheme="minorHAnsi" w:cstheme="minorHAnsi"/>
                <w:b/>
                <w:bCs/>
                <w:color w:val="70AD47" w:themeColor="accent6"/>
                <w:sz w:val="20"/>
                <w:szCs w:val="20"/>
              </w:rPr>
            </w:pPr>
            <w:r w:rsidRPr="00273331">
              <w:rPr>
                <w:rFonts w:asciiTheme="minorHAnsi" w:hAnsiTheme="minorHAnsi" w:cstheme="minorHAnsi"/>
                <w:b/>
                <w:bCs/>
                <w:color w:val="70AD47" w:themeColor="accent6"/>
                <w:sz w:val="20"/>
                <w:szCs w:val="20"/>
              </w:rPr>
              <w:t>Shortfall Quantity</w:t>
            </w:r>
          </w:p>
        </w:tc>
        <w:tc>
          <w:tcPr>
            <w:tcW w:w="1620" w:type="dxa"/>
          </w:tcPr>
          <w:p w14:paraId="7808A1DA" w14:textId="77777777" w:rsidR="00267581" w:rsidRPr="00273331" w:rsidRDefault="00267581" w:rsidP="006D5A28">
            <w:pPr>
              <w:pStyle w:val="NormalWeb"/>
              <w:rPr>
                <w:rFonts w:asciiTheme="minorHAnsi" w:hAnsiTheme="minorHAnsi" w:cstheme="minorHAnsi"/>
                <w:color w:val="FF0000"/>
                <w:sz w:val="20"/>
                <w:szCs w:val="20"/>
              </w:rPr>
            </w:pPr>
            <w:r w:rsidRPr="00273331">
              <w:rPr>
                <w:rFonts w:asciiTheme="minorHAnsi" w:hAnsiTheme="minorHAnsi" w:cstheme="minorHAnsi"/>
                <w:b/>
                <w:bCs/>
                <w:color w:val="FF0000"/>
                <w:sz w:val="20"/>
                <w:szCs w:val="20"/>
              </w:rPr>
              <w:t>Total Short Put Contracts</w:t>
            </w:r>
          </w:p>
        </w:tc>
        <w:tc>
          <w:tcPr>
            <w:tcW w:w="1620" w:type="dxa"/>
          </w:tcPr>
          <w:p w14:paraId="7E362E9D" w14:textId="77777777" w:rsidR="00267581" w:rsidRPr="00273331" w:rsidRDefault="00267581" w:rsidP="006D5A28">
            <w:pPr>
              <w:pStyle w:val="NormalWeb"/>
              <w:rPr>
                <w:rFonts w:asciiTheme="minorHAnsi" w:hAnsiTheme="minorHAnsi" w:cstheme="minorHAnsi"/>
                <w:color w:val="FF0000"/>
                <w:sz w:val="20"/>
                <w:szCs w:val="20"/>
              </w:rPr>
            </w:pPr>
            <w:r w:rsidRPr="00273331">
              <w:rPr>
                <w:rFonts w:asciiTheme="minorHAnsi" w:hAnsiTheme="minorHAnsi" w:cstheme="minorHAnsi"/>
                <w:b/>
                <w:bCs/>
                <w:color w:val="FF0000"/>
                <w:sz w:val="20"/>
                <w:szCs w:val="20"/>
              </w:rPr>
              <w:t>Total Long Put Contracts</w:t>
            </w:r>
          </w:p>
        </w:tc>
        <w:tc>
          <w:tcPr>
            <w:tcW w:w="1440" w:type="dxa"/>
          </w:tcPr>
          <w:p w14:paraId="7FA73824" w14:textId="77777777" w:rsidR="00267581" w:rsidRPr="00273331" w:rsidRDefault="00267581" w:rsidP="006D5A28">
            <w:pPr>
              <w:pStyle w:val="NormalWeb"/>
              <w:rPr>
                <w:rFonts w:asciiTheme="minorHAnsi" w:hAnsiTheme="minorHAnsi" w:cstheme="minorHAnsi"/>
                <w:color w:val="FF0000"/>
                <w:sz w:val="20"/>
                <w:szCs w:val="20"/>
              </w:rPr>
            </w:pPr>
            <w:r w:rsidRPr="00273331">
              <w:rPr>
                <w:rFonts w:asciiTheme="minorHAnsi" w:hAnsiTheme="minorHAnsi" w:cstheme="minorHAnsi"/>
                <w:b/>
                <w:bCs/>
                <w:color w:val="FF0000"/>
                <w:sz w:val="20"/>
                <w:szCs w:val="20"/>
              </w:rPr>
              <w:t>Total Short Shares</w:t>
            </w:r>
          </w:p>
        </w:tc>
        <w:tc>
          <w:tcPr>
            <w:tcW w:w="1170" w:type="dxa"/>
          </w:tcPr>
          <w:p w14:paraId="4D21A7B3" w14:textId="77777777" w:rsidR="00267581" w:rsidRPr="00273331" w:rsidRDefault="00267581" w:rsidP="006D5A28">
            <w:pPr>
              <w:pStyle w:val="NormalWeb"/>
              <w:rPr>
                <w:rFonts w:asciiTheme="minorHAnsi" w:hAnsiTheme="minorHAnsi" w:cstheme="minorHAnsi"/>
                <w:color w:val="FF0000"/>
                <w:sz w:val="20"/>
                <w:szCs w:val="20"/>
              </w:rPr>
            </w:pPr>
            <w:r w:rsidRPr="00273331">
              <w:rPr>
                <w:rFonts w:asciiTheme="minorHAnsi" w:hAnsiTheme="minorHAnsi" w:cstheme="minorHAnsi"/>
                <w:b/>
                <w:bCs/>
                <w:color w:val="FF0000"/>
                <w:sz w:val="20"/>
                <w:szCs w:val="20"/>
              </w:rPr>
              <w:t>Shortfall Quantity</w:t>
            </w:r>
          </w:p>
        </w:tc>
      </w:tr>
      <w:tr w:rsidR="009631E5" w14:paraId="518891D9" w14:textId="77777777" w:rsidTr="009631E5">
        <w:trPr>
          <w:trHeight w:val="647"/>
        </w:trPr>
        <w:tc>
          <w:tcPr>
            <w:tcW w:w="2340" w:type="dxa"/>
          </w:tcPr>
          <w:p w14:paraId="31EDF4C4" w14:textId="6CCAFFC3" w:rsidR="0052409B" w:rsidRPr="00273331" w:rsidRDefault="004C5B95" w:rsidP="0029562C">
            <w:pPr>
              <w:pStyle w:val="NormalWeb"/>
              <w:rPr>
                <w:rFonts w:asciiTheme="minorHAnsi" w:hAnsiTheme="minorHAnsi" w:cstheme="minorHAnsi"/>
                <w:sz w:val="20"/>
                <w:szCs w:val="20"/>
              </w:rPr>
            </w:pPr>
            <w:hyperlink r:id="rId61" w:history="1">
              <w:r w:rsidR="00524F63" w:rsidRPr="00273331">
                <w:rPr>
                  <w:rFonts w:eastAsia="Times New Roman"/>
                  <w:sz w:val="20"/>
                  <w:szCs w:val="20"/>
                </w:rPr>
                <w:t>[Product Description]</w:t>
              </w:r>
            </w:hyperlink>
            <w:r w:rsidR="00524F63" w:rsidRPr="00273331">
              <w:rPr>
                <w:rFonts w:eastAsia="Times New Roman"/>
                <w:sz w:val="20"/>
                <w:szCs w:val="20"/>
              </w:rPr>
              <w:t xml:space="preserve"> of [Product Underlying Key] of [Trade Product Key]</w:t>
            </w:r>
          </w:p>
        </w:tc>
        <w:tc>
          <w:tcPr>
            <w:tcW w:w="2250" w:type="dxa"/>
          </w:tcPr>
          <w:p w14:paraId="10D3C6CB" w14:textId="6CDC9329" w:rsidR="0052409B" w:rsidRPr="00273331" w:rsidRDefault="005125E2" w:rsidP="0029562C">
            <w:pPr>
              <w:pStyle w:val="NormalWeb"/>
              <w:rPr>
                <w:rFonts w:eastAsia="Times New Roman"/>
                <w:sz w:val="20"/>
                <w:szCs w:val="20"/>
              </w:rPr>
            </w:pPr>
            <w:r w:rsidRPr="005125E2">
              <w:rPr>
                <w:rFonts w:eastAsia="Times New Roman"/>
                <w:sz w:val="20"/>
                <w:szCs w:val="20"/>
              </w:rPr>
              <w:t>Latest Date Underlying Security was Traded by Account prior to alert</w:t>
            </w:r>
            <w:r w:rsidR="009631E5">
              <w:rPr>
                <w:rFonts w:eastAsia="Times New Roman"/>
                <w:sz w:val="20"/>
                <w:szCs w:val="20"/>
              </w:rPr>
              <w:t>(V)</w:t>
            </w:r>
          </w:p>
        </w:tc>
        <w:tc>
          <w:tcPr>
            <w:tcW w:w="1620" w:type="dxa"/>
          </w:tcPr>
          <w:p w14:paraId="277E0714" w14:textId="5587254F" w:rsidR="0052409B" w:rsidRPr="00273331" w:rsidRDefault="00273331" w:rsidP="00273331">
            <w:pPr>
              <w:pStyle w:val="NormalWeb"/>
              <w:rPr>
                <w:rFonts w:eastAsia="Times New Roman"/>
                <w:color w:val="70AD47" w:themeColor="accent6"/>
                <w:sz w:val="20"/>
                <w:szCs w:val="20"/>
              </w:rPr>
            </w:pPr>
            <w:r w:rsidRPr="00273331">
              <w:rPr>
                <w:rFonts w:eastAsia="Times New Roman"/>
                <w:color w:val="70AD47" w:themeColor="accent6"/>
                <w:sz w:val="20"/>
                <w:szCs w:val="20"/>
              </w:rPr>
              <w:t>OTR Total Short Call Position (Contracts)(V)</w:t>
            </w:r>
          </w:p>
        </w:tc>
        <w:tc>
          <w:tcPr>
            <w:tcW w:w="1618" w:type="dxa"/>
          </w:tcPr>
          <w:p w14:paraId="28E25FFC" w14:textId="6E6B6FB0" w:rsidR="0052409B" w:rsidRPr="00273331" w:rsidRDefault="00273331" w:rsidP="00273331">
            <w:pPr>
              <w:pStyle w:val="NormalWeb"/>
              <w:rPr>
                <w:rFonts w:eastAsia="Times New Roman"/>
                <w:color w:val="70AD47" w:themeColor="accent6"/>
                <w:sz w:val="20"/>
                <w:szCs w:val="20"/>
              </w:rPr>
            </w:pPr>
            <w:r w:rsidRPr="00273331">
              <w:rPr>
                <w:rFonts w:eastAsia="Times New Roman"/>
                <w:color w:val="70AD47" w:themeColor="accent6"/>
                <w:sz w:val="20"/>
                <w:szCs w:val="20"/>
              </w:rPr>
              <w:t>OTR Total Long Call Position (Contracts)(V)</w:t>
            </w:r>
          </w:p>
        </w:tc>
        <w:tc>
          <w:tcPr>
            <w:tcW w:w="1405" w:type="dxa"/>
          </w:tcPr>
          <w:p w14:paraId="0F891899" w14:textId="4B093949" w:rsidR="0052409B" w:rsidRPr="00273331" w:rsidRDefault="00F24F06" w:rsidP="00273331">
            <w:pPr>
              <w:pStyle w:val="NormalWeb"/>
              <w:rPr>
                <w:rFonts w:eastAsia="Times New Roman"/>
                <w:color w:val="70AD47" w:themeColor="accent6"/>
                <w:sz w:val="20"/>
                <w:szCs w:val="20"/>
              </w:rPr>
            </w:pPr>
            <w:r w:rsidRPr="00F24F06">
              <w:rPr>
                <w:rFonts w:eastAsia="Times New Roman"/>
                <w:color w:val="70AD47" w:themeColor="accent6"/>
                <w:sz w:val="20"/>
                <w:szCs w:val="20"/>
              </w:rPr>
              <w:t>OTR Long Position in Underlying(V)</w:t>
            </w:r>
          </w:p>
        </w:tc>
        <w:tc>
          <w:tcPr>
            <w:tcW w:w="1387" w:type="dxa"/>
          </w:tcPr>
          <w:p w14:paraId="19815517" w14:textId="2FBE16C7" w:rsidR="0052409B" w:rsidRPr="00273331" w:rsidRDefault="009631E5" w:rsidP="009631E5">
            <w:pPr>
              <w:pStyle w:val="NormalWeb"/>
              <w:rPr>
                <w:rFonts w:eastAsia="Times New Roman"/>
                <w:color w:val="70AD47" w:themeColor="accent6"/>
                <w:sz w:val="20"/>
                <w:szCs w:val="20"/>
              </w:rPr>
            </w:pPr>
            <w:r w:rsidRPr="009631E5">
              <w:rPr>
                <w:rFonts w:eastAsia="Times New Roman"/>
                <w:color w:val="70AD47" w:themeColor="accent6"/>
                <w:sz w:val="20"/>
                <w:szCs w:val="20"/>
              </w:rPr>
              <w:t>Uncovered Position for Calls(V)</w:t>
            </w:r>
          </w:p>
        </w:tc>
        <w:tc>
          <w:tcPr>
            <w:tcW w:w="1620" w:type="dxa"/>
          </w:tcPr>
          <w:p w14:paraId="11AA0CFA" w14:textId="34698E90" w:rsidR="0052409B" w:rsidRPr="00273331" w:rsidRDefault="00273331" w:rsidP="00273331">
            <w:pPr>
              <w:pStyle w:val="NormalWeb"/>
              <w:rPr>
                <w:rFonts w:eastAsia="Times New Roman"/>
                <w:color w:val="FF0000"/>
                <w:sz w:val="20"/>
                <w:szCs w:val="20"/>
              </w:rPr>
            </w:pPr>
            <w:r w:rsidRPr="00273331">
              <w:rPr>
                <w:rFonts w:eastAsia="Times New Roman"/>
                <w:color w:val="FF0000"/>
                <w:sz w:val="20"/>
                <w:szCs w:val="20"/>
              </w:rPr>
              <w:t>OTR Total Short Put Position (Contracts)(V)</w:t>
            </w:r>
          </w:p>
        </w:tc>
        <w:tc>
          <w:tcPr>
            <w:tcW w:w="1620" w:type="dxa"/>
          </w:tcPr>
          <w:p w14:paraId="43C0A072" w14:textId="41B5084D" w:rsidR="0052409B" w:rsidRPr="00273331" w:rsidRDefault="00273331" w:rsidP="00273331">
            <w:pPr>
              <w:pStyle w:val="NormalWeb"/>
              <w:rPr>
                <w:rFonts w:eastAsia="Times New Roman"/>
                <w:color w:val="FF0000"/>
                <w:sz w:val="20"/>
                <w:szCs w:val="20"/>
              </w:rPr>
            </w:pPr>
            <w:r w:rsidRPr="00273331">
              <w:rPr>
                <w:rFonts w:eastAsia="Times New Roman"/>
                <w:color w:val="FF0000"/>
                <w:sz w:val="20"/>
                <w:szCs w:val="20"/>
              </w:rPr>
              <w:t>OTR Total Long Put Position (Contracts)(V)</w:t>
            </w:r>
          </w:p>
        </w:tc>
        <w:tc>
          <w:tcPr>
            <w:tcW w:w="1440" w:type="dxa"/>
          </w:tcPr>
          <w:p w14:paraId="4FD81625" w14:textId="5AE9B944" w:rsidR="0052409B" w:rsidRPr="00273331" w:rsidRDefault="00F24F06" w:rsidP="00273331">
            <w:pPr>
              <w:pStyle w:val="NormalWeb"/>
              <w:rPr>
                <w:rFonts w:eastAsia="Times New Roman"/>
                <w:color w:val="FF0000"/>
                <w:sz w:val="20"/>
                <w:szCs w:val="20"/>
              </w:rPr>
            </w:pPr>
            <w:r w:rsidRPr="00F24F06">
              <w:rPr>
                <w:rFonts w:eastAsia="Times New Roman"/>
                <w:color w:val="FF0000"/>
                <w:sz w:val="20"/>
                <w:szCs w:val="20"/>
              </w:rPr>
              <w:t>OTR Short Position in Underlying(V)</w:t>
            </w:r>
          </w:p>
        </w:tc>
        <w:tc>
          <w:tcPr>
            <w:tcW w:w="1170" w:type="dxa"/>
          </w:tcPr>
          <w:p w14:paraId="2FD67663" w14:textId="2AE263D6" w:rsidR="0052409B" w:rsidRPr="00273331" w:rsidRDefault="009631E5" w:rsidP="009631E5">
            <w:pPr>
              <w:pStyle w:val="NormalWeb"/>
              <w:rPr>
                <w:rFonts w:eastAsia="Times New Roman"/>
                <w:color w:val="FF0000"/>
                <w:sz w:val="20"/>
                <w:szCs w:val="20"/>
              </w:rPr>
            </w:pPr>
            <w:r w:rsidRPr="009631E5">
              <w:rPr>
                <w:rFonts w:eastAsia="Times New Roman"/>
                <w:color w:val="FF0000"/>
                <w:sz w:val="20"/>
                <w:szCs w:val="20"/>
              </w:rPr>
              <w:t>Uncovered Position for Puts(V)</w:t>
            </w:r>
          </w:p>
        </w:tc>
      </w:tr>
      <w:tr w:rsidR="009631E5" w14:paraId="1250A1EE" w14:textId="77777777" w:rsidTr="009631E5">
        <w:tc>
          <w:tcPr>
            <w:tcW w:w="2340" w:type="dxa"/>
          </w:tcPr>
          <w:p w14:paraId="5F9411C3" w14:textId="35F57ED6" w:rsidR="0029562C" w:rsidRDefault="00D40C3E" w:rsidP="0029562C">
            <w:pPr>
              <w:pStyle w:val="NormalWeb"/>
              <w:rPr>
                <w:rFonts w:asciiTheme="minorHAnsi" w:hAnsiTheme="minorHAnsi" w:cstheme="minorHAnsi"/>
                <w:sz w:val="20"/>
                <w:szCs w:val="20"/>
              </w:rPr>
            </w:pPr>
            <w:r>
              <w:rPr>
                <w:rFonts w:asciiTheme="minorHAnsi" w:hAnsiTheme="minorHAnsi" w:cstheme="minorHAnsi"/>
                <w:sz w:val="20"/>
                <w:szCs w:val="20"/>
              </w:rPr>
              <w:t>National Bank Of Canada</w:t>
            </w:r>
          </w:p>
        </w:tc>
        <w:tc>
          <w:tcPr>
            <w:tcW w:w="2250" w:type="dxa"/>
          </w:tcPr>
          <w:p w14:paraId="4E7A5D80" w14:textId="75A1AF31" w:rsidR="0029562C" w:rsidRDefault="0029562C" w:rsidP="0029562C">
            <w:pPr>
              <w:pStyle w:val="NormalWeb"/>
              <w:rPr>
                <w:rFonts w:asciiTheme="minorHAnsi" w:hAnsiTheme="minorHAnsi" w:cstheme="minorHAnsi"/>
                <w:sz w:val="20"/>
                <w:szCs w:val="20"/>
              </w:rPr>
            </w:pPr>
            <w:r>
              <w:rPr>
                <w:rFonts w:asciiTheme="minorHAnsi" w:hAnsiTheme="minorHAnsi" w:cstheme="minorHAnsi"/>
                <w:sz w:val="20"/>
                <w:szCs w:val="20"/>
              </w:rPr>
              <w:t>20</w:t>
            </w:r>
            <w:r w:rsidR="00D40C3E">
              <w:rPr>
                <w:rFonts w:asciiTheme="minorHAnsi" w:hAnsiTheme="minorHAnsi" w:cstheme="minorHAnsi"/>
                <w:sz w:val="20"/>
                <w:szCs w:val="20"/>
              </w:rPr>
              <w:t>15</w:t>
            </w:r>
            <w:r>
              <w:rPr>
                <w:rFonts w:asciiTheme="minorHAnsi" w:hAnsiTheme="minorHAnsi" w:cstheme="minorHAnsi"/>
                <w:sz w:val="20"/>
                <w:szCs w:val="20"/>
              </w:rPr>
              <w:t>/0</w:t>
            </w:r>
            <w:r w:rsidR="00D40C3E">
              <w:rPr>
                <w:rFonts w:asciiTheme="minorHAnsi" w:hAnsiTheme="minorHAnsi" w:cstheme="minorHAnsi"/>
                <w:sz w:val="20"/>
                <w:szCs w:val="20"/>
              </w:rPr>
              <w:t>9</w:t>
            </w:r>
            <w:r>
              <w:rPr>
                <w:rFonts w:asciiTheme="minorHAnsi" w:hAnsiTheme="minorHAnsi" w:cstheme="minorHAnsi"/>
                <w:sz w:val="20"/>
                <w:szCs w:val="20"/>
              </w:rPr>
              <w:t>/2</w:t>
            </w:r>
            <w:r w:rsidR="00D40C3E">
              <w:rPr>
                <w:rFonts w:asciiTheme="minorHAnsi" w:hAnsiTheme="minorHAnsi" w:cstheme="minorHAnsi"/>
                <w:sz w:val="20"/>
                <w:szCs w:val="20"/>
              </w:rPr>
              <w:t>5</w:t>
            </w:r>
          </w:p>
        </w:tc>
        <w:tc>
          <w:tcPr>
            <w:tcW w:w="1620" w:type="dxa"/>
          </w:tcPr>
          <w:p w14:paraId="4761D469" w14:textId="4BD6F7EE"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0</w:t>
            </w:r>
          </w:p>
        </w:tc>
        <w:tc>
          <w:tcPr>
            <w:tcW w:w="1618" w:type="dxa"/>
          </w:tcPr>
          <w:p w14:paraId="0F1EA2FA" w14:textId="38B27BCD"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0</w:t>
            </w:r>
          </w:p>
        </w:tc>
        <w:tc>
          <w:tcPr>
            <w:tcW w:w="1405" w:type="dxa"/>
          </w:tcPr>
          <w:p w14:paraId="255F1AB4" w14:textId="7D628490"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30,000</w:t>
            </w:r>
          </w:p>
        </w:tc>
        <w:tc>
          <w:tcPr>
            <w:tcW w:w="1387" w:type="dxa"/>
          </w:tcPr>
          <w:p w14:paraId="4C90229D" w14:textId="403CDB4F"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0</w:t>
            </w:r>
          </w:p>
        </w:tc>
        <w:tc>
          <w:tcPr>
            <w:tcW w:w="1620" w:type="dxa"/>
          </w:tcPr>
          <w:p w14:paraId="508CB5DA" w14:textId="5C7767EB"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50</w:t>
            </w:r>
          </w:p>
        </w:tc>
        <w:tc>
          <w:tcPr>
            <w:tcW w:w="1620" w:type="dxa"/>
          </w:tcPr>
          <w:p w14:paraId="41295DB6" w14:textId="3C933EF9"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0</w:t>
            </w:r>
          </w:p>
        </w:tc>
        <w:tc>
          <w:tcPr>
            <w:tcW w:w="1440" w:type="dxa"/>
          </w:tcPr>
          <w:p w14:paraId="6AFCF012" w14:textId="74372D8E"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0</w:t>
            </w:r>
          </w:p>
        </w:tc>
        <w:tc>
          <w:tcPr>
            <w:tcW w:w="1170" w:type="dxa"/>
          </w:tcPr>
          <w:p w14:paraId="0492E465" w14:textId="1AF0BFED"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5,000</w:t>
            </w:r>
          </w:p>
        </w:tc>
      </w:tr>
      <w:tr w:rsidR="009631E5" w14:paraId="28365784" w14:textId="77777777" w:rsidTr="009631E5">
        <w:tc>
          <w:tcPr>
            <w:tcW w:w="2340" w:type="dxa"/>
          </w:tcPr>
          <w:p w14:paraId="0BB8B7EE" w14:textId="77777777" w:rsidR="0029562C" w:rsidRDefault="0029562C" w:rsidP="0029562C">
            <w:pPr>
              <w:pStyle w:val="NormalWeb"/>
              <w:rPr>
                <w:rFonts w:asciiTheme="minorHAnsi" w:hAnsiTheme="minorHAnsi" w:cstheme="minorHAnsi"/>
                <w:sz w:val="20"/>
                <w:szCs w:val="20"/>
              </w:rPr>
            </w:pPr>
          </w:p>
        </w:tc>
        <w:tc>
          <w:tcPr>
            <w:tcW w:w="2250" w:type="dxa"/>
          </w:tcPr>
          <w:p w14:paraId="4874EAFF" w14:textId="0B944BA7" w:rsidR="0029562C" w:rsidRDefault="0029562C" w:rsidP="0029562C">
            <w:pPr>
              <w:pStyle w:val="NormalWeb"/>
              <w:rPr>
                <w:rFonts w:asciiTheme="minorHAnsi" w:hAnsiTheme="minorHAnsi" w:cstheme="minorHAnsi"/>
                <w:sz w:val="20"/>
                <w:szCs w:val="20"/>
              </w:rPr>
            </w:pPr>
            <w:r>
              <w:rPr>
                <w:rFonts w:asciiTheme="minorHAnsi" w:hAnsiTheme="minorHAnsi" w:cstheme="minorHAnsi"/>
                <w:sz w:val="20"/>
                <w:szCs w:val="20"/>
              </w:rPr>
              <w:t>2021/01/23</w:t>
            </w:r>
          </w:p>
        </w:tc>
        <w:tc>
          <w:tcPr>
            <w:tcW w:w="1620" w:type="dxa"/>
          </w:tcPr>
          <w:p w14:paraId="486801B1" w14:textId="188739BF"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0</w:t>
            </w:r>
          </w:p>
        </w:tc>
        <w:tc>
          <w:tcPr>
            <w:tcW w:w="1618" w:type="dxa"/>
          </w:tcPr>
          <w:p w14:paraId="5915C0F6" w14:textId="3B7D855C"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0</w:t>
            </w:r>
          </w:p>
        </w:tc>
        <w:tc>
          <w:tcPr>
            <w:tcW w:w="1405" w:type="dxa"/>
          </w:tcPr>
          <w:p w14:paraId="32987928" w14:textId="03FC5CC8"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0</w:t>
            </w:r>
          </w:p>
        </w:tc>
        <w:tc>
          <w:tcPr>
            <w:tcW w:w="1387" w:type="dxa"/>
          </w:tcPr>
          <w:p w14:paraId="1E6CBA91" w14:textId="65E82DFA"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0</w:t>
            </w:r>
          </w:p>
        </w:tc>
        <w:tc>
          <w:tcPr>
            <w:tcW w:w="1620" w:type="dxa"/>
          </w:tcPr>
          <w:p w14:paraId="4C3E07A5" w14:textId="75C2D3B1"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50</w:t>
            </w:r>
          </w:p>
        </w:tc>
        <w:tc>
          <w:tcPr>
            <w:tcW w:w="1620" w:type="dxa"/>
          </w:tcPr>
          <w:p w14:paraId="02B81CE9" w14:textId="0BB1C722"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0</w:t>
            </w:r>
          </w:p>
        </w:tc>
        <w:tc>
          <w:tcPr>
            <w:tcW w:w="1440" w:type="dxa"/>
          </w:tcPr>
          <w:p w14:paraId="6C39D38F" w14:textId="7CEF2D0E"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0</w:t>
            </w:r>
          </w:p>
        </w:tc>
        <w:tc>
          <w:tcPr>
            <w:tcW w:w="1170" w:type="dxa"/>
          </w:tcPr>
          <w:p w14:paraId="017608A5" w14:textId="6A4AC9B4"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5,000</w:t>
            </w:r>
          </w:p>
        </w:tc>
      </w:tr>
      <w:tr w:rsidR="009631E5" w14:paraId="701370FC" w14:textId="77777777" w:rsidTr="009631E5">
        <w:tc>
          <w:tcPr>
            <w:tcW w:w="2340" w:type="dxa"/>
          </w:tcPr>
          <w:p w14:paraId="6D70DF92" w14:textId="77777777" w:rsidR="0029562C" w:rsidRDefault="0029562C" w:rsidP="0029562C">
            <w:pPr>
              <w:pStyle w:val="NormalWeb"/>
              <w:rPr>
                <w:rFonts w:asciiTheme="minorHAnsi" w:hAnsiTheme="minorHAnsi" w:cstheme="minorHAnsi"/>
                <w:sz w:val="20"/>
                <w:szCs w:val="20"/>
              </w:rPr>
            </w:pPr>
          </w:p>
        </w:tc>
        <w:tc>
          <w:tcPr>
            <w:tcW w:w="2250" w:type="dxa"/>
          </w:tcPr>
          <w:p w14:paraId="1E3DDCC0" w14:textId="25CF3932" w:rsidR="0029562C" w:rsidRDefault="0029562C" w:rsidP="0029562C">
            <w:pPr>
              <w:pStyle w:val="NormalWeb"/>
              <w:rPr>
                <w:rFonts w:asciiTheme="minorHAnsi" w:hAnsiTheme="minorHAnsi" w:cstheme="minorHAnsi"/>
                <w:sz w:val="20"/>
                <w:szCs w:val="20"/>
              </w:rPr>
            </w:pPr>
            <w:r>
              <w:rPr>
                <w:rFonts w:asciiTheme="minorHAnsi" w:hAnsiTheme="minorHAnsi" w:cstheme="minorHAnsi"/>
                <w:sz w:val="20"/>
                <w:szCs w:val="20"/>
              </w:rPr>
              <w:t>2021/01/23</w:t>
            </w:r>
          </w:p>
        </w:tc>
        <w:tc>
          <w:tcPr>
            <w:tcW w:w="1620" w:type="dxa"/>
          </w:tcPr>
          <w:p w14:paraId="464A7D34" w14:textId="19D1FF98"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1,200</w:t>
            </w:r>
          </w:p>
        </w:tc>
        <w:tc>
          <w:tcPr>
            <w:tcW w:w="1618" w:type="dxa"/>
          </w:tcPr>
          <w:p w14:paraId="32B20A5C" w14:textId="28472830"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330</w:t>
            </w:r>
          </w:p>
        </w:tc>
        <w:tc>
          <w:tcPr>
            <w:tcW w:w="1405" w:type="dxa"/>
          </w:tcPr>
          <w:p w14:paraId="7344366C" w14:textId="4CDD753B"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40,000</w:t>
            </w:r>
          </w:p>
        </w:tc>
        <w:tc>
          <w:tcPr>
            <w:tcW w:w="1387" w:type="dxa"/>
          </w:tcPr>
          <w:p w14:paraId="1AE8C69F" w14:textId="66E73053" w:rsidR="0029562C" w:rsidRPr="00273331" w:rsidRDefault="0029562C" w:rsidP="0029562C">
            <w:pPr>
              <w:pStyle w:val="NormalWeb"/>
              <w:jc w:val="right"/>
              <w:rPr>
                <w:rFonts w:asciiTheme="minorHAnsi" w:hAnsiTheme="minorHAnsi" w:cstheme="minorHAnsi"/>
                <w:color w:val="70AD47" w:themeColor="accent6"/>
                <w:sz w:val="20"/>
                <w:szCs w:val="20"/>
              </w:rPr>
            </w:pPr>
            <w:r w:rsidRPr="00273331">
              <w:rPr>
                <w:rFonts w:asciiTheme="minorHAnsi" w:hAnsiTheme="minorHAnsi" w:cstheme="minorHAnsi"/>
                <w:color w:val="70AD47" w:themeColor="accent6"/>
                <w:sz w:val="20"/>
                <w:szCs w:val="20"/>
              </w:rPr>
              <w:t>50,000</w:t>
            </w:r>
          </w:p>
        </w:tc>
        <w:tc>
          <w:tcPr>
            <w:tcW w:w="1620" w:type="dxa"/>
          </w:tcPr>
          <w:p w14:paraId="6F187F20" w14:textId="4E35BC77"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150</w:t>
            </w:r>
          </w:p>
        </w:tc>
        <w:tc>
          <w:tcPr>
            <w:tcW w:w="1620" w:type="dxa"/>
          </w:tcPr>
          <w:p w14:paraId="19D1E5C3" w14:textId="7E8BF2AD"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90</w:t>
            </w:r>
          </w:p>
        </w:tc>
        <w:tc>
          <w:tcPr>
            <w:tcW w:w="1440" w:type="dxa"/>
          </w:tcPr>
          <w:p w14:paraId="24683C7D" w14:textId="59E9C1B2"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10,000</w:t>
            </w:r>
          </w:p>
        </w:tc>
        <w:tc>
          <w:tcPr>
            <w:tcW w:w="1170" w:type="dxa"/>
          </w:tcPr>
          <w:p w14:paraId="4DE5484C" w14:textId="77B8A466" w:rsidR="0029562C" w:rsidRPr="00273331" w:rsidRDefault="0029562C" w:rsidP="0029562C">
            <w:pPr>
              <w:pStyle w:val="NormalWeb"/>
              <w:jc w:val="right"/>
              <w:rPr>
                <w:rFonts w:asciiTheme="minorHAnsi" w:hAnsiTheme="minorHAnsi" w:cstheme="minorHAnsi"/>
                <w:color w:val="FF0000"/>
                <w:sz w:val="20"/>
                <w:szCs w:val="20"/>
              </w:rPr>
            </w:pPr>
            <w:r w:rsidRPr="00273331">
              <w:rPr>
                <w:rFonts w:asciiTheme="minorHAnsi" w:hAnsiTheme="minorHAnsi" w:cstheme="minorHAnsi"/>
                <w:color w:val="FF0000"/>
                <w:sz w:val="20"/>
                <w:szCs w:val="20"/>
              </w:rPr>
              <w:t>0</w:t>
            </w:r>
          </w:p>
        </w:tc>
      </w:tr>
    </w:tbl>
    <w:bookmarkEnd w:id="60"/>
    <w:bookmarkEnd w:id="62"/>
    <w:p w14:paraId="48D79091" w14:textId="7A765778" w:rsidR="00267581" w:rsidRDefault="009A2E60" w:rsidP="002A0CD1">
      <w:r>
        <w:br/>
      </w:r>
      <w:r w:rsidRPr="00573E08">
        <w:rPr>
          <w:highlight w:val="yellow"/>
        </w:rPr>
        <w:t>Or</w:t>
      </w:r>
    </w:p>
    <w:tbl>
      <w:tblPr>
        <w:tblStyle w:val="TableGrid"/>
        <w:tblW w:w="0" w:type="auto"/>
        <w:tblLook w:val="04A0" w:firstRow="1" w:lastRow="0" w:firstColumn="1" w:lastColumn="0" w:noHBand="0" w:noVBand="1"/>
      </w:tblPr>
      <w:tblGrid>
        <w:gridCol w:w="1182"/>
        <w:gridCol w:w="1080"/>
        <w:gridCol w:w="1009"/>
        <w:gridCol w:w="882"/>
        <w:gridCol w:w="950"/>
        <w:gridCol w:w="2272"/>
        <w:gridCol w:w="1170"/>
        <w:gridCol w:w="1009"/>
        <w:gridCol w:w="810"/>
        <w:gridCol w:w="990"/>
      </w:tblGrid>
      <w:tr w:rsidR="00B061EF" w14:paraId="1AD49165" w14:textId="77777777" w:rsidTr="00B061EF">
        <w:tc>
          <w:tcPr>
            <w:tcW w:w="1182" w:type="dxa"/>
          </w:tcPr>
          <w:p w14:paraId="07ED2793" w14:textId="77777777" w:rsidR="00B061EF" w:rsidRPr="00E2799A" w:rsidRDefault="00B061EF" w:rsidP="00B061EF">
            <w:pPr>
              <w:pStyle w:val="NormalWeb"/>
              <w:rPr>
                <w:rFonts w:asciiTheme="minorHAnsi" w:hAnsiTheme="minorHAnsi" w:cstheme="minorHAnsi"/>
                <w:b/>
                <w:bCs/>
                <w:sz w:val="20"/>
                <w:szCs w:val="20"/>
              </w:rPr>
            </w:pPr>
            <w:r>
              <w:rPr>
                <w:rFonts w:asciiTheme="minorHAnsi" w:hAnsiTheme="minorHAnsi" w:cstheme="minorHAnsi"/>
                <w:b/>
                <w:bCs/>
                <w:sz w:val="20"/>
                <w:szCs w:val="20"/>
              </w:rPr>
              <w:t>Date</w:t>
            </w:r>
          </w:p>
        </w:tc>
        <w:tc>
          <w:tcPr>
            <w:tcW w:w="1080" w:type="dxa"/>
          </w:tcPr>
          <w:p w14:paraId="3013DCD0" w14:textId="77777777" w:rsidR="00B061EF" w:rsidRPr="00E2799A" w:rsidRDefault="00B061EF" w:rsidP="00B061EF">
            <w:pPr>
              <w:pStyle w:val="NormalWeb"/>
              <w:rPr>
                <w:rFonts w:asciiTheme="minorHAnsi" w:hAnsiTheme="minorHAnsi" w:cstheme="minorHAnsi"/>
                <w:b/>
                <w:bCs/>
                <w:sz w:val="20"/>
                <w:szCs w:val="20"/>
              </w:rPr>
            </w:pPr>
            <w:r>
              <w:rPr>
                <w:rFonts w:asciiTheme="minorHAnsi" w:hAnsiTheme="minorHAnsi" w:cstheme="minorHAnsi"/>
                <w:b/>
                <w:bCs/>
                <w:sz w:val="20"/>
                <w:szCs w:val="20"/>
              </w:rPr>
              <w:t>Total Short Call Contracts</w:t>
            </w:r>
          </w:p>
        </w:tc>
        <w:tc>
          <w:tcPr>
            <w:tcW w:w="1009" w:type="dxa"/>
          </w:tcPr>
          <w:p w14:paraId="050AEA10" w14:textId="77777777" w:rsidR="00B061EF" w:rsidRPr="00E2799A" w:rsidRDefault="00B061EF" w:rsidP="00B061EF">
            <w:pPr>
              <w:pStyle w:val="NormalWeb"/>
              <w:rPr>
                <w:rFonts w:asciiTheme="minorHAnsi" w:hAnsiTheme="minorHAnsi" w:cstheme="minorHAnsi"/>
                <w:b/>
                <w:bCs/>
                <w:sz w:val="20"/>
                <w:szCs w:val="20"/>
              </w:rPr>
            </w:pPr>
            <w:r>
              <w:rPr>
                <w:rFonts w:asciiTheme="minorHAnsi" w:hAnsiTheme="minorHAnsi" w:cstheme="minorHAnsi"/>
                <w:b/>
                <w:bCs/>
                <w:sz w:val="20"/>
                <w:szCs w:val="20"/>
              </w:rPr>
              <w:t>Total Long Call Contracts</w:t>
            </w:r>
          </w:p>
        </w:tc>
        <w:tc>
          <w:tcPr>
            <w:tcW w:w="882" w:type="dxa"/>
          </w:tcPr>
          <w:p w14:paraId="0EC21AC4" w14:textId="77777777" w:rsidR="00B061EF" w:rsidRPr="00E2799A" w:rsidRDefault="00B061EF" w:rsidP="00B061EF">
            <w:pPr>
              <w:pStyle w:val="NormalWeb"/>
              <w:rPr>
                <w:rFonts w:asciiTheme="minorHAnsi" w:hAnsiTheme="minorHAnsi" w:cstheme="minorHAnsi"/>
                <w:b/>
                <w:bCs/>
                <w:sz w:val="20"/>
                <w:szCs w:val="20"/>
              </w:rPr>
            </w:pPr>
            <w:r>
              <w:rPr>
                <w:rFonts w:asciiTheme="minorHAnsi" w:hAnsiTheme="minorHAnsi" w:cstheme="minorHAnsi"/>
                <w:b/>
                <w:bCs/>
                <w:sz w:val="20"/>
                <w:szCs w:val="20"/>
              </w:rPr>
              <w:t>Total Long Shares</w:t>
            </w:r>
          </w:p>
        </w:tc>
        <w:tc>
          <w:tcPr>
            <w:tcW w:w="950" w:type="dxa"/>
          </w:tcPr>
          <w:p w14:paraId="47899876" w14:textId="77777777" w:rsidR="00B061EF" w:rsidRPr="00E2799A" w:rsidRDefault="00B061EF" w:rsidP="00B061EF">
            <w:pPr>
              <w:pStyle w:val="NormalWeb"/>
              <w:rPr>
                <w:rFonts w:asciiTheme="minorHAnsi" w:hAnsiTheme="minorHAnsi" w:cstheme="minorHAnsi"/>
                <w:b/>
                <w:bCs/>
                <w:sz w:val="20"/>
                <w:szCs w:val="20"/>
              </w:rPr>
            </w:pPr>
            <w:r>
              <w:rPr>
                <w:rFonts w:asciiTheme="minorHAnsi" w:hAnsiTheme="minorHAnsi" w:cstheme="minorHAnsi"/>
                <w:b/>
                <w:bCs/>
                <w:sz w:val="20"/>
                <w:szCs w:val="20"/>
              </w:rPr>
              <w:t>Shortfall Quantity</w:t>
            </w:r>
          </w:p>
        </w:tc>
        <w:tc>
          <w:tcPr>
            <w:tcW w:w="2272" w:type="dxa"/>
          </w:tcPr>
          <w:p w14:paraId="24549569" w14:textId="6B9EE890" w:rsidR="00B061EF" w:rsidRPr="00417307" w:rsidRDefault="00B061EF" w:rsidP="00B061EF">
            <w:pPr>
              <w:pStyle w:val="NormalWeb"/>
              <w:rPr>
                <w:rFonts w:asciiTheme="minorHAnsi" w:hAnsiTheme="minorHAnsi" w:cstheme="minorHAnsi"/>
                <w:b/>
                <w:bCs/>
                <w:sz w:val="20"/>
                <w:szCs w:val="20"/>
                <w:highlight w:val="yellow"/>
              </w:rPr>
            </w:pPr>
            <w:r w:rsidRPr="00417307">
              <w:rPr>
                <w:rFonts w:asciiTheme="minorHAnsi" w:hAnsiTheme="minorHAnsi" w:cstheme="minorHAnsi"/>
                <w:b/>
                <w:bCs/>
                <w:sz w:val="20"/>
                <w:szCs w:val="20"/>
                <w:highlight w:val="yellow"/>
              </w:rPr>
              <w:t>Underlying Description</w:t>
            </w:r>
          </w:p>
        </w:tc>
        <w:tc>
          <w:tcPr>
            <w:tcW w:w="1170" w:type="dxa"/>
          </w:tcPr>
          <w:p w14:paraId="04AAB6BF" w14:textId="7FE58CB9" w:rsidR="00B061EF" w:rsidRDefault="00B061EF" w:rsidP="00B061EF">
            <w:pPr>
              <w:pStyle w:val="NormalWeb"/>
              <w:rPr>
                <w:rFonts w:asciiTheme="minorHAnsi" w:hAnsiTheme="minorHAnsi" w:cstheme="minorHAnsi"/>
                <w:sz w:val="20"/>
                <w:szCs w:val="20"/>
              </w:rPr>
            </w:pPr>
            <w:r>
              <w:rPr>
                <w:rFonts w:asciiTheme="minorHAnsi" w:hAnsiTheme="minorHAnsi" w:cstheme="minorHAnsi"/>
                <w:b/>
                <w:bCs/>
                <w:sz w:val="20"/>
                <w:szCs w:val="20"/>
              </w:rPr>
              <w:t>Total Short Put Contracts</w:t>
            </w:r>
          </w:p>
        </w:tc>
        <w:tc>
          <w:tcPr>
            <w:tcW w:w="1009" w:type="dxa"/>
          </w:tcPr>
          <w:p w14:paraId="243162A1" w14:textId="77777777" w:rsidR="00B061EF" w:rsidRDefault="00B061EF" w:rsidP="00B061EF">
            <w:pPr>
              <w:pStyle w:val="NormalWeb"/>
              <w:rPr>
                <w:rFonts w:asciiTheme="minorHAnsi" w:hAnsiTheme="minorHAnsi" w:cstheme="minorHAnsi"/>
                <w:sz w:val="20"/>
                <w:szCs w:val="20"/>
              </w:rPr>
            </w:pPr>
            <w:r>
              <w:rPr>
                <w:rFonts w:asciiTheme="minorHAnsi" w:hAnsiTheme="minorHAnsi" w:cstheme="minorHAnsi"/>
                <w:b/>
                <w:bCs/>
                <w:sz w:val="20"/>
                <w:szCs w:val="20"/>
              </w:rPr>
              <w:t>Total Long Put Contracts</w:t>
            </w:r>
          </w:p>
        </w:tc>
        <w:tc>
          <w:tcPr>
            <w:tcW w:w="810" w:type="dxa"/>
          </w:tcPr>
          <w:p w14:paraId="15A17888" w14:textId="77777777" w:rsidR="00B061EF" w:rsidRDefault="00B061EF" w:rsidP="00B061EF">
            <w:pPr>
              <w:pStyle w:val="NormalWeb"/>
              <w:rPr>
                <w:rFonts w:asciiTheme="minorHAnsi" w:hAnsiTheme="minorHAnsi" w:cstheme="minorHAnsi"/>
                <w:sz w:val="20"/>
                <w:szCs w:val="20"/>
              </w:rPr>
            </w:pPr>
            <w:r>
              <w:rPr>
                <w:rFonts w:asciiTheme="minorHAnsi" w:hAnsiTheme="minorHAnsi" w:cstheme="minorHAnsi"/>
                <w:b/>
                <w:bCs/>
                <w:sz w:val="20"/>
                <w:szCs w:val="20"/>
              </w:rPr>
              <w:t>Total Short Shares</w:t>
            </w:r>
          </w:p>
        </w:tc>
        <w:tc>
          <w:tcPr>
            <w:tcW w:w="990" w:type="dxa"/>
          </w:tcPr>
          <w:p w14:paraId="6E99BC2A" w14:textId="77777777" w:rsidR="00B061EF" w:rsidRDefault="00B061EF" w:rsidP="00B061EF">
            <w:pPr>
              <w:pStyle w:val="NormalWeb"/>
              <w:rPr>
                <w:rFonts w:asciiTheme="minorHAnsi" w:hAnsiTheme="minorHAnsi" w:cstheme="minorHAnsi"/>
                <w:sz w:val="20"/>
                <w:szCs w:val="20"/>
              </w:rPr>
            </w:pPr>
            <w:r>
              <w:rPr>
                <w:rFonts w:asciiTheme="minorHAnsi" w:hAnsiTheme="minorHAnsi" w:cstheme="minorHAnsi"/>
                <w:b/>
                <w:bCs/>
                <w:sz w:val="20"/>
                <w:szCs w:val="20"/>
              </w:rPr>
              <w:t>Shortfall Quantity</w:t>
            </w:r>
          </w:p>
        </w:tc>
      </w:tr>
      <w:tr w:rsidR="0052409B" w14:paraId="702A1DED" w14:textId="77777777" w:rsidTr="00B061EF">
        <w:tc>
          <w:tcPr>
            <w:tcW w:w="1182" w:type="dxa"/>
          </w:tcPr>
          <w:p w14:paraId="74E2F600" w14:textId="77777777" w:rsidR="0052409B" w:rsidRDefault="0052409B" w:rsidP="00B061EF">
            <w:pPr>
              <w:pStyle w:val="NormalWeb"/>
              <w:rPr>
                <w:rFonts w:asciiTheme="minorHAnsi" w:hAnsiTheme="minorHAnsi" w:cstheme="minorHAnsi"/>
                <w:b/>
                <w:bCs/>
                <w:sz w:val="20"/>
                <w:szCs w:val="20"/>
              </w:rPr>
            </w:pPr>
          </w:p>
        </w:tc>
        <w:tc>
          <w:tcPr>
            <w:tcW w:w="1080" w:type="dxa"/>
          </w:tcPr>
          <w:p w14:paraId="420445A0" w14:textId="77777777" w:rsidR="0052409B" w:rsidRDefault="0052409B" w:rsidP="00B061EF">
            <w:pPr>
              <w:pStyle w:val="NormalWeb"/>
              <w:rPr>
                <w:rFonts w:asciiTheme="minorHAnsi" w:hAnsiTheme="minorHAnsi" w:cstheme="minorHAnsi"/>
                <w:b/>
                <w:bCs/>
                <w:sz w:val="20"/>
                <w:szCs w:val="20"/>
              </w:rPr>
            </w:pPr>
          </w:p>
        </w:tc>
        <w:tc>
          <w:tcPr>
            <w:tcW w:w="1009" w:type="dxa"/>
          </w:tcPr>
          <w:p w14:paraId="38EFED0F" w14:textId="77777777" w:rsidR="0052409B" w:rsidRDefault="0052409B" w:rsidP="00B061EF">
            <w:pPr>
              <w:pStyle w:val="NormalWeb"/>
              <w:rPr>
                <w:rFonts w:asciiTheme="minorHAnsi" w:hAnsiTheme="minorHAnsi" w:cstheme="minorHAnsi"/>
                <w:b/>
                <w:bCs/>
                <w:sz w:val="20"/>
                <w:szCs w:val="20"/>
              </w:rPr>
            </w:pPr>
          </w:p>
        </w:tc>
        <w:tc>
          <w:tcPr>
            <w:tcW w:w="882" w:type="dxa"/>
          </w:tcPr>
          <w:p w14:paraId="67661B6F" w14:textId="77777777" w:rsidR="0052409B" w:rsidRDefault="0052409B" w:rsidP="00B061EF">
            <w:pPr>
              <w:pStyle w:val="NormalWeb"/>
              <w:rPr>
                <w:rFonts w:asciiTheme="minorHAnsi" w:hAnsiTheme="minorHAnsi" w:cstheme="minorHAnsi"/>
                <w:b/>
                <w:bCs/>
                <w:sz w:val="20"/>
                <w:szCs w:val="20"/>
              </w:rPr>
            </w:pPr>
          </w:p>
        </w:tc>
        <w:tc>
          <w:tcPr>
            <w:tcW w:w="950" w:type="dxa"/>
          </w:tcPr>
          <w:p w14:paraId="53375A00" w14:textId="77777777" w:rsidR="0052409B" w:rsidRDefault="0052409B" w:rsidP="00B061EF">
            <w:pPr>
              <w:pStyle w:val="NormalWeb"/>
              <w:rPr>
                <w:rFonts w:asciiTheme="minorHAnsi" w:hAnsiTheme="minorHAnsi" w:cstheme="minorHAnsi"/>
                <w:b/>
                <w:bCs/>
                <w:sz w:val="20"/>
                <w:szCs w:val="20"/>
              </w:rPr>
            </w:pPr>
          </w:p>
        </w:tc>
        <w:tc>
          <w:tcPr>
            <w:tcW w:w="2272" w:type="dxa"/>
          </w:tcPr>
          <w:p w14:paraId="0D848254" w14:textId="77777777" w:rsidR="0052409B" w:rsidRPr="00417307" w:rsidRDefault="0052409B" w:rsidP="00B061EF">
            <w:pPr>
              <w:pStyle w:val="NormalWeb"/>
              <w:rPr>
                <w:rFonts w:asciiTheme="minorHAnsi" w:hAnsiTheme="minorHAnsi" w:cstheme="minorHAnsi"/>
                <w:b/>
                <w:bCs/>
                <w:sz w:val="20"/>
                <w:szCs w:val="20"/>
                <w:highlight w:val="yellow"/>
              </w:rPr>
            </w:pPr>
          </w:p>
        </w:tc>
        <w:tc>
          <w:tcPr>
            <w:tcW w:w="1170" w:type="dxa"/>
          </w:tcPr>
          <w:p w14:paraId="2F887934" w14:textId="77777777" w:rsidR="0052409B" w:rsidRDefault="0052409B" w:rsidP="00B061EF">
            <w:pPr>
              <w:pStyle w:val="NormalWeb"/>
              <w:rPr>
                <w:rFonts w:asciiTheme="minorHAnsi" w:hAnsiTheme="minorHAnsi" w:cstheme="minorHAnsi"/>
                <w:b/>
                <w:bCs/>
                <w:sz w:val="20"/>
                <w:szCs w:val="20"/>
              </w:rPr>
            </w:pPr>
          </w:p>
        </w:tc>
        <w:tc>
          <w:tcPr>
            <w:tcW w:w="1009" w:type="dxa"/>
          </w:tcPr>
          <w:p w14:paraId="219E8B92" w14:textId="77777777" w:rsidR="0052409B" w:rsidRDefault="0052409B" w:rsidP="00B061EF">
            <w:pPr>
              <w:pStyle w:val="NormalWeb"/>
              <w:rPr>
                <w:rFonts w:asciiTheme="minorHAnsi" w:hAnsiTheme="minorHAnsi" w:cstheme="minorHAnsi"/>
                <w:b/>
                <w:bCs/>
                <w:sz w:val="20"/>
                <w:szCs w:val="20"/>
              </w:rPr>
            </w:pPr>
          </w:p>
        </w:tc>
        <w:tc>
          <w:tcPr>
            <w:tcW w:w="810" w:type="dxa"/>
          </w:tcPr>
          <w:p w14:paraId="5A5D250C" w14:textId="77777777" w:rsidR="0052409B" w:rsidRDefault="0052409B" w:rsidP="00B061EF">
            <w:pPr>
              <w:pStyle w:val="NormalWeb"/>
              <w:rPr>
                <w:rFonts w:asciiTheme="minorHAnsi" w:hAnsiTheme="minorHAnsi" w:cstheme="minorHAnsi"/>
                <w:b/>
                <w:bCs/>
                <w:sz w:val="20"/>
                <w:szCs w:val="20"/>
              </w:rPr>
            </w:pPr>
          </w:p>
        </w:tc>
        <w:tc>
          <w:tcPr>
            <w:tcW w:w="990" w:type="dxa"/>
          </w:tcPr>
          <w:p w14:paraId="4263225D" w14:textId="77777777" w:rsidR="0052409B" w:rsidRDefault="0052409B" w:rsidP="00B061EF">
            <w:pPr>
              <w:pStyle w:val="NormalWeb"/>
              <w:rPr>
                <w:rFonts w:asciiTheme="minorHAnsi" w:hAnsiTheme="minorHAnsi" w:cstheme="minorHAnsi"/>
                <w:b/>
                <w:bCs/>
                <w:sz w:val="20"/>
                <w:szCs w:val="20"/>
              </w:rPr>
            </w:pPr>
          </w:p>
        </w:tc>
      </w:tr>
      <w:tr w:rsidR="00B061EF" w14:paraId="1E52DF1C" w14:textId="77777777" w:rsidTr="00B061EF">
        <w:tc>
          <w:tcPr>
            <w:tcW w:w="1182" w:type="dxa"/>
          </w:tcPr>
          <w:p w14:paraId="4559D51F" w14:textId="77777777" w:rsidR="00B061EF" w:rsidRDefault="00B061EF" w:rsidP="00B061EF">
            <w:pPr>
              <w:pStyle w:val="NormalWeb"/>
              <w:rPr>
                <w:rFonts w:asciiTheme="minorHAnsi" w:hAnsiTheme="minorHAnsi" w:cstheme="minorHAnsi"/>
                <w:sz w:val="20"/>
                <w:szCs w:val="20"/>
              </w:rPr>
            </w:pPr>
            <w:r>
              <w:rPr>
                <w:rFonts w:asciiTheme="minorHAnsi" w:hAnsiTheme="minorHAnsi" w:cstheme="minorHAnsi"/>
                <w:sz w:val="20"/>
                <w:szCs w:val="20"/>
              </w:rPr>
              <w:t>2015/09/25</w:t>
            </w:r>
          </w:p>
        </w:tc>
        <w:tc>
          <w:tcPr>
            <w:tcW w:w="1080" w:type="dxa"/>
          </w:tcPr>
          <w:p w14:paraId="2251D444"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1009" w:type="dxa"/>
          </w:tcPr>
          <w:p w14:paraId="3848EB8D"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882" w:type="dxa"/>
          </w:tcPr>
          <w:p w14:paraId="60815890"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30,000</w:t>
            </w:r>
          </w:p>
        </w:tc>
        <w:tc>
          <w:tcPr>
            <w:tcW w:w="950" w:type="dxa"/>
          </w:tcPr>
          <w:p w14:paraId="5D2F6C12"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2272" w:type="dxa"/>
          </w:tcPr>
          <w:p w14:paraId="54E6412F" w14:textId="4A4CD818" w:rsidR="00B061EF" w:rsidRPr="00417307" w:rsidRDefault="00B061EF" w:rsidP="00B061EF">
            <w:pPr>
              <w:pStyle w:val="NormalWeb"/>
              <w:rPr>
                <w:rFonts w:asciiTheme="minorHAnsi" w:hAnsiTheme="minorHAnsi" w:cstheme="minorHAnsi"/>
                <w:sz w:val="20"/>
                <w:szCs w:val="20"/>
                <w:highlight w:val="yellow"/>
              </w:rPr>
            </w:pPr>
            <w:r w:rsidRPr="00417307">
              <w:rPr>
                <w:rFonts w:asciiTheme="minorHAnsi" w:hAnsiTheme="minorHAnsi" w:cstheme="minorHAnsi"/>
                <w:sz w:val="20"/>
                <w:szCs w:val="20"/>
                <w:highlight w:val="yellow"/>
              </w:rPr>
              <w:t>National Bank Of Canada</w:t>
            </w:r>
          </w:p>
        </w:tc>
        <w:tc>
          <w:tcPr>
            <w:tcW w:w="1170" w:type="dxa"/>
          </w:tcPr>
          <w:p w14:paraId="7F51CD9F" w14:textId="5BF4AEE4"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50</w:t>
            </w:r>
          </w:p>
        </w:tc>
        <w:tc>
          <w:tcPr>
            <w:tcW w:w="1009" w:type="dxa"/>
          </w:tcPr>
          <w:p w14:paraId="004A39DD"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810" w:type="dxa"/>
          </w:tcPr>
          <w:p w14:paraId="3A9A7262"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990" w:type="dxa"/>
          </w:tcPr>
          <w:p w14:paraId="5222DBB0"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5,000</w:t>
            </w:r>
          </w:p>
        </w:tc>
      </w:tr>
      <w:tr w:rsidR="00B061EF" w14:paraId="70723B74" w14:textId="77777777" w:rsidTr="00B061EF">
        <w:tc>
          <w:tcPr>
            <w:tcW w:w="1182" w:type="dxa"/>
          </w:tcPr>
          <w:p w14:paraId="507F5F89" w14:textId="77777777" w:rsidR="00B061EF" w:rsidRDefault="00B061EF" w:rsidP="00B061EF">
            <w:pPr>
              <w:pStyle w:val="NormalWeb"/>
              <w:rPr>
                <w:rFonts w:asciiTheme="minorHAnsi" w:hAnsiTheme="minorHAnsi" w:cstheme="minorHAnsi"/>
                <w:sz w:val="20"/>
                <w:szCs w:val="20"/>
              </w:rPr>
            </w:pPr>
            <w:r>
              <w:rPr>
                <w:rFonts w:asciiTheme="minorHAnsi" w:hAnsiTheme="minorHAnsi" w:cstheme="minorHAnsi"/>
                <w:sz w:val="20"/>
                <w:szCs w:val="20"/>
              </w:rPr>
              <w:t>2021/01/23</w:t>
            </w:r>
          </w:p>
        </w:tc>
        <w:tc>
          <w:tcPr>
            <w:tcW w:w="1080" w:type="dxa"/>
          </w:tcPr>
          <w:p w14:paraId="4180FBFD"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1009" w:type="dxa"/>
          </w:tcPr>
          <w:p w14:paraId="0C4FDDFF"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882" w:type="dxa"/>
          </w:tcPr>
          <w:p w14:paraId="6F04453E"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950" w:type="dxa"/>
          </w:tcPr>
          <w:p w14:paraId="11E151EA"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2272" w:type="dxa"/>
          </w:tcPr>
          <w:p w14:paraId="0E6BD8A0" w14:textId="1D14F3DE" w:rsidR="00B061EF" w:rsidRPr="00417307" w:rsidRDefault="00B061EF" w:rsidP="00B061EF">
            <w:pPr>
              <w:pStyle w:val="NormalWeb"/>
              <w:rPr>
                <w:rFonts w:asciiTheme="minorHAnsi" w:hAnsiTheme="minorHAnsi" w:cstheme="minorHAnsi"/>
                <w:sz w:val="20"/>
                <w:szCs w:val="20"/>
                <w:highlight w:val="yellow"/>
              </w:rPr>
            </w:pPr>
            <w:r w:rsidRPr="00417307">
              <w:rPr>
                <w:rFonts w:asciiTheme="minorHAnsi" w:hAnsiTheme="minorHAnsi" w:cstheme="minorHAnsi"/>
                <w:sz w:val="20"/>
                <w:szCs w:val="20"/>
                <w:highlight w:val="yellow"/>
              </w:rPr>
              <w:t>Toronto-Dominion Bank</w:t>
            </w:r>
          </w:p>
        </w:tc>
        <w:tc>
          <w:tcPr>
            <w:tcW w:w="1170" w:type="dxa"/>
          </w:tcPr>
          <w:p w14:paraId="0C103130" w14:textId="205F988B"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50</w:t>
            </w:r>
          </w:p>
        </w:tc>
        <w:tc>
          <w:tcPr>
            <w:tcW w:w="1009" w:type="dxa"/>
          </w:tcPr>
          <w:p w14:paraId="643BB43C"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810" w:type="dxa"/>
          </w:tcPr>
          <w:p w14:paraId="617E4BAB"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0</w:t>
            </w:r>
          </w:p>
        </w:tc>
        <w:tc>
          <w:tcPr>
            <w:tcW w:w="990" w:type="dxa"/>
          </w:tcPr>
          <w:p w14:paraId="4529D236" w14:textId="77777777" w:rsidR="00B061EF" w:rsidRDefault="00B061EF" w:rsidP="00B061EF">
            <w:pPr>
              <w:pStyle w:val="NormalWeb"/>
              <w:jc w:val="right"/>
              <w:rPr>
                <w:rFonts w:asciiTheme="minorHAnsi" w:hAnsiTheme="minorHAnsi" w:cstheme="minorHAnsi"/>
                <w:sz w:val="20"/>
                <w:szCs w:val="20"/>
              </w:rPr>
            </w:pPr>
            <w:r>
              <w:rPr>
                <w:rFonts w:asciiTheme="minorHAnsi" w:hAnsiTheme="minorHAnsi" w:cstheme="minorHAnsi"/>
                <w:sz w:val="20"/>
                <w:szCs w:val="20"/>
              </w:rPr>
              <w:t>5,000</w:t>
            </w:r>
          </w:p>
        </w:tc>
      </w:tr>
    </w:tbl>
    <w:p w14:paraId="2D89FFD6" w14:textId="77777777" w:rsidR="00B061EF" w:rsidRDefault="00B061EF" w:rsidP="002A0CD1"/>
    <w:p w14:paraId="73610B97" w14:textId="77777777" w:rsidR="00267581" w:rsidRDefault="00267581" w:rsidP="002A0CD1"/>
    <w:p w14:paraId="22EC5611" w14:textId="77777777" w:rsidR="004B382B" w:rsidRDefault="004B382B" w:rsidP="00390156">
      <w:pPr>
        <w:pStyle w:val="Body"/>
      </w:pPr>
    </w:p>
    <w:p w14:paraId="6662C854" w14:textId="48AFA390" w:rsidR="00CC3C07" w:rsidRDefault="00E8062F" w:rsidP="00E8062F">
      <w:pPr>
        <w:pStyle w:val="Heading2"/>
      </w:pPr>
      <w:bookmarkStart w:id="63" w:name="_Hlk90553698"/>
      <w:bookmarkStart w:id="64" w:name="_Toc94011640"/>
      <w:r>
        <w:t>Thresholds</w:t>
      </w:r>
      <w:bookmarkEnd w:id="64"/>
      <w: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32"/>
        <w:gridCol w:w="4680"/>
      </w:tblGrid>
      <w:tr w:rsidR="0052409B" w14:paraId="528A36FB" w14:textId="1E707AE3" w:rsidTr="00584264">
        <w:trPr>
          <w:cantSplit/>
        </w:trPr>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bookmarkEnd w:id="63"/>
          <w:p w14:paraId="639E7F65" w14:textId="239CB26F" w:rsidR="0052409B" w:rsidRPr="00E8062F" w:rsidRDefault="0052409B" w:rsidP="00E8062F">
            <w:pPr>
              <w:pStyle w:val="NormalWeb"/>
              <w:rPr>
                <w:rFonts w:ascii="Arial" w:eastAsia="Times New Roman" w:hAnsi="Arial" w:cs="Arial"/>
                <w:sz w:val="20"/>
                <w:szCs w:val="20"/>
                <w:lang w:bidi="he-IL"/>
              </w:rPr>
            </w:pPr>
            <w:r w:rsidRPr="00E8062F">
              <w:rPr>
                <w:rFonts w:ascii="Arial" w:eastAsia="Times New Roman" w:hAnsi="Arial" w:cs="Arial"/>
                <w:sz w:val="20"/>
                <w:szCs w:val="20"/>
                <w:lang w:bidi="he-IL"/>
              </w:rPr>
              <w:t xml:space="preserve">Trade </w:t>
            </w:r>
            <w:r>
              <w:rPr>
                <w:rFonts w:ascii="Arial" w:eastAsia="Times New Roman" w:hAnsi="Arial" w:cs="Arial"/>
                <w:sz w:val="20"/>
                <w:szCs w:val="20"/>
                <w:lang w:bidi="he-IL"/>
              </w:rPr>
              <w:t>Min Size (</w:t>
            </w:r>
            <w:r w:rsidRPr="00E8062F">
              <w:rPr>
                <w:rFonts w:ascii="Arial" w:eastAsia="Times New Roman" w:hAnsi="Arial" w:cs="Arial"/>
                <w:sz w:val="20"/>
                <w:szCs w:val="20"/>
                <w:lang w:bidi="he-IL"/>
              </w:rPr>
              <w:t>Contract</w:t>
            </w:r>
            <w:r>
              <w:rPr>
                <w:rFonts w:ascii="Arial" w:eastAsia="Times New Roman" w:hAnsi="Arial" w:cs="Arial"/>
                <w:sz w:val="20"/>
                <w:szCs w:val="20"/>
                <w:lang w:bidi="he-IL"/>
              </w:rPr>
              <w:t>s)</w:t>
            </w:r>
          </w:p>
        </w:tc>
        <w:tc>
          <w:tcPr>
            <w:tcW w:w="4680" w:type="dxa"/>
            <w:tcBorders>
              <w:top w:val="single" w:sz="6" w:space="0" w:color="auto"/>
              <w:left w:val="single" w:sz="6" w:space="0" w:color="auto"/>
              <w:bottom w:val="single" w:sz="6" w:space="0" w:color="auto"/>
              <w:right w:val="single" w:sz="6" w:space="0" w:color="auto"/>
            </w:tcBorders>
            <w:vAlign w:val="center"/>
          </w:tcPr>
          <w:p w14:paraId="7CAB520A" w14:textId="5A2DE5EF" w:rsidR="0052409B" w:rsidRPr="00E8062F" w:rsidRDefault="0052409B" w:rsidP="00E8062F">
            <w:pPr>
              <w:pStyle w:val="NormalWeb"/>
              <w:rPr>
                <w:rFonts w:ascii="Arial" w:eastAsia="Times New Roman" w:hAnsi="Arial" w:cs="Arial"/>
                <w:sz w:val="20"/>
                <w:szCs w:val="20"/>
                <w:lang w:bidi="he-IL"/>
              </w:rPr>
            </w:pPr>
            <w:r w:rsidRPr="00E8062F">
              <w:rPr>
                <w:rFonts w:ascii="Arial" w:eastAsia="Times New Roman" w:hAnsi="Arial" w:cs="Arial"/>
                <w:sz w:val="20"/>
                <w:szCs w:val="20"/>
                <w:lang w:bidi="he-IL"/>
              </w:rPr>
              <w:t>“RCM OTR MIN Trade Quantity” Threshold</w:t>
            </w:r>
          </w:p>
        </w:tc>
      </w:tr>
    </w:tbl>
    <w:p w14:paraId="64F521CD" w14:textId="3B778E62" w:rsidR="00390156" w:rsidRDefault="00CC3C07" w:rsidP="00CC3C07">
      <w:r>
        <w:tab/>
      </w:r>
    </w:p>
    <w:p w14:paraId="749E06B6" w14:textId="6B1301BE" w:rsidR="00EB4CAA" w:rsidRDefault="00E8062F" w:rsidP="00E8062F">
      <w:pPr>
        <w:pStyle w:val="Heading2"/>
      </w:pPr>
      <w:bookmarkStart w:id="65" w:name="_Toc94011641"/>
      <w:r>
        <w:t>Prior Alerts By Account</w:t>
      </w:r>
      <w:bookmarkEnd w:id="65"/>
    </w:p>
    <w:tbl>
      <w:tblPr>
        <w:tblW w:w="318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58"/>
        <w:gridCol w:w="12508"/>
      </w:tblGrid>
      <w:tr w:rsidR="0052409B" w14:paraId="785E5BD0" w14:textId="77777777" w:rsidTr="0052409B">
        <w:trPr>
          <w:cantSplit/>
        </w:trPr>
        <w:tc>
          <w:tcPr>
            <w:tcW w:w="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BBEC5" w14:textId="77777777" w:rsidR="0052409B" w:rsidRDefault="0052409B" w:rsidP="006D5A28">
            <w:pPr>
              <w:rPr>
                <w:rFonts w:eastAsia="Times New Roman"/>
              </w:rPr>
            </w:pPr>
            <w:r>
              <w:rPr>
                <w:rFonts w:eastAsia="Times New Roman"/>
              </w:rPr>
              <w:t>Prior Alerts By Account</w:t>
            </w:r>
          </w:p>
        </w:tc>
        <w:tc>
          <w:tcPr>
            <w:tcW w:w="454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26376" w14:textId="1F9BA16C" w:rsidR="0052409B" w:rsidRDefault="0052409B" w:rsidP="006D5A28">
            <w:pPr>
              <w:rPr>
                <w:rFonts w:eastAsia="Times New Roman"/>
              </w:rPr>
            </w:pPr>
            <w:r>
              <w:rPr>
                <w:rFonts w:eastAsia="Times New Roman"/>
              </w:rPr>
              <w:t xml:space="preserve">Opens </w:t>
            </w:r>
            <w:r w:rsidRPr="009A2E60">
              <w:t>RTS Options Trading Review - Alert Summary</w:t>
            </w:r>
            <w:r>
              <w:rPr>
                <w:rFonts w:eastAsia="Times New Roman"/>
              </w:rPr>
              <w:t xml:space="preserve"> </w:t>
            </w:r>
            <w:r w:rsidR="009A2E60">
              <w:rPr>
                <w:rFonts w:eastAsia="Times New Roman"/>
              </w:rPr>
              <w:br/>
            </w:r>
            <w:r>
              <w:rPr>
                <w:rFonts w:eastAsia="Times New Roman"/>
              </w:rPr>
              <w:t xml:space="preserve">where Account Key = </w:t>
            </w:r>
            <w:r w:rsidR="009A2E60" w:rsidRPr="009A2E60">
              <w:rPr>
                <w:rFonts w:eastAsia="Times New Roman"/>
              </w:rPr>
              <w:t xml:space="preserve">Alert’s </w:t>
            </w:r>
            <w:r w:rsidRPr="009A2E60">
              <w:rPr>
                <w:rFonts w:eastAsia="Times New Roman"/>
              </w:rPr>
              <w:t>Account Key</w:t>
            </w:r>
            <w:r>
              <w:rPr>
                <w:rFonts w:eastAsia="Times New Roman"/>
              </w:rPr>
              <w:t xml:space="preserve"> and Item Date </w:t>
            </w:r>
            <w:r w:rsidR="009A2E60">
              <w:rPr>
                <w:rFonts w:eastAsia="Times New Roman"/>
              </w:rPr>
              <w:t>&gt;</w:t>
            </w:r>
            <w:r>
              <w:rPr>
                <w:rFonts w:eastAsia="Times New Roman"/>
              </w:rPr>
              <w:t xml:space="preserve">= </w:t>
            </w:r>
            <w:r w:rsidR="009A2E60" w:rsidRPr="009A2E60">
              <w:rPr>
                <w:rFonts w:eastAsia="Times New Roman"/>
              </w:rPr>
              <w:t>Process</w:t>
            </w:r>
            <w:r w:rsidR="009A2E60" w:rsidRPr="009A2E60">
              <w:t xml:space="preserve"> Date</w:t>
            </w:r>
            <w:r>
              <w:rPr>
                <w:rFonts w:eastAsia="Times New Roman"/>
              </w:rPr>
              <w:t xml:space="preserve"> </w:t>
            </w:r>
            <w:r w:rsidR="009A2E60">
              <w:rPr>
                <w:rFonts w:eastAsia="Times New Roman"/>
              </w:rPr>
              <w:t>–</w:t>
            </w:r>
            <w:r>
              <w:rPr>
                <w:rFonts w:eastAsia="Times New Roman"/>
              </w:rPr>
              <w:t xml:space="preserve"> </w:t>
            </w:r>
            <w:r w:rsidR="009A2E60" w:rsidRPr="009A2E60">
              <w:rPr>
                <w:rFonts w:eastAsia="Times New Roman"/>
              </w:rPr>
              <w:t>“</w:t>
            </w:r>
            <w:r w:rsidRPr="009A2E60">
              <w:rPr>
                <w:rFonts w:eastAsia="Times New Roman"/>
              </w:rPr>
              <w:t>RCM OTR Prior Alerts Lookback Period</w:t>
            </w:r>
            <w:r w:rsidR="009A2E60" w:rsidRPr="009A2E60">
              <w:rPr>
                <w:rFonts w:eastAsia="Times New Roman"/>
              </w:rPr>
              <w:t>” Threshold</w:t>
            </w:r>
            <w:r w:rsidRPr="009A2E60">
              <w:rPr>
                <w:rFonts w:eastAsia="Times New Roman"/>
              </w:rPr>
              <w:t xml:space="preserve"> days</w:t>
            </w:r>
          </w:p>
        </w:tc>
      </w:tr>
    </w:tbl>
    <w:p w14:paraId="083F2B16" w14:textId="7798BD9D" w:rsidR="008A34BA" w:rsidRDefault="008A34BA" w:rsidP="00666868">
      <w:pPr>
        <w:rPr>
          <w:ins w:id="66" w:author="Amit Maheshwary" w:date="2021-11-23T12:02:00Z"/>
        </w:rPr>
      </w:pPr>
    </w:p>
    <w:p w14:paraId="714B09C8" w14:textId="5F2B5DF9" w:rsidR="00CC5405" w:rsidRDefault="00CC5405" w:rsidP="00666868">
      <w:pPr>
        <w:rPr>
          <w:ins w:id="67" w:author="Amit Maheshwary" w:date="2021-11-23T20:45:00Z"/>
        </w:rPr>
      </w:pPr>
    </w:p>
    <w:p w14:paraId="6397BB13" w14:textId="213CF3B8" w:rsidR="000327D6" w:rsidRDefault="000327D6" w:rsidP="000327D6">
      <w:pPr>
        <w:pStyle w:val="Heading1"/>
      </w:pPr>
      <w:bookmarkStart w:id="68" w:name="_Hlk89096082"/>
      <w:bookmarkStart w:id="69" w:name="_Toc94011642"/>
      <w:r>
        <w:t>Thresholds</w:t>
      </w:r>
      <w:bookmarkEnd w:id="69"/>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02"/>
        <w:gridCol w:w="3150"/>
        <w:gridCol w:w="6750"/>
      </w:tblGrid>
      <w:tr w:rsidR="00E8062F" w14:paraId="0747952D" w14:textId="77777777" w:rsidTr="00E8062F">
        <w:trPr>
          <w:tblHeader/>
        </w:trPr>
        <w:tc>
          <w:tcPr>
            <w:tcW w:w="35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bookmarkEnd w:id="68"/>
          <w:p w14:paraId="576D40E5" w14:textId="77777777" w:rsidR="00E8062F" w:rsidRDefault="00E8062F" w:rsidP="002A0CD1">
            <w:pPr>
              <w:jc w:val="center"/>
              <w:rPr>
                <w:rFonts w:eastAsia="Times New Roman"/>
                <w:b/>
                <w:bCs/>
              </w:rPr>
            </w:pPr>
            <w:r>
              <w:rPr>
                <w:rFonts w:eastAsia="Times New Roman"/>
                <w:b/>
                <w:bCs/>
              </w:rPr>
              <w:t>Title</w:t>
            </w:r>
          </w:p>
        </w:tc>
        <w:tc>
          <w:tcPr>
            <w:tcW w:w="3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94C3F" w14:textId="2E0E43E4" w:rsidR="00E8062F" w:rsidRDefault="00E8062F" w:rsidP="002A0CD1">
            <w:pPr>
              <w:jc w:val="center"/>
              <w:rPr>
                <w:rFonts w:eastAsia="Times New Roman"/>
                <w:b/>
                <w:bCs/>
              </w:rPr>
            </w:pPr>
            <w:r>
              <w:rPr>
                <w:rFonts w:eastAsia="Times New Roman"/>
                <w:b/>
                <w:bCs/>
                <w:color w:val="000000"/>
              </w:rPr>
              <w:t>DATA ELEMENT NAME</w:t>
            </w:r>
          </w:p>
        </w:tc>
        <w:tc>
          <w:tcPr>
            <w:tcW w:w="67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EC77B" w14:textId="00FE123C" w:rsidR="00E8062F" w:rsidRDefault="00E8062F" w:rsidP="002A0CD1">
            <w:pPr>
              <w:jc w:val="center"/>
              <w:rPr>
                <w:rFonts w:eastAsia="Times New Roman"/>
                <w:b/>
                <w:bCs/>
              </w:rPr>
            </w:pPr>
            <w:r>
              <w:rPr>
                <w:rFonts w:eastAsia="Times New Roman"/>
                <w:b/>
                <w:bCs/>
                <w:color w:val="000000"/>
              </w:rPr>
              <w:t>DESCRIPTION</w:t>
            </w:r>
          </w:p>
        </w:tc>
      </w:tr>
      <w:tr w:rsidR="00E8062F" w14:paraId="2ED3B001" w14:textId="77777777" w:rsidTr="00E8062F">
        <w:trPr>
          <w:cantSplit/>
        </w:trPr>
        <w:tc>
          <w:tcPr>
            <w:tcW w:w="35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28A81" w14:textId="308C669B" w:rsidR="00E8062F" w:rsidRDefault="004C5B95" w:rsidP="002A0CD1">
            <w:pPr>
              <w:rPr>
                <w:rFonts w:eastAsia="Times New Roman"/>
              </w:rPr>
            </w:pPr>
            <w:hyperlink r:id="rId62" w:history="1">
              <w:r w:rsidR="00E8062F">
                <w:rPr>
                  <w:rStyle w:val="Hyperlink"/>
                  <w:rFonts w:eastAsia="Times New Roman"/>
                </w:rPr>
                <w:t>RCM OTR MIN Trade Quantity Threshold</w:t>
              </w:r>
            </w:hyperlink>
          </w:p>
        </w:tc>
        <w:tc>
          <w:tcPr>
            <w:tcW w:w="3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4B1AE" w14:textId="77777777" w:rsidR="00E8062F" w:rsidRDefault="00E8062F" w:rsidP="002A0CD1">
            <w:pPr>
              <w:pStyle w:val="NormalWeb"/>
            </w:pPr>
            <w:r>
              <w:t>RCM OTR MIN Trade Quantity Threshold</w:t>
            </w:r>
          </w:p>
        </w:tc>
        <w:tc>
          <w:tcPr>
            <w:tcW w:w="67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12B37" w14:textId="77777777" w:rsidR="00E8062F" w:rsidRDefault="00E8062F" w:rsidP="002A0CD1">
            <w:pPr>
              <w:rPr>
                <w:rFonts w:eastAsia="Times New Roman"/>
              </w:rPr>
            </w:pPr>
            <w:r>
              <w:rPr>
                <w:rFonts w:eastAsia="Times New Roman"/>
                <w:color w:val="000000"/>
              </w:rPr>
              <w:t xml:space="preserve">Options Trading Review: minimum option trade size (contracts) to be included in review. </w:t>
            </w:r>
          </w:p>
        </w:tc>
      </w:tr>
      <w:tr w:rsidR="00E8062F" w14:paraId="0A00A4F0" w14:textId="77777777" w:rsidTr="00E8062F">
        <w:trPr>
          <w:cantSplit/>
        </w:trPr>
        <w:tc>
          <w:tcPr>
            <w:tcW w:w="35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3D3BC" w14:textId="15490EE5" w:rsidR="00E8062F" w:rsidRDefault="004C5B95" w:rsidP="002A0CD1">
            <w:pPr>
              <w:rPr>
                <w:rFonts w:eastAsia="Times New Roman"/>
              </w:rPr>
            </w:pPr>
            <w:hyperlink r:id="rId63" w:history="1">
              <w:r w:rsidR="00E8062F">
                <w:rPr>
                  <w:rStyle w:val="Hyperlink"/>
                  <w:rFonts w:eastAsia="Times New Roman"/>
                </w:rPr>
                <w:t xml:space="preserve"> OTR Large Trade Min Contracts Threshold</w:t>
              </w:r>
            </w:hyperlink>
          </w:p>
        </w:tc>
        <w:tc>
          <w:tcPr>
            <w:tcW w:w="3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95B41" w14:textId="77777777" w:rsidR="00E8062F" w:rsidRDefault="00E8062F" w:rsidP="002A0CD1">
            <w:pPr>
              <w:pStyle w:val="NormalWeb"/>
            </w:pPr>
            <w:r>
              <w:t>OTR Large Trade Min Contracts Threshold</w:t>
            </w:r>
          </w:p>
        </w:tc>
        <w:tc>
          <w:tcPr>
            <w:tcW w:w="67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E7F91" w14:textId="77777777" w:rsidR="00E8062F" w:rsidRDefault="00E8062F" w:rsidP="002A0CD1">
            <w:pPr>
              <w:rPr>
                <w:rFonts w:eastAsia="Times New Roman"/>
              </w:rPr>
            </w:pPr>
            <w:r>
              <w:rPr>
                <w:rFonts w:eastAsia="Times New Roman"/>
                <w:color w:val="000000"/>
              </w:rPr>
              <w:t>Options Trading Review: minimum number of contracts for the trade to be considered large.</w:t>
            </w:r>
          </w:p>
        </w:tc>
      </w:tr>
      <w:tr w:rsidR="00E8062F" w14:paraId="36543FB1" w14:textId="77777777" w:rsidTr="00E8062F">
        <w:trPr>
          <w:cantSplit/>
        </w:trPr>
        <w:tc>
          <w:tcPr>
            <w:tcW w:w="35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44BB3" w14:textId="2ECD1EB7" w:rsidR="00E8062F" w:rsidRDefault="004C5B95" w:rsidP="002A0CD1">
            <w:pPr>
              <w:rPr>
                <w:rFonts w:eastAsia="Times New Roman"/>
              </w:rPr>
            </w:pPr>
            <w:hyperlink r:id="rId64" w:history="1">
              <w:r w:rsidR="00E8062F">
                <w:rPr>
                  <w:rStyle w:val="Hyperlink"/>
                  <w:rFonts w:eastAsia="Times New Roman"/>
                </w:rPr>
                <w:t>RCM OTR Prior Alerts Lookback Period Threshold</w:t>
              </w:r>
            </w:hyperlink>
          </w:p>
        </w:tc>
        <w:tc>
          <w:tcPr>
            <w:tcW w:w="3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F3B54" w14:textId="77777777" w:rsidR="00E8062F" w:rsidRDefault="00E8062F" w:rsidP="002A0CD1">
            <w:pPr>
              <w:pStyle w:val="NormalWeb"/>
            </w:pPr>
            <w:r>
              <w:t>RCM OTR Prior Alerts Lookback Period Threshold</w:t>
            </w:r>
          </w:p>
        </w:tc>
        <w:tc>
          <w:tcPr>
            <w:tcW w:w="67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3C834" w14:textId="0E201CD0" w:rsidR="00E8062F" w:rsidRDefault="00E8062F" w:rsidP="002A0CD1">
            <w:pPr>
              <w:rPr>
                <w:rFonts w:eastAsia="Times New Roman"/>
              </w:rPr>
            </w:pPr>
            <w:r>
              <w:rPr>
                <w:rFonts w:eastAsia="Times New Roman"/>
                <w:color w:val="000000"/>
              </w:rPr>
              <w:t>Options Trading Review: number of calendar days to look-back for prior alerts to calculate </w:t>
            </w:r>
            <w:hyperlink r:id="rId65" w:history="1">
              <w:r>
                <w:rPr>
                  <w:rStyle w:val="Hyperlink"/>
                  <w:rFonts w:eastAsia="Times New Roman"/>
                </w:rPr>
                <w:t>OTR Prior Alerts by Account</w:t>
              </w:r>
            </w:hyperlink>
            <w:r>
              <w:rPr>
                <w:rFonts w:eastAsia="Times New Roman"/>
                <w:color w:val="000000"/>
              </w:rPr>
              <w:t xml:space="preserve">. </w:t>
            </w:r>
          </w:p>
        </w:tc>
      </w:tr>
    </w:tbl>
    <w:p w14:paraId="1E667E5C" w14:textId="5F583EC7" w:rsidR="007A7BD9" w:rsidRDefault="007A7BD9"/>
    <w:p w14:paraId="0A5F18E5" w14:textId="77777777" w:rsidR="0021193B" w:rsidRDefault="0021193B" w:rsidP="00F003D0">
      <w:pPr>
        <w:pStyle w:val="Body"/>
      </w:pPr>
    </w:p>
    <w:p w14:paraId="525565DA" w14:textId="14B1F70B" w:rsidR="000327D6" w:rsidRDefault="000327D6" w:rsidP="000327D6">
      <w:pPr>
        <w:pStyle w:val="Heading1"/>
      </w:pPr>
      <w:bookmarkStart w:id="70" w:name="_Hlk89096072"/>
      <w:bookmarkStart w:id="71" w:name="_Toc94011643"/>
      <w:r w:rsidRPr="00AF7572">
        <w:t>Lists</w:t>
      </w:r>
      <w:bookmarkEnd w:id="71"/>
    </w:p>
    <w:bookmarkEnd w:id="70"/>
    <w:p w14:paraId="4F5A7ED7" w14:textId="42ACD1D4" w:rsidR="00A63D1D" w:rsidRPr="004B382B" w:rsidRDefault="009341AE" w:rsidP="004B382B">
      <w:pPr>
        <w:pStyle w:val="Heading2"/>
        <w:rPr>
          <w:rStyle w:val="Hyperlink"/>
          <w:rFonts w:asciiTheme="majorHAnsi" w:hAnsiTheme="majorHAnsi" w:cstheme="majorBidi"/>
          <w:color w:val="2F5496" w:themeColor="accent1" w:themeShade="BF"/>
          <w:szCs w:val="26"/>
          <w:u w:val="none"/>
        </w:rPr>
      </w:pPr>
      <w:r>
        <w:fldChar w:fldCharType="begin"/>
      </w:r>
      <w:r>
        <w:instrText xml:space="preserve"> HYPERLINK "https://confluence.fg.rbc.com/display/CIT/GSS+DS091+-+Options+Trading+Review+Account+Range+Exclude+List" </w:instrText>
      </w:r>
      <w:r>
        <w:fldChar w:fldCharType="separate"/>
      </w:r>
      <w:bookmarkStart w:id="72" w:name="_Toc94011644"/>
      <w:r w:rsidR="00417307">
        <w:rPr>
          <w:rStyle w:val="Hyperlink"/>
          <w:rFonts w:asciiTheme="majorHAnsi" w:hAnsiTheme="majorHAnsi" w:cstheme="majorBidi"/>
          <w:color w:val="2F5496" w:themeColor="accent1" w:themeShade="BF"/>
          <w:szCs w:val="26"/>
          <w:u w:val="none"/>
        </w:rPr>
        <w:t>RTS-OTR</w:t>
      </w:r>
      <w:r w:rsidR="00A63D1D" w:rsidRPr="004B382B">
        <w:rPr>
          <w:rStyle w:val="Hyperlink"/>
          <w:rFonts w:asciiTheme="majorHAnsi" w:hAnsiTheme="majorHAnsi" w:cstheme="majorBidi"/>
          <w:color w:val="2F5496" w:themeColor="accent1" w:themeShade="BF"/>
          <w:szCs w:val="26"/>
          <w:u w:val="none"/>
        </w:rPr>
        <w:t xml:space="preserve"> Account Range Exclude List</w:t>
      </w:r>
      <w:bookmarkEnd w:id="72"/>
      <w:r>
        <w:rPr>
          <w:rStyle w:val="Hyperlink"/>
          <w:rFonts w:asciiTheme="majorHAnsi" w:hAnsiTheme="majorHAnsi" w:cstheme="majorBidi"/>
          <w:color w:val="2F5496" w:themeColor="accent1" w:themeShade="BF"/>
          <w:szCs w:val="26"/>
          <w:u w:val="none"/>
        </w:rPr>
        <w:fldChar w:fldCharType="end"/>
      </w:r>
    </w:p>
    <w:p w14:paraId="115375B6" w14:textId="77777777" w:rsidR="00960C32" w:rsidRPr="00DF5E59" w:rsidRDefault="00960C32" w:rsidP="002202B7">
      <w:pPr>
        <w:pStyle w:val="ListParagraph"/>
        <w:numPr>
          <w:ilvl w:val="0"/>
          <w:numId w:val="5"/>
        </w:numPr>
        <w:rPr>
          <w:rFonts w:cstheme="minorHAnsi"/>
        </w:rPr>
      </w:pPr>
      <w:r w:rsidRPr="00DF5E59">
        <w:rPr>
          <w:rStyle w:val="Strong"/>
          <w:rFonts w:cstheme="minorHAnsi"/>
        </w:rPr>
        <w:t xml:space="preserve">RTS-DCH </w:t>
      </w:r>
      <w:r w:rsidRPr="00DF5E59">
        <w:rPr>
          <w:rFonts w:cstheme="minorHAnsi"/>
        </w:rPr>
        <w:t xml:space="preserve">Account Range Exclude List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092"/>
      </w:tblGrid>
      <w:tr w:rsidR="00A63D1D" w14:paraId="6F062241" w14:textId="77777777" w:rsidTr="00A63D1D">
        <w:trPr>
          <w:cantSplit/>
        </w:trPr>
        <w:tc>
          <w:tcPr>
            <w:tcW w:w="80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1076A" w14:textId="77777777" w:rsidR="00A63D1D" w:rsidRPr="00573E08" w:rsidRDefault="004C5B95" w:rsidP="002A0CD1">
            <w:pPr>
              <w:rPr>
                <w:rFonts w:cstheme="minorHAnsi"/>
              </w:rPr>
            </w:pPr>
            <w:hyperlink r:id="rId66" w:history="1">
              <w:r w:rsidR="00A63D1D" w:rsidRPr="00573E08">
                <w:rPr>
                  <w:rFonts w:cstheme="minorHAnsi"/>
                </w:rPr>
                <w:t>GSS DE1336 - RCM OTR Account Range Exclude List - End Date</w:t>
              </w:r>
            </w:hyperlink>
          </w:p>
        </w:tc>
      </w:tr>
      <w:tr w:rsidR="00A63D1D" w14:paraId="62AF86F3" w14:textId="77777777" w:rsidTr="00A63D1D">
        <w:trPr>
          <w:cantSplit/>
        </w:trPr>
        <w:tc>
          <w:tcPr>
            <w:tcW w:w="80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D1305" w14:textId="77777777" w:rsidR="00A63D1D" w:rsidRPr="00573E08" w:rsidRDefault="004C5B95" w:rsidP="002A0CD1">
            <w:pPr>
              <w:rPr>
                <w:rFonts w:cstheme="minorHAnsi"/>
              </w:rPr>
            </w:pPr>
            <w:hyperlink r:id="rId67" w:history="1">
              <w:r w:rsidR="00A63D1D" w:rsidRPr="00573E08">
                <w:rPr>
                  <w:rFonts w:cstheme="minorHAnsi"/>
                </w:rPr>
                <w:t>GSS DE1335 - RCM OTR Account Range Exclude List - Start Date</w:t>
              </w:r>
            </w:hyperlink>
          </w:p>
        </w:tc>
      </w:tr>
      <w:tr w:rsidR="00A63D1D" w14:paraId="580F5798" w14:textId="77777777" w:rsidTr="00A63D1D">
        <w:trPr>
          <w:cantSplit/>
        </w:trPr>
        <w:tc>
          <w:tcPr>
            <w:tcW w:w="80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8F3D8" w14:textId="77777777" w:rsidR="00A63D1D" w:rsidRPr="00573E08" w:rsidRDefault="004C5B95" w:rsidP="002A0CD1">
            <w:pPr>
              <w:rPr>
                <w:rFonts w:cstheme="minorHAnsi"/>
              </w:rPr>
            </w:pPr>
            <w:hyperlink r:id="rId68" w:history="1">
              <w:r w:rsidR="00A63D1D" w:rsidRPr="00573E08">
                <w:rPr>
                  <w:rFonts w:cstheme="minorHAnsi"/>
                </w:rPr>
                <w:t>GSS DE1332 - RCM OTR Account Range Exclude List - Region</w:t>
              </w:r>
            </w:hyperlink>
          </w:p>
        </w:tc>
      </w:tr>
      <w:tr w:rsidR="00A63D1D" w14:paraId="603FEB6B" w14:textId="77777777" w:rsidTr="00A63D1D">
        <w:trPr>
          <w:cantSplit/>
        </w:trPr>
        <w:tc>
          <w:tcPr>
            <w:tcW w:w="80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D3B12" w14:textId="77777777" w:rsidR="00A63D1D" w:rsidRPr="00573E08" w:rsidRDefault="004C5B95" w:rsidP="002A0CD1">
            <w:pPr>
              <w:rPr>
                <w:rFonts w:cstheme="minorHAnsi"/>
              </w:rPr>
            </w:pPr>
            <w:hyperlink r:id="rId69" w:history="1">
              <w:r w:rsidR="00A63D1D" w:rsidRPr="00573E08">
                <w:rPr>
                  <w:rFonts w:cstheme="minorHAnsi"/>
                </w:rPr>
                <w:t>GSS DE1334 - RCM OTR Account Range Exclude List - Account Range To</w:t>
              </w:r>
            </w:hyperlink>
          </w:p>
        </w:tc>
      </w:tr>
      <w:tr w:rsidR="00A63D1D" w14:paraId="56706E52" w14:textId="77777777" w:rsidTr="00A63D1D">
        <w:trPr>
          <w:cantSplit/>
        </w:trPr>
        <w:tc>
          <w:tcPr>
            <w:tcW w:w="80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74576" w14:textId="77777777" w:rsidR="00A63D1D" w:rsidRPr="00573E08" w:rsidRDefault="004C5B95" w:rsidP="002A0CD1">
            <w:pPr>
              <w:rPr>
                <w:rFonts w:cstheme="minorHAnsi"/>
              </w:rPr>
            </w:pPr>
            <w:hyperlink r:id="rId70" w:history="1">
              <w:r w:rsidR="00A63D1D" w:rsidRPr="00573E08">
                <w:rPr>
                  <w:rFonts w:cstheme="minorHAnsi"/>
                </w:rPr>
                <w:t>GSS DE1333 - RCM OTR Account Range Exclude List - Account Range From</w:t>
              </w:r>
            </w:hyperlink>
          </w:p>
        </w:tc>
      </w:tr>
    </w:tbl>
    <w:p w14:paraId="4C2C7BBA" w14:textId="75F791DE" w:rsidR="00B9269F" w:rsidRDefault="00B9269F" w:rsidP="00B9269F">
      <w:pPr>
        <w:rPr>
          <w:sz w:val="24"/>
          <w:szCs w:val="24"/>
        </w:rPr>
      </w:pPr>
    </w:p>
    <w:p w14:paraId="0CF756D7" w14:textId="7AFA9811" w:rsidR="00A26EE2" w:rsidRDefault="004C5B95" w:rsidP="00A26EE2">
      <w:pPr>
        <w:pStyle w:val="Heading3"/>
        <w:rPr>
          <w:rStyle w:val="Hyperlink"/>
          <w:rFonts w:eastAsia="Times New Roman"/>
          <w:color w:val="FF0000"/>
        </w:rPr>
      </w:pPr>
      <w:hyperlink r:id="rId71" w:history="1">
        <w:bookmarkStart w:id="73" w:name="_Toc94011645"/>
        <w:r w:rsidR="00A26EE2" w:rsidRPr="00AF7572">
          <w:rPr>
            <w:rStyle w:val="Hyperlink"/>
            <w:rFonts w:eastAsia="Times New Roman"/>
            <w:color w:val="FF0000"/>
            <w:highlight w:val="yellow"/>
          </w:rPr>
          <w:t>RTS</w:t>
        </w:r>
        <w:r w:rsidR="00A26EE2">
          <w:rPr>
            <w:rStyle w:val="Hyperlink"/>
            <w:rFonts w:eastAsia="Times New Roman"/>
            <w:color w:val="FF0000"/>
          </w:rPr>
          <w:t xml:space="preserve"> Branch Exclude List</w:t>
        </w:r>
        <w:bookmarkEnd w:id="73"/>
      </w:hyperlink>
    </w:p>
    <w:p w14:paraId="6C626DF5" w14:textId="77777777" w:rsidR="00960C32" w:rsidRPr="00DF5E59" w:rsidRDefault="00960C32" w:rsidP="002202B7">
      <w:pPr>
        <w:pStyle w:val="ListParagraph"/>
        <w:numPr>
          <w:ilvl w:val="0"/>
          <w:numId w:val="5"/>
        </w:numPr>
        <w:rPr>
          <w:sz w:val="24"/>
          <w:szCs w:val="24"/>
        </w:rPr>
      </w:pPr>
      <w:r w:rsidRPr="00DF5E59">
        <w:rPr>
          <w:rFonts w:eastAsia="Times New Roman" w:cstheme="minorHAnsi"/>
        </w:rPr>
        <w:t xml:space="preserve">RTS DTR Branch Exclude List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586"/>
      </w:tblGrid>
      <w:tr w:rsidR="00A26EE2" w14:paraId="43B98AB3"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22D1C" w14:textId="77777777" w:rsidR="00A26EE2" w:rsidRPr="006A2465" w:rsidRDefault="004C5B95" w:rsidP="002A0CD1">
            <w:pPr>
              <w:rPr>
                <w:rFonts w:cstheme="minorHAnsi"/>
              </w:rPr>
            </w:pPr>
            <w:hyperlink r:id="rId72" w:history="1">
              <w:r w:rsidR="00A26EE2" w:rsidRPr="006A2465">
                <w:rPr>
                  <w:rFonts w:cstheme="minorHAnsi"/>
                </w:rPr>
                <w:t>GSS DE1340 - RCM OTR Branch Exclude List - End Date</w:t>
              </w:r>
            </w:hyperlink>
          </w:p>
        </w:tc>
      </w:tr>
      <w:tr w:rsidR="00A26EE2" w14:paraId="7A94E1F9"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AD4DC" w14:textId="77777777" w:rsidR="00A26EE2" w:rsidRPr="006A2465" w:rsidRDefault="004C5B95" w:rsidP="002A0CD1">
            <w:pPr>
              <w:rPr>
                <w:rFonts w:cstheme="minorHAnsi"/>
              </w:rPr>
            </w:pPr>
            <w:hyperlink r:id="rId73" w:history="1">
              <w:r w:rsidR="00A26EE2" w:rsidRPr="006A2465">
                <w:rPr>
                  <w:rFonts w:cstheme="minorHAnsi"/>
                </w:rPr>
                <w:t>GSS DE1339 - OTR Branch Exclude List - Start Date</w:t>
              </w:r>
            </w:hyperlink>
          </w:p>
        </w:tc>
      </w:tr>
      <w:tr w:rsidR="00A26EE2" w14:paraId="78D3C63B"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DF66F" w14:textId="77777777" w:rsidR="00A26EE2" w:rsidRPr="006A2465" w:rsidRDefault="004C5B95" w:rsidP="002A0CD1">
            <w:pPr>
              <w:rPr>
                <w:rFonts w:cstheme="minorHAnsi"/>
              </w:rPr>
            </w:pPr>
            <w:hyperlink r:id="rId74" w:history="1">
              <w:r w:rsidR="00A26EE2" w:rsidRPr="006A2465">
                <w:rPr>
                  <w:rFonts w:cstheme="minorHAnsi"/>
                </w:rPr>
                <w:t>GSS DE1338 - RCM OTR Branch Exclude List - Branch Number</w:t>
              </w:r>
            </w:hyperlink>
          </w:p>
        </w:tc>
      </w:tr>
      <w:tr w:rsidR="00A26EE2" w14:paraId="1E67D2F0"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8B154" w14:textId="77777777" w:rsidR="00A26EE2" w:rsidRPr="006A2465" w:rsidRDefault="004C5B95" w:rsidP="002A0CD1">
            <w:pPr>
              <w:rPr>
                <w:rFonts w:cstheme="minorHAnsi"/>
              </w:rPr>
            </w:pPr>
            <w:hyperlink r:id="rId75" w:history="1">
              <w:r w:rsidR="00A26EE2" w:rsidRPr="006A2465">
                <w:rPr>
                  <w:rFonts w:cstheme="minorHAnsi"/>
                </w:rPr>
                <w:t>GSS DE1337 - RCM OTR Branch Exclude List - Region</w:t>
              </w:r>
            </w:hyperlink>
          </w:p>
        </w:tc>
      </w:tr>
    </w:tbl>
    <w:p w14:paraId="35A3FA18" w14:textId="7444AAA9" w:rsidR="00B9269F" w:rsidRDefault="00B9269F" w:rsidP="00B9269F">
      <w:pPr>
        <w:rPr>
          <w:sz w:val="24"/>
          <w:szCs w:val="24"/>
        </w:rPr>
      </w:pPr>
    </w:p>
    <w:p w14:paraId="09541D78" w14:textId="6CB80465" w:rsidR="00A26EE2" w:rsidRDefault="00417307" w:rsidP="004B382B">
      <w:pPr>
        <w:pStyle w:val="Heading2"/>
      </w:pPr>
      <w:bookmarkStart w:id="74" w:name="_Toc94011646"/>
      <w:r>
        <w:t>OTR</w:t>
      </w:r>
      <w:r w:rsidR="00A26EE2" w:rsidRPr="00A26EE2">
        <w:t xml:space="preserve"> Broker Exclude List</w:t>
      </w:r>
      <w:bookmarkEnd w:id="74"/>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567"/>
      </w:tblGrid>
      <w:tr w:rsidR="00A26EE2" w14:paraId="79E2251B"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A7B1F" w14:textId="77777777" w:rsidR="00A26EE2" w:rsidRPr="006A2465" w:rsidRDefault="004C5B95" w:rsidP="002A0CD1">
            <w:pPr>
              <w:rPr>
                <w:rFonts w:cstheme="minorHAnsi"/>
              </w:rPr>
            </w:pPr>
            <w:hyperlink r:id="rId76" w:history="1">
              <w:r w:rsidR="00A26EE2" w:rsidRPr="006A2465">
                <w:rPr>
                  <w:rFonts w:cstheme="minorHAnsi"/>
                </w:rPr>
                <w:t>GSS DE1341 - RCM Broker Exclude List - Region</w:t>
              </w:r>
            </w:hyperlink>
          </w:p>
        </w:tc>
      </w:tr>
      <w:tr w:rsidR="00A26EE2" w14:paraId="3AD84E8F"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67CA2" w14:textId="77777777" w:rsidR="00A26EE2" w:rsidRPr="006A2465" w:rsidRDefault="004C5B95" w:rsidP="002A0CD1">
            <w:pPr>
              <w:rPr>
                <w:rFonts w:cstheme="minorHAnsi"/>
              </w:rPr>
            </w:pPr>
            <w:hyperlink r:id="rId77" w:history="1">
              <w:r w:rsidR="00A26EE2" w:rsidRPr="006A2465">
                <w:rPr>
                  <w:rFonts w:cstheme="minorHAnsi"/>
                </w:rPr>
                <w:t>GSS DE1344 - RCM Broker Exclude List - End Date</w:t>
              </w:r>
            </w:hyperlink>
          </w:p>
        </w:tc>
      </w:tr>
      <w:tr w:rsidR="00A26EE2" w14:paraId="23F3274D"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A9998" w14:textId="77777777" w:rsidR="00A26EE2" w:rsidRPr="006A2465" w:rsidRDefault="004C5B95" w:rsidP="002A0CD1">
            <w:pPr>
              <w:rPr>
                <w:rFonts w:cstheme="minorHAnsi"/>
              </w:rPr>
            </w:pPr>
            <w:hyperlink r:id="rId78" w:history="1">
              <w:r w:rsidR="00A26EE2" w:rsidRPr="006A2465">
                <w:rPr>
                  <w:rFonts w:cstheme="minorHAnsi"/>
                </w:rPr>
                <w:t>GSS DE1343 - RCM Broker Exclude List - Start Date</w:t>
              </w:r>
            </w:hyperlink>
          </w:p>
        </w:tc>
      </w:tr>
      <w:tr w:rsidR="006A2465" w14:paraId="03D57E8E"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E517F9" w14:textId="163CD32E" w:rsidR="006A2465" w:rsidRPr="006A2465" w:rsidRDefault="004C5B95" w:rsidP="006A2465">
            <w:pPr>
              <w:rPr>
                <w:rFonts w:cstheme="minorHAnsi"/>
              </w:rPr>
            </w:pPr>
            <w:hyperlink r:id="rId79" w:history="1">
              <w:r w:rsidR="006A2465" w:rsidRPr="006A2465">
                <w:rPr>
                  <w:rFonts w:cstheme="minorHAnsi"/>
                </w:rPr>
                <w:t>GSS DE1342 - RCM Broker Exclude List - Broker Id</w:t>
              </w:r>
            </w:hyperlink>
          </w:p>
        </w:tc>
      </w:tr>
      <w:tr w:rsidR="006A2465" w14:paraId="62B49530"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76899" w14:textId="77777777" w:rsidR="006A2465" w:rsidRPr="006A2465" w:rsidRDefault="004C5B95" w:rsidP="006A2465">
            <w:pPr>
              <w:rPr>
                <w:rStyle w:val="Hyperlink"/>
              </w:rPr>
            </w:pPr>
            <w:hyperlink r:id="rId80" w:history="1">
              <w:r w:rsidR="006A2465">
                <w:rPr>
                  <w:rStyle w:val="Hyperlink"/>
                  <w:rFonts w:eastAsia="Times New Roman"/>
                </w:rPr>
                <w:t xml:space="preserve">GSS DE2172 - RCM Broker Exclude List - </w:t>
              </w:r>
              <w:r w:rsidR="006A2465" w:rsidRPr="006A2465">
                <w:rPr>
                  <w:rStyle w:val="Hyperlink"/>
                  <w:rFonts w:eastAsia="Times New Roman"/>
                </w:rPr>
                <w:t>Model Name</w:t>
              </w:r>
            </w:hyperlink>
          </w:p>
        </w:tc>
      </w:tr>
      <w:tr w:rsidR="006A2465" w14:paraId="6C3DBE40" w14:textId="77777777" w:rsidTr="002A0CD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C49F3" w14:textId="77777777" w:rsidR="006A2465" w:rsidRPr="006A2465" w:rsidRDefault="004C5B95" w:rsidP="006A2465">
            <w:pPr>
              <w:rPr>
                <w:rStyle w:val="Hyperlink"/>
              </w:rPr>
            </w:pPr>
            <w:hyperlink r:id="rId81" w:history="1">
              <w:r w:rsidR="006A2465">
                <w:rPr>
                  <w:rStyle w:val="Hyperlink"/>
                  <w:rFonts w:eastAsia="Times New Roman"/>
                </w:rPr>
                <w:t xml:space="preserve">GSS DE2173 - RCM Broker Exclude List - </w:t>
              </w:r>
              <w:r w:rsidR="006A2465" w:rsidRPr="006A2465">
                <w:rPr>
                  <w:rStyle w:val="Hyperlink"/>
                  <w:rFonts w:eastAsia="Times New Roman"/>
                </w:rPr>
                <w:t>List Name</w:t>
              </w:r>
            </w:hyperlink>
          </w:p>
        </w:tc>
      </w:tr>
    </w:tbl>
    <w:p w14:paraId="1305C2E2" w14:textId="458E2242" w:rsidR="00B9269F" w:rsidRDefault="00B9269F" w:rsidP="00B9269F">
      <w:pPr>
        <w:rPr>
          <w:sz w:val="24"/>
          <w:szCs w:val="24"/>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52"/>
        <w:gridCol w:w="3060"/>
        <w:gridCol w:w="2970"/>
        <w:gridCol w:w="3060"/>
        <w:gridCol w:w="3060"/>
        <w:gridCol w:w="3330"/>
      </w:tblGrid>
      <w:tr w:rsidR="00A26EE2" w14:paraId="7665919C" w14:textId="77777777" w:rsidTr="00A26EE2">
        <w:tc>
          <w:tcPr>
            <w:tcW w:w="30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A0FBA" w14:textId="77777777" w:rsidR="00A26EE2" w:rsidRDefault="004C5B95" w:rsidP="002A0CD1">
            <w:pPr>
              <w:jc w:val="center"/>
              <w:rPr>
                <w:rFonts w:eastAsia="Times New Roman"/>
                <w:b/>
                <w:bCs/>
              </w:rPr>
            </w:pPr>
            <w:hyperlink r:id="rId82" w:history="1">
              <w:r w:rsidR="00A26EE2">
                <w:rPr>
                  <w:rStyle w:val="Hyperlink"/>
                  <w:rFonts w:eastAsia="Times New Roman"/>
                  <w:b/>
                  <w:bCs/>
                </w:rPr>
                <w:t>GSS DE1341 - RCM Broker Exclude List - Region</w:t>
              </w:r>
            </w:hyperlink>
          </w:p>
        </w:tc>
        <w:tc>
          <w:tcPr>
            <w:tcW w:w="30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A1E7A" w14:textId="77777777" w:rsidR="00A26EE2" w:rsidRDefault="004C5B95" w:rsidP="002A0CD1">
            <w:pPr>
              <w:jc w:val="center"/>
              <w:rPr>
                <w:rFonts w:eastAsia="Times New Roman"/>
                <w:b/>
                <w:bCs/>
              </w:rPr>
            </w:pPr>
            <w:hyperlink r:id="rId83" w:history="1">
              <w:r w:rsidR="00A26EE2">
                <w:rPr>
                  <w:rStyle w:val="Hyperlink"/>
                  <w:rFonts w:eastAsia="Times New Roman"/>
                  <w:b/>
                  <w:bCs/>
                </w:rPr>
                <w:t>GSS DE2172 - RCM Broker Exclude List - Model Name</w:t>
              </w:r>
            </w:hyperlink>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2FE1E0" w14:textId="77777777" w:rsidR="00A26EE2" w:rsidRDefault="004C5B95" w:rsidP="002A0CD1">
            <w:pPr>
              <w:jc w:val="center"/>
              <w:rPr>
                <w:rFonts w:eastAsia="Times New Roman"/>
                <w:b/>
                <w:bCs/>
              </w:rPr>
            </w:pPr>
            <w:hyperlink r:id="rId84" w:history="1">
              <w:r w:rsidR="00A26EE2">
                <w:rPr>
                  <w:rStyle w:val="Hyperlink"/>
                  <w:rFonts w:eastAsia="Times New Roman"/>
                  <w:b/>
                  <w:bCs/>
                </w:rPr>
                <w:t>GSS DE2173 - RCM Broker Exclude List - List Name</w:t>
              </w:r>
            </w:hyperlink>
          </w:p>
        </w:tc>
        <w:tc>
          <w:tcPr>
            <w:tcW w:w="30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900A6" w14:textId="77777777" w:rsidR="00A26EE2" w:rsidRDefault="004C5B95" w:rsidP="002A0CD1">
            <w:pPr>
              <w:jc w:val="center"/>
              <w:rPr>
                <w:rFonts w:eastAsia="Times New Roman"/>
                <w:b/>
                <w:bCs/>
              </w:rPr>
            </w:pPr>
            <w:hyperlink r:id="rId85" w:history="1">
              <w:r w:rsidR="00A26EE2">
                <w:rPr>
                  <w:rStyle w:val="Hyperlink"/>
                  <w:rFonts w:eastAsia="Times New Roman"/>
                  <w:b/>
                  <w:bCs/>
                </w:rPr>
                <w:t>GSS DE1342 - RCM Broker Exclude List - Broker Id</w:t>
              </w:r>
            </w:hyperlink>
          </w:p>
        </w:tc>
        <w:tc>
          <w:tcPr>
            <w:tcW w:w="30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ADBF0" w14:textId="77777777" w:rsidR="00A26EE2" w:rsidRDefault="004C5B95" w:rsidP="002A0CD1">
            <w:pPr>
              <w:jc w:val="center"/>
              <w:rPr>
                <w:rFonts w:eastAsia="Times New Roman"/>
                <w:b/>
                <w:bCs/>
              </w:rPr>
            </w:pPr>
            <w:hyperlink r:id="rId86" w:history="1">
              <w:r w:rsidR="00A26EE2">
                <w:rPr>
                  <w:rStyle w:val="Hyperlink"/>
                  <w:rFonts w:eastAsia="Times New Roman"/>
                  <w:b/>
                  <w:bCs/>
                </w:rPr>
                <w:t>GSS DE1343 - RCM Broker Exclude List - Start Date</w:t>
              </w:r>
            </w:hyperlink>
          </w:p>
        </w:tc>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454C9" w14:textId="77777777" w:rsidR="00A26EE2" w:rsidRDefault="004C5B95" w:rsidP="002A0CD1">
            <w:pPr>
              <w:pStyle w:val="NormalWeb"/>
              <w:jc w:val="center"/>
              <w:rPr>
                <w:b/>
                <w:bCs/>
              </w:rPr>
            </w:pPr>
            <w:hyperlink r:id="rId87" w:history="1">
              <w:r w:rsidR="00A26EE2">
                <w:rPr>
                  <w:rStyle w:val="Hyperlink"/>
                  <w:b/>
                  <w:bCs/>
                </w:rPr>
                <w:t>GSS DE1344 - RCM Broker Exclude List - End Date</w:t>
              </w:r>
            </w:hyperlink>
          </w:p>
        </w:tc>
      </w:tr>
      <w:tr w:rsidR="00A26EE2" w14:paraId="12C04E78" w14:textId="77777777" w:rsidTr="00A26EE2">
        <w:trPr>
          <w:cantSplit/>
        </w:trPr>
        <w:tc>
          <w:tcPr>
            <w:tcW w:w="30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011C6" w14:textId="77777777" w:rsidR="00A26EE2" w:rsidRDefault="00A26EE2" w:rsidP="002A0CD1">
            <w:pPr>
              <w:rPr>
                <w:rFonts w:eastAsia="Times New Roman"/>
              </w:rPr>
            </w:pPr>
            <w:r>
              <w:rPr>
                <w:rFonts w:eastAsia="Times New Roman"/>
              </w:rPr>
              <w:t>CA</w:t>
            </w:r>
          </w:p>
        </w:tc>
        <w:tc>
          <w:tcPr>
            <w:tcW w:w="30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69565" w14:textId="77777777" w:rsidR="00A26EE2" w:rsidRDefault="00A26EE2" w:rsidP="002A0CD1">
            <w:pPr>
              <w:rPr>
                <w:rFonts w:eastAsia="Times New Roman"/>
              </w:rPr>
            </w:pPr>
            <w:r>
              <w:rPr>
                <w:rFonts w:eastAsia="Times New Roman"/>
              </w:rPr>
              <w:t>RTS-OTR</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E33EF" w14:textId="77777777" w:rsidR="00A26EE2" w:rsidRDefault="00A26EE2" w:rsidP="002A0CD1">
            <w:pPr>
              <w:rPr>
                <w:rFonts w:eastAsia="Times New Roman"/>
              </w:rPr>
            </w:pPr>
            <w:r>
              <w:rPr>
                <w:rFonts w:eastAsia="Times New Roman"/>
              </w:rPr>
              <w:t>exclude</w:t>
            </w:r>
          </w:p>
        </w:tc>
        <w:tc>
          <w:tcPr>
            <w:tcW w:w="30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B358F" w14:textId="77777777" w:rsidR="00A26EE2" w:rsidRDefault="00A26EE2" w:rsidP="002A0CD1">
            <w:pPr>
              <w:rPr>
                <w:rFonts w:eastAsia="Times New Roman"/>
              </w:rPr>
            </w:pPr>
            <w:r>
              <w:rPr>
                <w:rFonts w:eastAsia="Times New Roman"/>
              </w:rPr>
              <w:t> </w:t>
            </w:r>
          </w:p>
        </w:tc>
        <w:tc>
          <w:tcPr>
            <w:tcW w:w="30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291B5" w14:textId="77777777" w:rsidR="00A26EE2" w:rsidRDefault="00A26EE2" w:rsidP="002A0CD1">
            <w:pPr>
              <w:rPr>
                <w:rFonts w:eastAsia="Times New Roman"/>
              </w:rPr>
            </w:pPr>
            <w:r>
              <w:rPr>
                <w:rFonts w:eastAsia="Times New Roman"/>
              </w:rPr>
              <w:t>NULL</w:t>
            </w:r>
          </w:p>
        </w:tc>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C8FAA" w14:textId="77777777" w:rsidR="00A26EE2" w:rsidRDefault="00A26EE2" w:rsidP="002A0CD1">
            <w:pPr>
              <w:rPr>
                <w:rFonts w:eastAsia="Times New Roman"/>
              </w:rPr>
            </w:pPr>
            <w:r>
              <w:rPr>
                <w:rFonts w:eastAsia="Times New Roman"/>
              </w:rPr>
              <w:t>NULL</w:t>
            </w:r>
          </w:p>
        </w:tc>
      </w:tr>
      <w:tr w:rsidR="00A26EE2" w14:paraId="5DB1AA7D" w14:textId="77777777" w:rsidTr="00A26EE2">
        <w:trPr>
          <w:cantSplit/>
        </w:trPr>
        <w:tc>
          <w:tcPr>
            <w:tcW w:w="30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EFFAC" w14:textId="77777777" w:rsidR="00A26EE2" w:rsidRDefault="00A26EE2" w:rsidP="002A0CD1">
            <w:pPr>
              <w:rPr>
                <w:rFonts w:eastAsia="Times New Roman"/>
              </w:rPr>
            </w:pPr>
            <w:r>
              <w:rPr>
                <w:rFonts w:eastAsia="Times New Roman"/>
              </w:rPr>
              <w:t>CA</w:t>
            </w:r>
          </w:p>
        </w:tc>
        <w:tc>
          <w:tcPr>
            <w:tcW w:w="30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35E85" w14:textId="77777777" w:rsidR="00A26EE2" w:rsidRPr="006A2465" w:rsidRDefault="00A26EE2" w:rsidP="002A0CD1">
            <w:pPr>
              <w:pStyle w:val="NormalWeb"/>
              <w:rPr>
                <w:rFonts w:asciiTheme="minorHAnsi" w:eastAsia="Times New Roman" w:hAnsiTheme="minorHAnsi" w:cstheme="minorBidi"/>
                <w:sz w:val="22"/>
                <w:szCs w:val="22"/>
                <w:lang w:bidi="he-IL"/>
              </w:rPr>
            </w:pPr>
            <w:r w:rsidRPr="006A2465">
              <w:rPr>
                <w:rFonts w:asciiTheme="minorHAnsi" w:eastAsia="Times New Roman" w:hAnsiTheme="minorHAnsi" w:cstheme="minorBidi"/>
                <w:sz w:val="22"/>
                <w:szCs w:val="22"/>
                <w:lang w:bidi="he-IL"/>
              </w:rPr>
              <w:t>SP_TB</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0A08" w14:textId="77777777" w:rsidR="00A26EE2" w:rsidRDefault="00A26EE2" w:rsidP="002A0CD1">
            <w:pPr>
              <w:rPr>
                <w:rFonts w:eastAsia="Times New Roman"/>
              </w:rPr>
            </w:pPr>
            <w:r>
              <w:rPr>
                <w:rFonts w:eastAsia="Times New Roman"/>
              </w:rPr>
              <w:t>exclude</w:t>
            </w:r>
          </w:p>
        </w:tc>
        <w:tc>
          <w:tcPr>
            <w:tcW w:w="30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39617" w14:textId="77777777" w:rsidR="00A26EE2" w:rsidRDefault="00A26EE2" w:rsidP="002A0CD1">
            <w:pPr>
              <w:rPr>
                <w:rFonts w:eastAsia="Times New Roman"/>
              </w:rPr>
            </w:pPr>
            <w:r>
              <w:rPr>
                <w:rFonts w:eastAsia="Times New Roman"/>
              </w:rPr>
              <w:t> </w:t>
            </w:r>
          </w:p>
        </w:tc>
        <w:tc>
          <w:tcPr>
            <w:tcW w:w="30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B1F19B" w14:textId="77777777" w:rsidR="00A26EE2" w:rsidRDefault="00A26EE2" w:rsidP="002A0CD1">
            <w:pPr>
              <w:rPr>
                <w:rFonts w:eastAsia="Times New Roman"/>
              </w:rPr>
            </w:pPr>
            <w:r>
              <w:rPr>
                <w:rFonts w:eastAsia="Times New Roman"/>
              </w:rPr>
              <w:t>NULL</w:t>
            </w:r>
          </w:p>
        </w:tc>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EADE2" w14:textId="77777777" w:rsidR="00A26EE2" w:rsidRDefault="00A26EE2" w:rsidP="002A0CD1">
            <w:pPr>
              <w:rPr>
                <w:rFonts w:eastAsia="Times New Roman"/>
              </w:rPr>
            </w:pPr>
            <w:r>
              <w:rPr>
                <w:rFonts w:eastAsia="Times New Roman"/>
              </w:rPr>
              <w:t>NULL</w:t>
            </w:r>
          </w:p>
        </w:tc>
      </w:tr>
    </w:tbl>
    <w:p w14:paraId="0C17FF69" w14:textId="77777777" w:rsidR="0087622D" w:rsidRPr="00B9269F" w:rsidRDefault="0087622D" w:rsidP="00AF7572">
      <w:pPr>
        <w:rPr>
          <w:sz w:val="24"/>
          <w:szCs w:val="24"/>
        </w:rPr>
      </w:pPr>
    </w:p>
    <w:sectPr w:rsidR="0087622D" w:rsidRPr="00B9269F" w:rsidSect="00045121">
      <w:pgSz w:w="24480" w:h="15840" w:orient="landscape" w:code="17"/>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Rowland, Joy" w:date="2022-01-20T13:50:00Z" w:initials="RJ">
    <w:p w14:paraId="378422E1" w14:textId="00611875" w:rsidR="004C5B95" w:rsidRDefault="004C5B95">
      <w:pPr>
        <w:pStyle w:val="CommentText"/>
      </w:pPr>
      <w:r>
        <w:rPr>
          <w:rStyle w:val="CommentReference"/>
        </w:rPr>
        <w:annotationRef/>
      </w:r>
      <w:r>
        <w:t>Data element in the Detection Logic is “</w:t>
      </w:r>
      <w:r>
        <w:rPr>
          <w:rFonts w:ascii="Segoe UI" w:hAnsi="Segoe UI" w:cs="Segoe UI"/>
          <w:color w:val="000000"/>
          <w:sz w:val="21"/>
          <w:szCs w:val="21"/>
          <w:shd w:val="clear" w:color="auto" w:fill="FFFFFF"/>
        </w:rPr>
        <w:t>RCM OTR Account Range Exclude List” – RCM instead of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422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422E1" w16cid:durableId="259A5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DB671" w14:textId="77777777" w:rsidR="005E4D70" w:rsidRDefault="005E4D70">
      <w:pPr>
        <w:spacing w:after="0" w:line="240" w:lineRule="auto"/>
      </w:pPr>
      <w:r>
        <w:separator/>
      </w:r>
    </w:p>
  </w:endnote>
  <w:endnote w:type="continuationSeparator" w:id="0">
    <w:p w14:paraId="60ADDE79" w14:textId="77777777" w:rsidR="005E4D70" w:rsidRDefault="005E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77CF6" w14:textId="77777777" w:rsidR="004C5B95" w:rsidRPr="00A42390" w:rsidRDefault="004C5B95" w:rsidP="002A087F">
    <w:pPr>
      <w:pStyle w:val="zConfidentialFooter"/>
    </w:pPr>
    <w:r w:rsidRPr="00A42390">
      <w:t>PRODUCT CONFIDENTIAL</w:t>
    </w:r>
  </w:p>
  <w:p w14:paraId="2DE1D08B" w14:textId="77777777" w:rsidR="004C5B95" w:rsidRPr="003E76F1" w:rsidRDefault="004C5B95" w:rsidP="002A087F">
    <w:pPr>
      <w:pStyle w:val="Footer"/>
    </w:pPr>
    <w:r>
      <w:t>MSC FX Support</w:t>
    </w:r>
  </w:p>
  <w:p w14:paraId="4B0A42E8" w14:textId="77777777" w:rsidR="004C5B95" w:rsidRDefault="004C5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91E6C" w14:textId="77777777" w:rsidR="004C5B95" w:rsidRPr="00A42390" w:rsidRDefault="004C5B95" w:rsidP="002A087F">
    <w:pPr>
      <w:pStyle w:val="zConfidentialFooter"/>
    </w:pPr>
    <w:r w:rsidRPr="00A42390">
      <w:t>PRODUCT CONFIDENTIAL</w:t>
    </w:r>
  </w:p>
  <w:p w14:paraId="5070C3EA" w14:textId="77777777" w:rsidR="004C5B95" w:rsidRPr="003E76F1" w:rsidRDefault="004C5B95" w:rsidP="002A087F">
    <w:pPr>
      <w:pStyle w:val="Footer"/>
    </w:pPr>
    <w:r w:rsidRPr="003E76F1">
      <w:t xml:space="preserve">Actimize </w:t>
    </w:r>
    <w:fldSimple w:instr=" DOCPROPERTY  Title  \* MERGEFORMAT ">
      <w:r>
        <w:t>Product Name</w:t>
      </w:r>
    </w:fldSimple>
    <w:r w:rsidRPr="003E76F1">
      <w:t xml:space="preserve"> </w:t>
    </w:r>
    <w:fldSimple w:instr=" KEYWORDS   \* MERGEFORMAT ">
      <w:r>
        <w:t>Version X.X.X</w:t>
      </w:r>
    </w:fldSimple>
    <w:r>
      <w:t xml:space="preserve"> </w:t>
    </w:r>
    <w:fldSimple w:instr=" DOCPROPERTY  Subject  \* MERGEFORMAT ">
      <w:r>
        <w:t>Marketing Requirements Document (MRD)</w:t>
      </w:r>
    </w:fldSimple>
    <w:r w:rsidRPr="003E76F1">
      <w:fldChar w:fldCharType="begin"/>
    </w:r>
    <w:r w:rsidRPr="003E76F1">
      <w:instrText xml:space="preserve"> DOCPROPERTY  Category  \* MERGEFORMAT </w:instrText>
    </w:r>
    <w:r w:rsidRPr="003E76F1">
      <w:fldChar w:fldCharType="end"/>
    </w:r>
    <w:r w:rsidRPr="003E76F1">
      <w:tab/>
      <w:t xml:space="preserve">Page </w:t>
    </w:r>
    <w:r w:rsidRPr="003E76F1">
      <w:rPr>
        <w:rFonts w:eastAsiaTheme="majorEastAsia"/>
      </w:rPr>
      <w:fldChar w:fldCharType="begin"/>
    </w:r>
    <w:r w:rsidRPr="003E76F1">
      <w:rPr>
        <w:rFonts w:eastAsiaTheme="majorEastAsia"/>
      </w:rPr>
      <w:instrText xml:space="preserve"> PAGE </w:instrText>
    </w:r>
    <w:r w:rsidRPr="003E76F1">
      <w:rPr>
        <w:rFonts w:eastAsiaTheme="majorEastAsia"/>
      </w:rPr>
      <w:fldChar w:fldCharType="separate"/>
    </w:r>
    <w:r>
      <w:rPr>
        <w:rFonts w:eastAsiaTheme="majorEastAsia"/>
        <w:noProof/>
      </w:rPr>
      <w:t>i</w:t>
    </w:r>
    <w:r w:rsidRPr="003E76F1">
      <w:rPr>
        <w:rFonts w:eastAsiaTheme="major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2E495" w14:textId="77777777" w:rsidR="005E4D70" w:rsidRDefault="005E4D70">
      <w:pPr>
        <w:spacing w:after="0" w:line="240" w:lineRule="auto"/>
      </w:pPr>
      <w:r>
        <w:separator/>
      </w:r>
    </w:p>
  </w:footnote>
  <w:footnote w:type="continuationSeparator" w:id="0">
    <w:p w14:paraId="19515C14" w14:textId="77777777" w:rsidR="005E4D70" w:rsidRDefault="005E4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FCA59" w14:textId="77777777" w:rsidR="004C5B95" w:rsidRDefault="004C5B95" w:rsidP="002A087F">
    <w:pPr>
      <w:pStyle w:val="Header"/>
      <w:pBdr>
        <w:bottom w:val="single" w:sz="4" w:space="1" w:color="auto"/>
      </w:pBdr>
      <w:tabs>
        <w:tab w:val="right" w:pos="9367"/>
        <w:tab w:val="right" w:pos="12960"/>
      </w:tabs>
      <w:spacing w:before="120" w:after="120"/>
    </w:pPr>
    <w:r w:rsidRPr="000C62C2">
      <w:rPr>
        <w:rFonts w:eastAsia="Times New Roman"/>
      </w:rPr>
      <w:t>Contents</w:t>
    </w:r>
  </w:p>
  <w:p w14:paraId="6772C532" w14:textId="77777777" w:rsidR="004C5B95" w:rsidRDefault="004C5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637BA" w14:textId="77777777" w:rsidR="004C5B95" w:rsidRPr="00811097" w:rsidRDefault="004C5B95" w:rsidP="002A087F">
    <w:pPr>
      <w:pStyle w:val="Header"/>
    </w:pPr>
    <w:r w:rsidRPr="00811097">
      <w:t>Contents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E73"/>
    <w:multiLevelType w:val="hybridMultilevel"/>
    <w:tmpl w:val="69E4B612"/>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 w15:restartNumberingAfterBreak="0">
    <w:nsid w:val="0A080356"/>
    <w:multiLevelType w:val="hybridMultilevel"/>
    <w:tmpl w:val="491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D27BD"/>
    <w:multiLevelType w:val="hybridMultilevel"/>
    <w:tmpl w:val="55C0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F417E"/>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A0EC9"/>
    <w:multiLevelType w:val="multilevel"/>
    <w:tmpl w:val="E3362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8713D"/>
    <w:multiLevelType w:val="hybridMultilevel"/>
    <w:tmpl w:val="DE969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5628D2"/>
    <w:multiLevelType w:val="multilevel"/>
    <w:tmpl w:val="5672C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37739"/>
    <w:multiLevelType w:val="multilevel"/>
    <w:tmpl w:val="5AAA9C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90951"/>
    <w:multiLevelType w:val="multilevel"/>
    <w:tmpl w:val="C74E815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70561"/>
    <w:multiLevelType w:val="hybridMultilevel"/>
    <w:tmpl w:val="FBA6A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71567D"/>
    <w:multiLevelType w:val="multilevel"/>
    <w:tmpl w:val="8AE01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04E29"/>
    <w:multiLevelType w:val="multilevel"/>
    <w:tmpl w:val="2FA0728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numFmt w:val="decimal"/>
      <w:lvlText w:val="%3"/>
      <w:lvlJc w:val="left"/>
      <w:pPr>
        <w:ind w:left="2160" w:hanging="36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9"/>
  </w:num>
  <w:num w:numId="5">
    <w:abstractNumId w:val="5"/>
  </w:num>
  <w:num w:numId="6">
    <w:abstractNumId w:val="4"/>
  </w:num>
  <w:num w:numId="7">
    <w:abstractNumId w:val="0"/>
  </w:num>
  <w:num w:numId="8">
    <w:abstractNumId w:val="6"/>
  </w:num>
  <w:num w:numId="9">
    <w:abstractNumId w:val="11"/>
  </w:num>
  <w:num w:numId="10">
    <w:abstractNumId w:val="10"/>
  </w:num>
  <w:num w:numId="11">
    <w:abstractNumId w:val="2"/>
  </w:num>
  <w:num w:numId="12">
    <w:abstractNumId w:val="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wland, Joy">
    <w15:presenceInfo w15:providerId="AD" w15:userId="S-1-5-21-1123561945-1364589140-839522115-403797"/>
  </w15:person>
  <w15:person w15:author="Amit Maheshwary">
    <w15:presenceInfo w15:providerId="AD" w15:userId="S::Amit.Maheshwary@nice.com::dbf54d3f-442a-416d-8090-bbf00d88d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B2"/>
    <w:rsid w:val="000105C1"/>
    <w:rsid w:val="00011D41"/>
    <w:rsid w:val="000141A6"/>
    <w:rsid w:val="0002253C"/>
    <w:rsid w:val="00023B47"/>
    <w:rsid w:val="00024437"/>
    <w:rsid w:val="00026784"/>
    <w:rsid w:val="000327D6"/>
    <w:rsid w:val="00033223"/>
    <w:rsid w:val="00035B80"/>
    <w:rsid w:val="00045121"/>
    <w:rsid w:val="000511AD"/>
    <w:rsid w:val="00051C4B"/>
    <w:rsid w:val="0005522B"/>
    <w:rsid w:val="000615E7"/>
    <w:rsid w:val="0006574E"/>
    <w:rsid w:val="0006738C"/>
    <w:rsid w:val="00073070"/>
    <w:rsid w:val="0009264D"/>
    <w:rsid w:val="000935B5"/>
    <w:rsid w:val="000A3673"/>
    <w:rsid w:val="000A5C6E"/>
    <w:rsid w:val="000B3DE8"/>
    <w:rsid w:val="000C0804"/>
    <w:rsid w:val="000C313E"/>
    <w:rsid w:val="000D701C"/>
    <w:rsid w:val="000E0632"/>
    <w:rsid w:val="000E1DD8"/>
    <w:rsid w:val="000E33D6"/>
    <w:rsid w:val="000E5503"/>
    <w:rsid w:val="001017DE"/>
    <w:rsid w:val="001035E6"/>
    <w:rsid w:val="001042BD"/>
    <w:rsid w:val="00121CF9"/>
    <w:rsid w:val="001241D4"/>
    <w:rsid w:val="001241DE"/>
    <w:rsid w:val="00127F90"/>
    <w:rsid w:val="00130881"/>
    <w:rsid w:val="001346DB"/>
    <w:rsid w:val="00143096"/>
    <w:rsid w:val="00144D1D"/>
    <w:rsid w:val="00147E35"/>
    <w:rsid w:val="00150BA1"/>
    <w:rsid w:val="00153F41"/>
    <w:rsid w:val="00154ECD"/>
    <w:rsid w:val="00156CFD"/>
    <w:rsid w:val="00166DC7"/>
    <w:rsid w:val="0017264E"/>
    <w:rsid w:val="001727B2"/>
    <w:rsid w:val="00175269"/>
    <w:rsid w:val="001754F5"/>
    <w:rsid w:val="00181370"/>
    <w:rsid w:val="0018368B"/>
    <w:rsid w:val="00194197"/>
    <w:rsid w:val="001A5A8D"/>
    <w:rsid w:val="001B4DEE"/>
    <w:rsid w:val="001B6FAB"/>
    <w:rsid w:val="001C698D"/>
    <w:rsid w:val="001E35BF"/>
    <w:rsid w:val="001E3DA1"/>
    <w:rsid w:val="001E4B7D"/>
    <w:rsid w:val="001E5343"/>
    <w:rsid w:val="001F1C95"/>
    <w:rsid w:val="001F392F"/>
    <w:rsid w:val="001F4C8E"/>
    <w:rsid w:val="002003C7"/>
    <w:rsid w:val="00201446"/>
    <w:rsid w:val="0021193B"/>
    <w:rsid w:val="00217503"/>
    <w:rsid w:val="002202B7"/>
    <w:rsid w:val="00222D6D"/>
    <w:rsid w:val="00223236"/>
    <w:rsid w:val="00226461"/>
    <w:rsid w:val="00230C07"/>
    <w:rsid w:val="00237102"/>
    <w:rsid w:val="00240E9C"/>
    <w:rsid w:val="002525E7"/>
    <w:rsid w:val="00267581"/>
    <w:rsid w:val="00270B23"/>
    <w:rsid w:val="00273331"/>
    <w:rsid w:val="00275C0C"/>
    <w:rsid w:val="002847B6"/>
    <w:rsid w:val="00292C9F"/>
    <w:rsid w:val="00294057"/>
    <w:rsid w:val="00294221"/>
    <w:rsid w:val="0029562C"/>
    <w:rsid w:val="00297DAB"/>
    <w:rsid w:val="002A087F"/>
    <w:rsid w:val="002A099D"/>
    <w:rsid w:val="002A0CD1"/>
    <w:rsid w:val="002A59B4"/>
    <w:rsid w:val="002A67D1"/>
    <w:rsid w:val="002B2F61"/>
    <w:rsid w:val="002B4F14"/>
    <w:rsid w:val="002C2BE1"/>
    <w:rsid w:val="002C3E9D"/>
    <w:rsid w:val="002C4AA3"/>
    <w:rsid w:val="002C795C"/>
    <w:rsid w:val="002D44FD"/>
    <w:rsid w:val="002D7D49"/>
    <w:rsid w:val="002E1057"/>
    <w:rsid w:val="002F21E2"/>
    <w:rsid w:val="002F4DC8"/>
    <w:rsid w:val="002F6D49"/>
    <w:rsid w:val="00302B1B"/>
    <w:rsid w:val="003032BB"/>
    <w:rsid w:val="0030666F"/>
    <w:rsid w:val="00314FF2"/>
    <w:rsid w:val="003175B9"/>
    <w:rsid w:val="00321C4E"/>
    <w:rsid w:val="00337142"/>
    <w:rsid w:val="00347278"/>
    <w:rsid w:val="00352FA6"/>
    <w:rsid w:val="00356153"/>
    <w:rsid w:val="00357C6A"/>
    <w:rsid w:val="003658BE"/>
    <w:rsid w:val="003659BA"/>
    <w:rsid w:val="00370165"/>
    <w:rsid w:val="003710C5"/>
    <w:rsid w:val="00377983"/>
    <w:rsid w:val="00380370"/>
    <w:rsid w:val="003813F0"/>
    <w:rsid w:val="00381AFE"/>
    <w:rsid w:val="00382948"/>
    <w:rsid w:val="00387174"/>
    <w:rsid w:val="00390156"/>
    <w:rsid w:val="003A072D"/>
    <w:rsid w:val="003A39FD"/>
    <w:rsid w:val="003B0702"/>
    <w:rsid w:val="003C2513"/>
    <w:rsid w:val="003D02B0"/>
    <w:rsid w:val="003D4EC4"/>
    <w:rsid w:val="003E0333"/>
    <w:rsid w:val="003F1046"/>
    <w:rsid w:val="003F4F7D"/>
    <w:rsid w:val="004104C8"/>
    <w:rsid w:val="004124EA"/>
    <w:rsid w:val="00417307"/>
    <w:rsid w:val="00432385"/>
    <w:rsid w:val="0043255D"/>
    <w:rsid w:val="00436663"/>
    <w:rsid w:val="00443278"/>
    <w:rsid w:val="00444988"/>
    <w:rsid w:val="00447335"/>
    <w:rsid w:val="00455AF5"/>
    <w:rsid w:val="004627EE"/>
    <w:rsid w:val="00462A99"/>
    <w:rsid w:val="00462AEC"/>
    <w:rsid w:val="00470317"/>
    <w:rsid w:val="00477F4E"/>
    <w:rsid w:val="00484AAB"/>
    <w:rsid w:val="00484F8E"/>
    <w:rsid w:val="0048710C"/>
    <w:rsid w:val="0049145C"/>
    <w:rsid w:val="00492A38"/>
    <w:rsid w:val="00493D6B"/>
    <w:rsid w:val="00494996"/>
    <w:rsid w:val="004A2821"/>
    <w:rsid w:val="004A7357"/>
    <w:rsid w:val="004B382B"/>
    <w:rsid w:val="004B3CD2"/>
    <w:rsid w:val="004B5708"/>
    <w:rsid w:val="004B6200"/>
    <w:rsid w:val="004B65E9"/>
    <w:rsid w:val="004C2D77"/>
    <w:rsid w:val="004C5B95"/>
    <w:rsid w:val="004D123C"/>
    <w:rsid w:val="004E1A5B"/>
    <w:rsid w:val="004E1B65"/>
    <w:rsid w:val="004E587A"/>
    <w:rsid w:val="004E6BB7"/>
    <w:rsid w:val="004E6D3E"/>
    <w:rsid w:val="004F6DF5"/>
    <w:rsid w:val="00503331"/>
    <w:rsid w:val="005125E2"/>
    <w:rsid w:val="005145FB"/>
    <w:rsid w:val="00520328"/>
    <w:rsid w:val="005208BF"/>
    <w:rsid w:val="00520FCB"/>
    <w:rsid w:val="0052225A"/>
    <w:rsid w:val="0052409B"/>
    <w:rsid w:val="00524763"/>
    <w:rsid w:val="00524F63"/>
    <w:rsid w:val="005276DD"/>
    <w:rsid w:val="00530683"/>
    <w:rsid w:val="00532867"/>
    <w:rsid w:val="00532B14"/>
    <w:rsid w:val="005426CA"/>
    <w:rsid w:val="0054363D"/>
    <w:rsid w:val="005469D7"/>
    <w:rsid w:val="00551171"/>
    <w:rsid w:val="00560073"/>
    <w:rsid w:val="00560520"/>
    <w:rsid w:val="0056566A"/>
    <w:rsid w:val="00570728"/>
    <w:rsid w:val="00572EA2"/>
    <w:rsid w:val="00573E08"/>
    <w:rsid w:val="00575D88"/>
    <w:rsid w:val="0058113B"/>
    <w:rsid w:val="00584264"/>
    <w:rsid w:val="00592FD3"/>
    <w:rsid w:val="0059491E"/>
    <w:rsid w:val="005958B2"/>
    <w:rsid w:val="00596902"/>
    <w:rsid w:val="00597837"/>
    <w:rsid w:val="005A0572"/>
    <w:rsid w:val="005A3E91"/>
    <w:rsid w:val="005A5FE4"/>
    <w:rsid w:val="005A6CC8"/>
    <w:rsid w:val="005B24F6"/>
    <w:rsid w:val="005B53A3"/>
    <w:rsid w:val="005B55A6"/>
    <w:rsid w:val="005C2EAD"/>
    <w:rsid w:val="005C6DBE"/>
    <w:rsid w:val="005D04C0"/>
    <w:rsid w:val="005D64C9"/>
    <w:rsid w:val="005D7DE6"/>
    <w:rsid w:val="005E0526"/>
    <w:rsid w:val="005E08F9"/>
    <w:rsid w:val="005E4D70"/>
    <w:rsid w:val="005F6884"/>
    <w:rsid w:val="005F6A29"/>
    <w:rsid w:val="00603F02"/>
    <w:rsid w:val="006209CD"/>
    <w:rsid w:val="00622008"/>
    <w:rsid w:val="00623A5A"/>
    <w:rsid w:val="006357E8"/>
    <w:rsid w:val="00643975"/>
    <w:rsid w:val="00660F46"/>
    <w:rsid w:val="006658C3"/>
    <w:rsid w:val="00666868"/>
    <w:rsid w:val="00673D37"/>
    <w:rsid w:val="006758CB"/>
    <w:rsid w:val="00687870"/>
    <w:rsid w:val="0069695A"/>
    <w:rsid w:val="0069746D"/>
    <w:rsid w:val="006A1522"/>
    <w:rsid w:val="006A2465"/>
    <w:rsid w:val="006A4620"/>
    <w:rsid w:val="006A51BE"/>
    <w:rsid w:val="006B229D"/>
    <w:rsid w:val="006B25BA"/>
    <w:rsid w:val="006C251E"/>
    <w:rsid w:val="006D1168"/>
    <w:rsid w:val="006D363B"/>
    <w:rsid w:val="006D59D6"/>
    <w:rsid w:val="006D5A28"/>
    <w:rsid w:val="006D6892"/>
    <w:rsid w:val="006E053E"/>
    <w:rsid w:val="006E1F1D"/>
    <w:rsid w:val="006E3B6E"/>
    <w:rsid w:val="006E4033"/>
    <w:rsid w:val="006E4035"/>
    <w:rsid w:val="006E5208"/>
    <w:rsid w:val="006E7395"/>
    <w:rsid w:val="006F2DE0"/>
    <w:rsid w:val="006F5DC4"/>
    <w:rsid w:val="006F746A"/>
    <w:rsid w:val="00703437"/>
    <w:rsid w:val="00706CD4"/>
    <w:rsid w:val="00714108"/>
    <w:rsid w:val="00716B18"/>
    <w:rsid w:val="00727C6F"/>
    <w:rsid w:val="00731B7E"/>
    <w:rsid w:val="00737B39"/>
    <w:rsid w:val="0074626A"/>
    <w:rsid w:val="007506E5"/>
    <w:rsid w:val="00750AC1"/>
    <w:rsid w:val="00753004"/>
    <w:rsid w:val="007732B9"/>
    <w:rsid w:val="00776207"/>
    <w:rsid w:val="00783817"/>
    <w:rsid w:val="00786BE6"/>
    <w:rsid w:val="0079339D"/>
    <w:rsid w:val="00795A22"/>
    <w:rsid w:val="007A0BC1"/>
    <w:rsid w:val="007A12F7"/>
    <w:rsid w:val="007A5CAF"/>
    <w:rsid w:val="007A7A65"/>
    <w:rsid w:val="007A7BD9"/>
    <w:rsid w:val="007B6096"/>
    <w:rsid w:val="007B7D2A"/>
    <w:rsid w:val="007C1F37"/>
    <w:rsid w:val="007C1F81"/>
    <w:rsid w:val="007D2639"/>
    <w:rsid w:val="007D32CB"/>
    <w:rsid w:val="007D3F6F"/>
    <w:rsid w:val="007E1788"/>
    <w:rsid w:val="007E439B"/>
    <w:rsid w:val="007E5C08"/>
    <w:rsid w:val="007E6D40"/>
    <w:rsid w:val="007F1037"/>
    <w:rsid w:val="007F2B4B"/>
    <w:rsid w:val="007F4046"/>
    <w:rsid w:val="007F4FC0"/>
    <w:rsid w:val="00800134"/>
    <w:rsid w:val="0080411F"/>
    <w:rsid w:val="00812261"/>
    <w:rsid w:val="00812F30"/>
    <w:rsid w:val="00814A59"/>
    <w:rsid w:val="008174C4"/>
    <w:rsid w:val="008214C9"/>
    <w:rsid w:val="0082150D"/>
    <w:rsid w:val="00823ECC"/>
    <w:rsid w:val="008243A0"/>
    <w:rsid w:val="008267F9"/>
    <w:rsid w:val="00841056"/>
    <w:rsid w:val="00844B9A"/>
    <w:rsid w:val="00846DDA"/>
    <w:rsid w:val="0084790E"/>
    <w:rsid w:val="00857BFC"/>
    <w:rsid w:val="00860448"/>
    <w:rsid w:val="00867AE8"/>
    <w:rsid w:val="00870942"/>
    <w:rsid w:val="0087622D"/>
    <w:rsid w:val="00877FFB"/>
    <w:rsid w:val="00883658"/>
    <w:rsid w:val="008843E3"/>
    <w:rsid w:val="00887FB2"/>
    <w:rsid w:val="008A315B"/>
    <w:rsid w:val="008A34BA"/>
    <w:rsid w:val="008A5B5C"/>
    <w:rsid w:val="008B589E"/>
    <w:rsid w:val="008B63CE"/>
    <w:rsid w:val="008C431D"/>
    <w:rsid w:val="008C48A2"/>
    <w:rsid w:val="008C4ABC"/>
    <w:rsid w:val="008C67AF"/>
    <w:rsid w:val="008D17A0"/>
    <w:rsid w:val="008D56AA"/>
    <w:rsid w:val="008E0763"/>
    <w:rsid w:val="008E090D"/>
    <w:rsid w:val="008E6E16"/>
    <w:rsid w:val="008F01C2"/>
    <w:rsid w:val="008F10BF"/>
    <w:rsid w:val="00910EFD"/>
    <w:rsid w:val="00915BA4"/>
    <w:rsid w:val="00932391"/>
    <w:rsid w:val="009341AE"/>
    <w:rsid w:val="009403AD"/>
    <w:rsid w:val="00943FD1"/>
    <w:rsid w:val="00950AF2"/>
    <w:rsid w:val="00954A81"/>
    <w:rsid w:val="00960C32"/>
    <w:rsid w:val="009631E5"/>
    <w:rsid w:val="009765E7"/>
    <w:rsid w:val="00981ECD"/>
    <w:rsid w:val="0098245D"/>
    <w:rsid w:val="0098309E"/>
    <w:rsid w:val="00983DEE"/>
    <w:rsid w:val="0099653E"/>
    <w:rsid w:val="009A2E60"/>
    <w:rsid w:val="009A51E7"/>
    <w:rsid w:val="009A7941"/>
    <w:rsid w:val="009C45C0"/>
    <w:rsid w:val="009D747D"/>
    <w:rsid w:val="009E02D8"/>
    <w:rsid w:val="009E096F"/>
    <w:rsid w:val="009E1377"/>
    <w:rsid w:val="009E3153"/>
    <w:rsid w:val="009E44AA"/>
    <w:rsid w:val="00A03D25"/>
    <w:rsid w:val="00A12127"/>
    <w:rsid w:val="00A14C69"/>
    <w:rsid w:val="00A2478D"/>
    <w:rsid w:val="00A26EE2"/>
    <w:rsid w:val="00A4367B"/>
    <w:rsid w:val="00A440B1"/>
    <w:rsid w:val="00A44C96"/>
    <w:rsid w:val="00A46B4E"/>
    <w:rsid w:val="00A47F69"/>
    <w:rsid w:val="00A534F6"/>
    <w:rsid w:val="00A54116"/>
    <w:rsid w:val="00A60FF9"/>
    <w:rsid w:val="00A63D1D"/>
    <w:rsid w:val="00A65505"/>
    <w:rsid w:val="00A7190F"/>
    <w:rsid w:val="00A73A1B"/>
    <w:rsid w:val="00A80033"/>
    <w:rsid w:val="00A82BBF"/>
    <w:rsid w:val="00A83383"/>
    <w:rsid w:val="00A84BA1"/>
    <w:rsid w:val="00A84FB6"/>
    <w:rsid w:val="00A943A7"/>
    <w:rsid w:val="00AB12F6"/>
    <w:rsid w:val="00AB4C8F"/>
    <w:rsid w:val="00AB5F25"/>
    <w:rsid w:val="00AC1DDC"/>
    <w:rsid w:val="00AC277D"/>
    <w:rsid w:val="00AC4FCE"/>
    <w:rsid w:val="00AC661C"/>
    <w:rsid w:val="00AD26F0"/>
    <w:rsid w:val="00AD41F6"/>
    <w:rsid w:val="00AE1E89"/>
    <w:rsid w:val="00AE2B5F"/>
    <w:rsid w:val="00AE661E"/>
    <w:rsid w:val="00AF1880"/>
    <w:rsid w:val="00AF1912"/>
    <w:rsid w:val="00AF4B0C"/>
    <w:rsid w:val="00AF5964"/>
    <w:rsid w:val="00AF7572"/>
    <w:rsid w:val="00B00DE1"/>
    <w:rsid w:val="00B05B7C"/>
    <w:rsid w:val="00B061EF"/>
    <w:rsid w:val="00B159D3"/>
    <w:rsid w:val="00B175F5"/>
    <w:rsid w:val="00B248B3"/>
    <w:rsid w:val="00B269A0"/>
    <w:rsid w:val="00B27E03"/>
    <w:rsid w:val="00B40992"/>
    <w:rsid w:val="00B43184"/>
    <w:rsid w:val="00B504B8"/>
    <w:rsid w:val="00B55692"/>
    <w:rsid w:val="00B5719C"/>
    <w:rsid w:val="00B576DC"/>
    <w:rsid w:val="00B6074F"/>
    <w:rsid w:val="00B64FBE"/>
    <w:rsid w:val="00B64FF4"/>
    <w:rsid w:val="00B66E47"/>
    <w:rsid w:val="00B75B74"/>
    <w:rsid w:val="00B803C5"/>
    <w:rsid w:val="00B9269F"/>
    <w:rsid w:val="00B97BC2"/>
    <w:rsid w:val="00BA366B"/>
    <w:rsid w:val="00BB069A"/>
    <w:rsid w:val="00BB4AE7"/>
    <w:rsid w:val="00BC29E6"/>
    <w:rsid w:val="00BC5ED6"/>
    <w:rsid w:val="00BC6F12"/>
    <w:rsid w:val="00BD3BBF"/>
    <w:rsid w:val="00BD6A3B"/>
    <w:rsid w:val="00BD7D8F"/>
    <w:rsid w:val="00BE0B81"/>
    <w:rsid w:val="00BF2DDA"/>
    <w:rsid w:val="00BF38A5"/>
    <w:rsid w:val="00C20026"/>
    <w:rsid w:val="00C24A29"/>
    <w:rsid w:val="00C2699A"/>
    <w:rsid w:val="00C37822"/>
    <w:rsid w:val="00C4350C"/>
    <w:rsid w:val="00C63ED4"/>
    <w:rsid w:val="00C6473F"/>
    <w:rsid w:val="00C67335"/>
    <w:rsid w:val="00C70056"/>
    <w:rsid w:val="00C75F35"/>
    <w:rsid w:val="00C76FB5"/>
    <w:rsid w:val="00C84374"/>
    <w:rsid w:val="00C8548A"/>
    <w:rsid w:val="00C90222"/>
    <w:rsid w:val="00CB2B23"/>
    <w:rsid w:val="00CC3C07"/>
    <w:rsid w:val="00CC5405"/>
    <w:rsid w:val="00CC66BF"/>
    <w:rsid w:val="00CD3E56"/>
    <w:rsid w:val="00CE41FC"/>
    <w:rsid w:val="00CE532C"/>
    <w:rsid w:val="00CF1852"/>
    <w:rsid w:val="00CF1B95"/>
    <w:rsid w:val="00D0094C"/>
    <w:rsid w:val="00D04BA9"/>
    <w:rsid w:val="00D05173"/>
    <w:rsid w:val="00D05801"/>
    <w:rsid w:val="00D179D6"/>
    <w:rsid w:val="00D261E0"/>
    <w:rsid w:val="00D26508"/>
    <w:rsid w:val="00D32105"/>
    <w:rsid w:val="00D40C3E"/>
    <w:rsid w:val="00D6465C"/>
    <w:rsid w:val="00D64F7E"/>
    <w:rsid w:val="00D6534F"/>
    <w:rsid w:val="00D722C6"/>
    <w:rsid w:val="00D72422"/>
    <w:rsid w:val="00D814A2"/>
    <w:rsid w:val="00D849CB"/>
    <w:rsid w:val="00D9778F"/>
    <w:rsid w:val="00DB04E7"/>
    <w:rsid w:val="00DB05A5"/>
    <w:rsid w:val="00DB0B5C"/>
    <w:rsid w:val="00DB430B"/>
    <w:rsid w:val="00DB6373"/>
    <w:rsid w:val="00DB66EB"/>
    <w:rsid w:val="00DC6206"/>
    <w:rsid w:val="00DD3BF5"/>
    <w:rsid w:val="00DD70E2"/>
    <w:rsid w:val="00DE5342"/>
    <w:rsid w:val="00DF48E2"/>
    <w:rsid w:val="00DF492F"/>
    <w:rsid w:val="00DF6C0B"/>
    <w:rsid w:val="00DF76CA"/>
    <w:rsid w:val="00DF7D8D"/>
    <w:rsid w:val="00E01A0E"/>
    <w:rsid w:val="00E05DA7"/>
    <w:rsid w:val="00E07195"/>
    <w:rsid w:val="00E117EE"/>
    <w:rsid w:val="00E1242C"/>
    <w:rsid w:val="00E163A1"/>
    <w:rsid w:val="00E269D2"/>
    <w:rsid w:val="00E2799A"/>
    <w:rsid w:val="00E27C40"/>
    <w:rsid w:val="00E360C9"/>
    <w:rsid w:val="00E4310F"/>
    <w:rsid w:val="00E46DA9"/>
    <w:rsid w:val="00E55313"/>
    <w:rsid w:val="00E57F46"/>
    <w:rsid w:val="00E6134A"/>
    <w:rsid w:val="00E62569"/>
    <w:rsid w:val="00E66927"/>
    <w:rsid w:val="00E66971"/>
    <w:rsid w:val="00E75A7E"/>
    <w:rsid w:val="00E805CE"/>
    <w:rsid w:val="00E8062F"/>
    <w:rsid w:val="00E80E0F"/>
    <w:rsid w:val="00E822D7"/>
    <w:rsid w:val="00E9033C"/>
    <w:rsid w:val="00E96BF9"/>
    <w:rsid w:val="00E9721E"/>
    <w:rsid w:val="00EA14B5"/>
    <w:rsid w:val="00EA6E7E"/>
    <w:rsid w:val="00EB3FA1"/>
    <w:rsid w:val="00EB4531"/>
    <w:rsid w:val="00EB4CAA"/>
    <w:rsid w:val="00EB4E84"/>
    <w:rsid w:val="00EC67E4"/>
    <w:rsid w:val="00ED4009"/>
    <w:rsid w:val="00EE0710"/>
    <w:rsid w:val="00EE4B45"/>
    <w:rsid w:val="00EF07F0"/>
    <w:rsid w:val="00EF466E"/>
    <w:rsid w:val="00EF6B62"/>
    <w:rsid w:val="00F003D0"/>
    <w:rsid w:val="00F05BB4"/>
    <w:rsid w:val="00F065C0"/>
    <w:rsid w:val="00F07587"/>
    <w:rsid w:val="00F168F9"/>
    <w:rsid w:val="00F24F06"/>
    <w:rsid w:val="00F31185"/>
    <w:rsid w:val="00F36F34"/>
    <w:rsid w:val="00F46642"/>
    <w:rsid w:val="00F47D3E"/>
    <w:rsid w:val="00F52D27"/>
    <w:rsid w:val="00F61244"/>
    <w:rsid w:val="00F61315"/>
    <w:rsid w:val="00F67D1D"/>
    <w:rsid w:val="00F732C0"/>
    <w:rsid w:val="00F74AF0"/>
    <w:rsid w:val="00F803AF"/>
    <w:rsid w:val="00F8148C"/>
    <w:rsid w:val="00F8520D"/>
    <w:rsid w:val="00F91DAB"/>
    <w:rsid w:val="00F91F86"/>
    <w:rsid w:val="00F9221E"/>
    <w:rsid w:val="00F93EF4"/>
    <w:rsid w:val="00F97E73"/>
    <w:rsid w:val="00FA473C"/>
    <w:rsid w:val="00FB0DB0"/>
    <w:rsid w:val="00FC40BE"/>
    <w:rsid w:val="00FC6770"/>
    <w:rsid w:val="00FC756C"/>
    <w:rsid w:val="00FD413A"/>
    <w:rsid w:val="00FE0F2A"/>
    <w:rsid w:val="00FE6782"/>
    <w:rsid w:val="00FF48C7"/>
    <w:rsid w:val="00FF7E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790C"/>
  <w15:chartTrackingRefBased/>
  <w15:docId w15:val="{9F53A4D3-17C1-46BA-AD73-3DCE7633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7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44C96"/>
    <w:pPr>
      <w:spacing w:before="100" w:beforeAutospacing="1" w:after="100" w:afterAutospacing="1" w:line="240" w:lineRule="auto"/>
      <w:outlineLvl w:val="3"/>
    </w:pPr>
    <w:rPr>
      <w:rFonts w:ascii="Times New Roman" w:eastAsiaTheme="minorEastAsia" w:hAnsi="Times New Roman" w:cs="Times New Roman"/>
      <w:b/>
      <w:bCs/>
      <w:sz w:val="24"/>
      <w:szCs w:val="24"/>
      <w:lang w:bidi="ar-SA"/>
    </w:rPr>
  </w:style>
  <w:style w:type="paragraph" w:styleId="Heading5">
    <w:name w:val="heading 5"/>
    <w:basedOn w:val="Normal"/>
    <w:next w:val="Normal"/>
    <w:link w:val="Heading5Char"/>
    <w:uiPriority w:val="9"/>
    <w:semiHidden/>
    <w:unhideWhenUsed/>
    <w:qFormat/>
    <w:rsid w:val="00A44C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27B2"/>
    <w:pPr>
      <w:spacing w:before="100" w:beforeAutospacing="1" w:after="100" w:afterAutospacing="1" w:line="240" w:lineRule="auto"/>
    </w:pPr>
    <w:rPr>
      <w:rFonts w:ascii="Times New Roman" w:eastAsiaTheme="minorEastAsia" w:hAnsi="Times New Roman" w:cs="Times New Roman"/>
      <w:sz w:val="24"/>
      <w:szCs w:val="24"/>
      <w:lang w:bidi="ar-SA"/>
    </w:rPr>
  </w:style>
  <w:style w:type="character" w:customStyle="1" w:styleId="Heading4Char">
    <w:name w:val="Heading 4 Char"/>
    <w:basedOn w:val="DefaultParagraphFont"/>
    <w:link w:val="Heading4"/>
    <w:uiPriority w:val="9"/>
    <w:rsid w:val="00A44C96"/>
    <w:rPr>
      <w:rFonts w:ascii="Times New Roman" w:eastAsiaTheme="minorEastAsia" w:hAnsi="Times New Roman" w:cs="Times New Roman"/>
      <w:b/>
      <w:bCs/>
      <w:sz w:val="24"/>
      <w:szCs w:val="24"/>
      <w:lang w:bidi="ar-SA"/>
    </w:rPr>
  </w:style>
  <w:style w:type="character" w:customStyle="1" w:styleId="Heading5Char">
    <w:name w:val="Heading 5 Char"/>
    <w:basedOn w:val="DefaultParagraphFont"/>
    <w:link w:val="Heading5"/>
    <w:uiPriority w:val="9"/>
    <w:semiHidden/>
    <w:rsid w:val="00A44C96"/>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F05BB4"/>
    <w:rPr>
      <w:b/>
      <w:bCs/>
    </w:rPr>
  </w:style>
  <w:style w:type="character" w:styleId="Emphasis">
    <w:name w:val="Emphasis"/>
    <w:basedOn w:val="DefaultParagraphFont"/>
    <w:uiPriority w:val="20"/>
    <w:qFormat/>
    <w:rsid w:val="00F05BB4"/>
    <w:rPr>
      <w:i/>
      <w:iCs/>
    </w:rPr>
  </w:style>
  <w:style w:type="paragraph" w:styleId="BalloonText">
    <w:name w:val="Balloon Text"/>
    <w:basedOn w:val="Normal"/>
    <w:link w:val="BalloonTextChar"/>
    <w:uiPriority w:val="99"/>
    <w:semiHidden/>
    <w:unhideWhenUsed/>
    <w:rsid w:val="00124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1D4"/>
    <w:rPr>
      <w:rFonts w:ascii="Segoe UI" w:hAnsi="Segoe UI" w:cs="Segoe UI"/>
      <w:sz w:val="18"/>
      <w:szCs w:val="18"/>
    </w:rPr>
  </w:style>
  <w:style w:type="character" w:styleId="CommentReference">
    <w:name w:val="annotation reference"/>
    <w:basedOn w:val="DefaultParagraphFont"/>
    <w:uiPriority w:val="99"/>
    <w:semiHidden/>
    <w:unhideWhenUsed/>
    <w:rsid w:val="001241D4"/>
    <w:rPr>
      <w:sz w:val="16"/>
      <w:szCs w:val="16"/>
    </w:rPr>
  </w:style>
  <w:style w:type="paragraph" w:styleId="CommentText">
    <w:name w:val="annotation text"/>
    <w:basedOn w:val="Normal"/>
    <w:link w:val="CommentTextChar"/>
    <w:uiPriority w:val="99"/>
    <w:semiHidden/>
    <w:unhideWhenUsed/>
    <w:rsid w:val="001241D4"/>
    <w:pPr>
      <w:spacing w:after="0" w:line="240" w:lineRule="auto"/>
    </w:pPr>
    <w:rPr>
      <w:rFonts w:ascii="Times New Roman" w:eastAsiaTheme="minorEastAsia" w:hAnsi="Times New Roman" w:cs="Times New Roman"/>
      <w:sz w:val="20"/>
      <w:szCs w:val="20"/>
      <w:lang w:bidi="ar-SA"/>
    </w:rPr>
  </w:style>
  <w:style w:type="character" w:customStyle="1" w:styleId="CommentTextChar">
    <w:name w:val="Comment Text Char"/>
    <w:basedOn w:val="DefaultParagraphFont"/>
    <w:link w:val="CommentText"/>
    <w:uiPriority w:val="99"/>
    <w:semiHidden/>
    <w:rsid w:val="001241D4"/>
    <w:rPr>
      <w:rFonts w:ascii="Times New Roman" w:eastAsiaTheme="minorEastAsia" w:hAnsi="Times New Roman" w:cs="Times New Roman"/>
      <w:sz w:val="20"/>
      <w:szCs w:val="20"/>
      <w:lang w:bidi="ar-SA"/>
    </w:rPr>
  </w:style>
  <w:style w:type="character" w:customStyle="1" w:styleId="Heading3Char">
    <w:name w:val="Heading 3 Char"/>
    <w:basedOn w:val="DefaultParagraphFont"/>
    <w:link w:val="Heading3"/>
    <w:uiPriority w:val="9"/>
    <w:rsid w:val="0052476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0710"/>
    <w:rPr>
      <w:rFonts w:asciiTheme="majorHAnsi" w:eastAsiaTheme="majorEastAsia" w:hAnsiTheme="majorHAnsi" w:cstheme="majorBidi"/>
      <w:color w:val="2F5496" w:themeColor="accent1" w:themeShade="BF"/>
      <w:sz w:val="32"/>
      <w:szCs w:val="32"/>
    </w:rPr>
  </w:style>
  <w:style w:type="character" w:customStyle="1" w:styleId="conf-macro">
    <w:name w:val="conf-macro"/>
    <w:basedOn w:val="DefaultParagraphFont"/>
    <w:rsid w:val="00E80E0F"/>
  </w:style>
  <w:style w:type="paragraph" w:styleId="ListParagraph">
    <w:name w:val="List Paragraph"/>
    <w:basedOn w:val="Normal"/>
    <w:uiPriority w:val="34"/>
    <w:qFormat/>
    <w:rsid w:val="00F46642"/>
    <w:pPr>
      <w:ind w:left="720"/>
      <w:contextualSpacing/>
    </w:pPr>
  </w:style>
  <w:style w:type="character" w:customStyle="1" w:styleId="expand-control-text">
    <w:name w:val="expand-control-text"/>
    <w:basedOn w:val="DefaultParagraphFont"/>
    <w:rsid w:val="0017264E"/>
  </w:style>
  <w:style w:type="character" w:customStyle="1" w:styleId="Heading2Char">
    <w:name w:val="Heading 2 Char"/>
    <w:basedOn w:val="DefaultParagraphFont"/>
    <w:link w:val="Heading2"/>
    <w:uiPriority w:val="9"/>
    <w:rsid w:val="000615E7"/>
    <w:rPr>
      <w:rFonts w:asciiTheme="majorHAnsi" w:eastAsiaTheme="majorEastAsia" w:hAnsiTheme="majorHAnsi" w:cstheme="majorBidi"/>
      <w:color w:val="2F5496" w:themeColor="accent1" w:themeShade="BF"/>
      <w:sz w:val="26"/>
      <w:szCs w:val="26"/>
    </w:rPr>
  </w:style>
  <w:style w:type="paragraph" w:customStyle="1" w:styleId="Title1">
    <w:name w:val="Title1"/>
    <w:basedOn w:val="Normal"/>
    <w:rsid w:val="00121CF9"/>
    <w:pPr>
      <w:spacing w:before="100" w:beforeAutospacing="1" w:after="100" w:afterAutospacing="1" w:line="240" w:lineRule="auto"/>
    </w:pPr>
    <w:rPr>
      <w:rFonts w:ascii="Times New Roman" w:eastAsiaTheme="minorEastAsia" w:hAnsi="Times New Roman" w:cs="Times New Roman"/>
      <w:sz w:val="24"/>
      <w:szCs w:val="24"/>
      <w:lang w:bidi="ar-SA"/>
    </w:rPr>
  </w:style>
  <w:style w:type="paragraph" w:styleId="CommentSubject">
    <w:name w:val="annotation subject"/>
    <w:basedOn w:val="CommentText"/>
    <w:next w:val="CommentText"/>
    <w:link w:val="CommentSubjectChar"/>
    <w:uiPriority w:val="99"/>
    <w:semiHidden/>
    <w:unhideWhenUsed/>
    <w:rsid w:val="001E35BF"/>
    <w:pPr>
      <w:spacing w:after="160"/>
    </w:pPr>
    <w:rPr>
      <w:rFonts w:asciiTheme="minorHAnsi" w:eastAsiaTheme="minorHAnsi" w:hAnsiTheme="minorHAnsi" w:cstheme="minorBidi"/>
      <w:b/>
      <w:bCs/>
      <w:lang w:bidi="he-IL"/>
    </w:rPr>
  </w:style>
  <w:style w:type="character" w:customStyle="1" w:styleId="CommentSubjectChar">
    <w:name w:val="Comment Subject Char"/>
    <w:basedOn w:val="CommentTextChar"/>
    <w:link w:val="CommentSubject"/>
    <w:uiPriority w:val="99"/>
    <w:semiHidden/>
    <w:rsid w:val="001E35BF"/>
    <w:rPr>
      <w:rFonts w:ascii="Times New Roman" w:eastAsiaTheme="minorEastAsia" w:hAnsi="Times New Roman" w:cs="Times New Roman"/>
      <w:b/>
      <w:bCs/>
      <w:sz w:val="20"/>
      <w:szCs w:val="20"/>
      <w:lang w:bidi="ar-SA"/>
    </w:rPr>
  </w:style>
  <w:style w:type="paragraph" w:styleId="NoSpacing">
    <w:name w:val="No Spacing"/>
    <w:uiPriority w:val="1"/>
    <w:qFormat/>
    <w:rsid w:val="0006574E"/>
    <w:pPr>
      <w:spacing w:after="0" w:line="240" w:lineRule="auto"/>
    </w:pPr>
  </w:style>
  <w:style w:type="paragraph" w:styleId="Header">
    <w:name w:val="header"/>
    <w:basedOn w:val="Normal"/>
    <w:link w:val="HeaderChar"/>
    <w:uiPriority w:val="99"/>
    <w:rsid w:val="0098309E"/>
    <w:pPr>
      <w:pBdr>
        <w:bottom w:val="single" w:sz="4" w:space="1" w:color="56A0D3"/>
      </w:pBdr>
      <w:spacing w:after="0" w:line="240" w:lineRule="auto"/>
      <w:jc w:val="right"/>
    </w:pPr>
    <w:rPr>
      <w:rFonts w:ascii="Arial" w:hAnsi="Arial" w:cs="Arial"/>
      <w:sz w:val="18"/>
      <w:szCs w:val="18"/>
    </w:rPr>
  </w:style>
  <w:style w:type="character" w:customStyle="1" w:styleId="HeaderChar">
    <w:name w:val="Header Char"/>
    <w:basedOn w:val="DefaultParagraphFont"/>
    <w:link w:val="Header"/>
    <w:uiPriority w:val="99"/>
    <w:rsid w:val="0098309E"/>
    <w:rPr>
      <w:rFonts w:ascii="Arial" w:hAnsi="Arial" w:cs="Arial"/>
      <w:sz w:val="18"/>
      <w:szCs w:val="18"/>
    </w:rPr>
  </w:style>
  <w:style w:type="paragraph" w:styleId="Footer">
    <w:name w:val="footer"/>
    <w:link w:val="FooterChar"/>
    <w:rsid w:val="0098309E"/>
    <w:pPr>
      <w:pBdr>
        <w:top w:val="single" w:sz="4" w:space="1" w:color="56A0D3"/>
      </w:pBdr>
      <w:tabs>
        <w:tab w:val="right" w:pos="9633"/>
      </w:tabs>
      <w:spacing w:after="0" w:line="240" w:lineRule="auto"/>
    </w:pPr>
    <w:rPr>
      <w:rFonts w:ascii="Arial" w:eastAsia="Times New Roman" w:hAnsi="Arial" w:cs="Arial"/>
      <w:sz w:val="18"/>
      <w:szCs w:val="18"/>
    </w:rPr>
  </w:style>
  <w:style w:type="character" w:customStyle="1" w:styleId="FooterChar">
    <w:name w:val="Footer Char"/>
    <w:basedOn w:val="DefaultParagraphFont"/>
    <w:link w:val="Footer"/>
    <w:rsid w:val="0098309E"/>
    <w:rPr>
      <w:rFonts w:ascii="Arial" w:eastAsia="Times New Roman" w:hAnsi="Arial" w:cs="Arial"/>
      <w:sz w:val="18"/>
      <w:szCs w:val="18"/>
    </w:rPr>
  </w:style>
  <w:style w:type="paragraph" w:styleId="Title">
    <w:name w:val="Title"/>
    <w:next w:val="Subtitle"/>
    <w:link w:val="TitleChar"/>
    <w:uiPriority w:val="10"/>
    <w:qFormat/>
    <w:rsid w:val="0098309E"/>
    <w:pPr>
      <w:keepNext/>
      <w:spacing w:before="3840" w:after="240" w:line="240" w:lineRule="auto"/>
    </w:pPr>
    <w:rPr>
      <w:rFonts w:ascii="Tahoma" w:eastAsia="Times New Roman" w:hAnsi="Tahoma" w:cs="Tahoma"/>
      <w:b/>
      <w:bCs/>
      <w:noProof/>
      <w:color w:val="FFFFFF" w:themeColor="background1"/>
      <w:sz w:val="48"/>
      <w:szCs w:val="48"/>
      <w:lang w:bidi="ar-SA"/>
    </w:rPr>
  </w:style>
  <w:style w:type="character" w:customStyle="1" w:styleId="TitleChar">
    <w:name w:val="Title Char"/>
    <w:basedOn w:val="DefaultParagraphFont"/>
    <w:link w:val="Title"/>
    <w:uiPriority w:val="10"/>
    <w:rsid w:val="0098309E"/>
    <w:rPr>
      <w:rFonts w:ascii="Tahoma" w:eastAsia="Times New Roman" w:hAnsi="Tahoma" w:cs="Tahoma"/>
      <w:b/>
      <w:bCs/>
      <w:noProof/>
      <w:color w:val="FFFFFF" w:themeColor="background1"/>
      <w:sz w:val="48"/>
      <w:szCs w:val="48"/>
      <w:lang w:bidi="ar-SA"/>
    </w:rPr>
  </w:style>
  <w:style w:type="paragraph" w:customStyle="1" w:styleId="Version">
    <w:name w:val="Version"/>
    <w:next w:val="ProductConfidential"/>
    <w:qFormat/>
    <w:rsid w:val="0098309E"/>
    <w:pPr>
      <w:spacing w:after="0" w:line="240" w:lineRule="auto"/>
    </w:pPr>
    <w:rPr>
      <w:rFonts w:ascii="Tahoma" w:eastAsia="Times New Roman" w:hAnsi="Tahoma" w:cs="Tahoma"/>
      <w:b/>
      <w:color w:val="FFFFFF" w:themeColor="background1"/>
      <w:sz w:val="32"/>
      <w:szCs w:val="32"/>
      <w:lang w:bidi="ar-SA"/>
    </w:rPr>
  </w:style>
  <w:style w:type="paragraph" w:customStyle="1" w:styleId="ProductConfidential">
    <w:name w:val="Product Confidential"/>
    <w:rsid w:val="0098309E"/>
    <w:pPr>
      <w:spacing w:before="720" w:after="840" w:line="240" w:lineRule="auto"/>
    </w:pPr>
    <w:rPr>
      <w:rFonts w:ascii="Arial" w:eastAsia="Times New Roman" w:hAnsi="Arial" w:cs="Arial"/>
      <w:b/>
      <w:color w:val="FFFFFF" w:themeColor="background1"/>
      <w:sz w:val="28"/>
      <w:szCs w:val="28"/>
    </w:rPr>
  </w:style>
  <w:style w:type="paragraph" w:customStyle="1" w:styleId="zLegalHeading">
    <w:name w:val="z Legal Heading"/>
    <w:next w:val="zLegalText"/>
    <w:qFormat/>
    <w:rsid w:val="0098309E"/>
    <w:pPr>
      <w:pBdr>
        <w:bottom w:val="single" w:sz="18" w:space="1" w:color="auto"/>
      </w:pBdr>
      <w:spacing w:before="240" w:after="360" w:line="240" w:lineRule="auto"/>
      <w:jc w:val="center"/>
    </w:pPr>
    <w:rPr>
      <w:rFonts w:ascii="Arial" w:eastAsia="Times New Roman" w:hAnsi="Arial" w:cs="Arial"/>
      <w:color w:val="56A0D3"/>
      <w:sz w:val="32"/>
      <w:szCs w:val="32"/>
      <w:lang w:bidi="ar-SA"/>
    </w:rPr>
  </w:style>
  <w:style w:type="paragraph" w:customStyle="1" w:styleId="zLegalText">
    <w:name w:val="z Legal Text"/>
    <w:next w:val="zDocumentVersion"/>
    <w:qFormat/>
    <w:rsid w:val="0098309E"/>
    <w:pPr>
      <w:shd w:val="clear" w:color="auto" w:fill="F2F2F2" w:themeFill="background1" w:themeFillShade="F2"/>
      <w:spacing w:after="0" w:line="360" w:lineRule="auto"/>
    </w:pPr>
    <w:rPr>
      <w:rFonts w:ascii="Arial" w:eastAsia="Times New Roman" w:hAnsi="Arial" w:cs="Arial"/>
      <w:sz w:val="20"/>
      <w:szCs w:val="20"/>
    </w:rPr>
  </w:style>
  <w:style w:type="character" w:styleId="Hyperlink">
    <w:name w:val="Hyperlink"/>
    <w:basedOn w:val="DefaultParagraphFont"/>
    <w:uiPriority w:val="99"/>
    <w:rsid w:val="0098309E"/>
    <w:rPr>
      <w:rFonts w:ascii="Arial" w:hAnsi="Arial" w:cs="Arial"/>
      <w:color w:val="56A0D3"/>
      <w:szCs w:val="20"/>
      <w:u w:val="single"/>
    </w:rPr>
  </w:style>
  <w:style w:type="table" w:styleId="TableGrid">
    <w:name w:val="Table Grid"/>
    <w:basedOn w:val="TableNormal"/>
    <w:uiPriority w:val="39"/>
    <w:rsid w:val="00983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ConfidentialFooter">
    <w:name w:val="z Confidential Footer"/>
    <w:qFormat/>
    <w:rsid w:val="0098309E"/>
    <w:pPr>
      <w:spacing w:before="120" w:after="120" w:line="240" w:lineRule="auto"/>
      <w:jc w:val="center"/>
    </w:pPr>
    <w:rPr>
      <w:rFonts w:ascii="Arial" w:eastAsia="Times New Roman" w:hAnsi="Arial" w:cs="Arial"/>
      <w:b/>
      <w:bCs/>
      <w:color w:val="56A0D3"/>
      <w:sz w:val="18"/>
      <w:szCs w:val="18"/>
    </w:rPr>
  </w:style>
  <w:style w:type="paragraph" w:customStyle="1" w:styleId="zDate">
    <w:name w:val="z Date"/>
    <w:qFormat/>
    <w:rsid w:val="0098309E"/>
    <w:pPr>
      <w:spacing w:after="0" w:line="240" w:lineRule="auto"/>
    </w:pPr>
    <w:rPr>
      <w:rFonts w:ascii="Arial" w:eastAsia="Times New Roman" w:hAnsi="Arial" w:cs="Arial"/>
      <w:b/>
      <w:bCs/>
      <w:sz w:val="32"/>
      <w:szCs w:val="32"/>
    </w:rPr>
  </w:style>
  <w:style w:type="paragraph" w:customStyle="1" w:styleId="zDocumentVersion">
    <w:name w:val="z Document Version"/>
    <w:qFormat/>
    <w:rsid w:val="0098309E"/>
    <w:pPr>
      <w:spacing w:after="120" w:line="240" w:lineRule="auto"/>
      <w:jc w:val="right"/>
    </w:pPr>
    <w:rPr>
      <w:rFonts w:ascii="Arial" w:eastAsia="Times New Roman" w:hAnsi="Arial" w:cs="Arial"/>
      <w:sz w:val="20"/>
      <w:szCs w:val="20"/>
      <w:lang w:val="fr-FR"/>
    </w:rPr>
  </w:style>
  <w:style w:type="paragraph" w:customStyle="1" w:styleId="zRevisionHistory">
    <w:name w:val="z Revision History"/>
    <w:next w:val="Normal"/>
    <w:qFormat/>
    <w:rsid w:val="0098309E"/>
    <w:pPr>
      <w:spacing w:after="120" w:line="240" w:lineRule="auto"/>
    </w:pPr>
    <w:rPr>
      <w:rFonts w:ascii="Arial" w:hAnsi="Arial" w:cs="Arial"/>
      <w:b/>
      <w:bCs/>
      <w:color w:val="56A0D3"/>
      <w:sz w:val="24"/>
      <w:szCs w:val="24"/>
    </w:rPr>
  </w:style>
  <w:style w:type="paragraph" w:styleId="TOC2">
    <w:name w:val="toc 2"/>
    <w:basedOn w:val="Normal"/>
    <w:next w:val="Normal"/>
    <w:autoRedefine/>
    <w:uiPriority w:val="39"/>
    <w:unhideWhenUsed/>
    <w:qFormat/>
    <w:rsid w:val="0098309E"/>
    <w:pPr>
      <w:tabs>
        <w:tab w:val="left" w:pos="1077"/>
        <w:tab w:val="right" w:leader="dot" w:pos="9622"/>
      </w:tabs>
      <w:spacing w:before="120" w:after="0" w:line="240" w:lineRule="auto"/>
      <w:ind w:left="1305" w:hanging="1021"/>
    </w:pPr>
    <w:rPr>
      <w:rFonts w:ascii="Arial" w:hAnsi="Arial" w:cs="Arial"/>
      <w:noProof/>
      <w:sz w:val="20"/>
      <w:szCs w:val="20"/>
    </w:rPr>
  </w:style>
  <w:style w:type="paragraph" w:styleId="TOC1">
    <w:name w:val="toc 1"/>
    <w:basedOn w:val="Normal"/>
    <w:next w:val="Normal"/>
    <w:autoRedefine/>
    <w:uiPriority w:val="39"/>
    <w:unhideWhenUsed/>
    <w:qFormat/>
    <w:rsid w:val="0098309E"/>
    <w:pPr>
      <w:tabs>
        <w:tab w:val="left" w:pos="1304"/>
        <w:tab w:val="right" w:leader="dot" w:pos="9622"/>
      </w:tabs>
      <w:spacing w:before="240" w:after="0" w:line="240" w:lineRule="auto"/>
      <w:ind w:left="1304" w:hanging="1304"/>
    </w:pPr>
    <w:rPr>
      <w:rFonts w:ascii="Arial" w:hAnsi="Arial" w:cs="Arial"/>
      <w:noProof/>
    </w:rPr>
  </w:style>
  <w:style w:type="paragraph" w:styleId="TOC3">
    <w:name w:val="toc 3"/>
    <w:basedOn w:val="Normal"/>
    <w:next w:val="Normal"/>
    <w:autoRedefine/>
    <w:uiPriority w:val="39"/>
    <w:unhideWhenUsed/>
    <w:qFormat/>
    <w:rsid w:val="0098309E"/>
    <w:pPr>
      <w:tabs>
        <w:tab w:val="left" w:pos="1928"/>
        <w:tab w:val="right" w:leader="dot" w:pos="9622"/>
      </w:tabs>
      <w:spacing w:before="80" w:after="0" w:line="240" w:lineRule="auto"/>
      <w:ind w:left="1814" w:hanging="737"/>
    </w:pPr>
    <w:rPr>
      <w:rFonts w:ascii="Arial" w:hAnsi="Arial" w:cs="Arial"/>
      <w:noProof/>
      <w:sz w:val="20"/>
      <w:szCs w:val="20"/>
    </w:rPr>
  </w:style>
  <w:style w:type="paragraph" w:customStyle="1" w:styleId="Font9TableBody">
    <w:name w:val="Font 9 Table Body"/>
    <w:basedOn w:val="Normal"/>
    <w:qFormat/>
    <w:rsid w:val="0098309E"/>
    <w:pPr>
      <w:spacing w:after="60" w:line="240" w:lineRule="auto"/>
    </w:pPr>
    <w:rPr>
      <w:rFonts w:ascii="Arial" w:eastAsia="Times New Roman" w:hAnsi="Arial" w:cs="Arial"/>
      <w:sz w:val="18"/>
      <w:szCs w:val="18"/>
    </w:rPr>
  </w:style>
  <w:style w:type="paragraph" w:customStyle="1" w:styleId="Font9TableHeading">
    <w:name w:val="Font 9 Table Heading"/>
    <w:basedOn w:val="Normal"/>
    <w:next w:val="Font9TableBody"/>
    <w:qFormat/>
    <w:rsid w:val="0098309E"/>
    <w:pPr>
      <w:keepNext/>
      <w:spacing w:after="0" w:line="240" w:lineRule="auto"/>
    </w:pPr>
    <w:rPr>
      <w:rFonts w:ascii="Arial" w:eastAsia="Times New Roman" w:hAnsi="Arial" w:cs="Arial"/>
      <w:b/>
      <w:bCs/>
      <w:sz w:val="18"/>
      <w:szCs w:val="18"/>
    </w:rPr>
  </w:style>
  <w:style w:type="paragraph" w:customStyle="1" w:styleId="BodyTable">
    <w:name w:val="Body Table"/>
    <w:basedOn w:val="Normal"/>
    <w:rsid w:val="0098309E"/>
    <w:pPr>
      <w:keepNext/>
      <w:spacing w:before="80" w:after="80" w:line="240" w:lineRule="auto"/>
      <w:ind w:left="57"/>
    </w:pPr>
    <w:rPr>
      <w:rFonts w:ascii="Arial" w:eastAsia="Times New Roman" w:hAnsi="Arial" w:cs="Arial"/>
      <w:sz w:val="20"/>
      <w:szCs w:val="20"/>
    </w:rPr>
  </w:style>
  <w:style w:type="paragraph" w:styleId="TOCHeading">
    <w:name w:val="TOC Heading"/>
    <w:basedOn w:val="Heading1"/>
    <w:next w:val="Normal"/>
    <w:uiPriority w:val="39"/>
    <w:unhideWhenUsed/>
    <w:qFormat/>
    <w:rsid w:val="0098309E"/>
    <w:pPr>
      <w:spacing w:before="480" w:line="276" w:lineRule="auto"/>
      <w:outlineLvl w:val="9"/>
    </w:pPr>
    <w:rPr>
      <w:b/>
      <w:bCs/>
      <w:sz w:val="28"/>
      <w:szCs w:val="28"/>
      <w:lang w:eastAsia="ja-JP" w:bidi="ar-SA"/>
    </w:rPr>
  </w:style>
  <w:style w:type="paragraph" w:styleId="Subtitle">
    <w:name w:val="Subtitle"/>
    <w:basedOn w:val="Normal"/>
    <w:next w:val="Normal"/>
    <w:link w:val="SubtitleChar"/>
    <w:uiPriority w:val="11"/>
    <w:qFormat/>
    <w:rsid w:val="009830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309E"/>
    <w:rPr>
      <w:rFonts w:eastAsiaTheme="minorEastAsia"/>
      <w:color w:val="5A5A5A" w:themeColor="text1" w:themeTint="A5"/>
      <w:spacing w:val="15"/>
    </w:rPr>
  </w:style>
  <w:style w:type="paragraph" w:customStyle="1" w:styleId="msonormal0">
    <w:name w:val="msonormal"/>
    <w:basedOn w:val="Normal"/>
    <w:rsid w:val="008214C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nfluence-link">
    <w:name w:val="confluence-link"/>
    <w:basedOn w:val="DefaultParagraphFont"/>
    <w:rsid w:val="008214C9"/>
  </w:style>
  <w:style w:type="table" w:styleId="GridTable4-Accent5">
    <w:name w:val="Grid Table 4 Accent 5"/>
    <w:basedOn w:val="TableNormal"/>
    <w:uiPriority w:val="49"/>
    <w:rsid w:val="0021193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Body">
    <w:name w:val="Body"/>
    <w:link w:val="BodyChar"/>
    <w:qFormat/>
    <w:rsid w:val="00CC3C07"/>
    <w:pPr>
      <w:spacing w:after="120" w:line="240" w:lineRule="auto"/>
      <w:ind w:left="1021"/>
    </w:pPr>
    <w:rPr>
      <w:rFonts w:ascii="Arial" w:eastAsia="Times New Roman" w:hAnsi="Arial" w:cs="Arial"/>
      <w:sz w:val="20"/>
      <w:szCs w:val="20"/>
    </w:rPr>
  </w:style>
  <w:style w:type="character" w:customStyle="1" w:styleId="BodyChar">
    <w:name w:val="Body Char"/>
    <w:basedOn w:val="DefaultParagraphFont"/>
    <w:link w:val="Body"/>
    <w:rsid w:val="00CC3C07"/>
    <w:rPr>
      <w:rFonts w:ascii="Arial" w:eastAsia="Times New Roman" w:hAnsi="Arial" w:cs="Arial"/>
      <w:sz w:val="20"/>
      <w:szCs w:val="20"/>
    </w:rPr>
  </w:style>
  <w:style w:type="paragraph" w:customStyle="1" w:styleId="confluence-link1">
    <w:name w:val="confluence-link1"/>
    <w:basedOn w:val="Normal"/>
    <w:rsid w:val="007F1037"/>
    <w:pPr>
      <w:spacing w:before="100" w:beforeAutospacing="1" w:after="100" w:afterAutospacing="1" w:line="240" w:lineRule="auto"/>
    </w:pPr>
    <w:rPr>
      <w:rFonts w:ascii="Times New Roman" w:eastAsiaTheme="minorEastAsia" w:hAnsi="Times New Roman" w:cs="Times New Roman"/>
      <w:sz w:val="24"/>
      <w:szCs w:val="24"/>
      <w:lang w:bidi="ar-SA"/>
    </w:rPr>
  </w:style>
  <w:style w:type="character" w:customStyle="1" w:styleId="confluencetd">
    <w:name w:val="confluencetd"/>
    <w:basedOn w:val="DefaultParagraphFont"/>
    <w:rsid w:val="0022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851">
      <w:bodyDiv w:val="1"/>
      <w:marLeft w:val="0"/>
      <w:marRight w:val="0"/>
      <w:marTop w:val="0"/>
      <w:marBottom w:val="0"/>
      <w:divBdr>
        <w:top w:val="none" w:sz="0" w:space="0" w:color="auto"/>
        <w:left w:val="none" w:sz="0" w:space="0" w:color="auto"/>
        <w:bottom w:val="none" w:sz="0" w:space="0" w:color="auto"/>
        <w:right w:val="none" w:sz="0" w:space="0" w:color="auto"/>
      </w:divBdr>
    </w:div>
    <w:div w:id="78136817">
      <w:bodyDiv w:val="1"/>
      <w:marLeft w:val="0"/>
      <w:marRight w:val="0"/>
      <w:marTop w:val="0"/>
      <w:marBottom w:val="0"/>
      <w:divBdr>
        <w:top w:val="none" w:sz="0" w:space="0" w:color="auto"/>
        <w:left w:val="none" w:sz="0" w:space="0" w:color="auto"/>
        <w:bottom w:val="none" w:sz="0" w:space="0" w:color="auto"/>
        <w:right w:val="none" w:sz="0" w:space="0" w:color="auto"/>
      </w:divBdr>
    </w:div>
    <w:div w:id="117072873">
      <w:bodyDiv w:val="1"/>
      <w:marLeft w:val="0"/>
      <w:marRight w:val="0"/>
      <w:marTop w:val="0"/>
      <w:marBottom w:val="0"/>
      <w:divBdr>
        <w:top w:val="none" w:sz="0" w:space="0" w:color="auto"/>
        <w:left w:val="none" w:sz="0" w:space="0" w:color="auto"/>
        <w:bottom w:val="none" w:sz="0" w:space="0" w:color="auto"/>
        <w:right w:val="none" w:sz="0" w:space="0" w:color="auto"/>
      </w:divBdr>
    </w:div>
    <w:div w:id="229537354">
      <w:bodyDiv w:val="1"/>
      <w:marLeft w:val="0"/>
      <w:marRight w:val="0"/>
      <w:marTop w:val="0"/>
      <w:marBottom w:val="0"/>
      <w:divBdr>
        <w:top w:val="none" w:sz="0" w:space="0" w:color="auto"/>
        <w:left w:val="none" w:sz="0" w:space="0" w:color="auto"/>
        <w:bottom w:val="none" w:sz="0" w:space="0" w:color="auto"/>
        <w:right w:val="none" w:sz="0" w:space="0" w:color="auto"/>
      </w:divBdr>
    </w:div>
    <w:div w:id="260187536">
      <w:bodyDiv w:val="1"/>
      <w:marLeft w:val="0"/>
      <w:marRight w:val="0"/>
      <w:marTop w:val="0"/>
      <w:marBottom w:val="0"/>
      <w:divBdr>
        <w:top w:val="none" w:sz="0" w:space="0" w:color="auto"/>
        <w:left w:val="none" w:sz="0" w:space="0" w:color="auto"/>
        <w:bottom w:val="none" w:sz="0" w:space="0" w:color="auto"/>
        <w:right w:val="none" w:sz="0" w:space="0" w:color="auto"/>
      </w:divBdr>
    </w:div>
    <w:div w:id="323972285">
      <w:bodyDiv w:val="1"/>
      <w:marLeft w:val="0"/>
      <w:marRight w:val="0"/>
      <w:marTop w:val="0"/>
      <w:marBottom w:val="0"/>
      <w:divBdr>
        <w:top w:val="none" w:sz="0" w:space="0" w:color="auto"/>
        <w:left w:val="none" w:sz="0" w:space="0" w:color="auto"/>
        <w:bottom w:val="none" w:sz="0" w:space="0" w:color="auto"/>
        <w:right w:val="none" w:sz="0" w:space="0" w:color="auto"/>
      </w:divBdr>
    </w:div>
    <w:div w:id="442505939">
      <w:bodyDiv w:val="1"/>
      <w:marLeft w:val="0"/>
      <w:marRight w:val="0"/>
      <w:marTop w:val="0"/>
      <w:marBottom w:val="0"/>
      <w:divBdr>
        <w:top w:val="none" w:sz="0" w:space="0" w:color="auto"/>
        <w:left w:val="none" w:sz="0" w:space="0" w:color="auto"/>
        <w:bottom w:val="none" w:sz="0" w:space="0" w:color="auto"/>
        <w:right w:val="none" w:sz="0" w:space="0" w:color="auto"/>
      </w:divBdr>
    </w:div>
    <w:div w:id="568417611">
      <w:bodyDiv w:val="1"/>
      <w:marLeft w:val="0"/>
      <w:marRight w:val="0"/>
      <w:marTop w:val="0"/>
      <w:marBottom w:val="0"/>
      <w:divBdr>
        <w:top w:val="none" w:sz="0" w:space="0" w:color="auto"/>
        <w:left w:val="none" w:sz="0" w:space="0" w:color="auto"/>
        <w:bottom w:val="none" w:sz="0" w:space="0" w:color="auto"/>
        <w:right w:val="none" w:sz="0" w:space="0" w:color="auto"/>
      </w:divBdr>
    </w:div>
    <w:div w:id="651906959">
      <w:bodyDiv w:val="1"/>
      <w:marLeft w:val="0"/>
      <w:marRight w:val="0"/>
      <w:marTop w:val="0"/>
      <w:marBottom w:val="0"/>
      <w:divBdr>
        <w:top w:val="none" w:sz="0" w:space="0" w:color="auto"/>
        <w:left w:val="none" w:sz="0" w:space="0" w:color="auto"/>
        <w:bottom w:val="none" w:sz="0" w:space="0" w:color="auto"/>
        <w:right w:val="none" w:sz="0" w:space="0" w:color="auto"/>
      </w:divBdr>
    </w:div>
    <w:div w:id="885140243">
      <w:bodyDiv w:val="1"/>
      <w:marLeft w:val="0"/>
      <w:marRight w:val="0"/>
      <w:marTop w:val="0"/>
      <w:marBottom w:val="0"/>
      <w:divBdr>
        <w:top w:val="none" w:sz="0" w:space="0" w:color="auto"/>
        <w:left w:val="none" w:sz="0" w:space="0" w:color="auto"/>
        <w:bottom w:val="none" w:sz="0" w:space="0" w:color="auto"/>
        <w:right w:val="none" w:sz="0" w:space="0" w:color="auto"/>
      </w:divBdr>
    </w:div>
    <w:div w:id="954600280">
      <w:bodyDiv w:val="1"/>
      <w:marLeft w:val="0"/>
      <w:marRight w:val="0"/>
      <w:marTop w:val="0"/>
      <w:marBottom w:val="0"/>
      <w:divBdr>
        <w:top w:val="none" w:sz="0" w:space="0" w:color="auto"/>
        <w:left w:val="none" w:sz="0" w:space="0" w:color="auto"/>
        <w:bottom w:val="none" w:sz="0" w:space="0" w:color="auto"/>
        <w:right w:val="none" w:sz="0" w:space="0" w:color="auto"/>
      </w:divBdr>
    </w:div>
    <w:div w:id="1211722359">
      <w:bodyDiv w:val="1"/>
      <w:marLeft w:val="0"/>
      <w:marRight w:val="0"/>
      <w:marTop w:val="0"/>
      <w:marBottom w:val="0"/>
      <w:divBdr>
        <w:top w:val="none" w:sz="0" w:space="0" w:color="auto"/>
        <w:left w:val="none" w:sz="0" w:space="0" w:color="auto"/>
        <w:bottom w:val="none" w:sz="0" w:space="0" w:color="auto"/>
        <w:right w:val="none" w:sz="0" w:space="0" w:color="auto"/>
      </w:divBdr>
    </w:div>
    <w:div w:id="1491364151">
      <w:bodyDiv w:val="1"/>
      <w:marLeft w:val="0"/>
      <w:marRight w:val="0"/>
      <w:marTop w:val="0"/>
      <w:marBottom w:val="0"/>
      <w:divBdr>
        <w:top w:val="none" w:sz="0" w:space="0" w:color="auto"/>
        <w:left w:val="none" w:sz="0" w:space="0" w:color="auto"/>
        <w:bottom w:val="none" w:sz="0" w:space="0" w:color="auto"/>
        <w:right w:val="none" w:sz="0" w:space="0" w:color="auto"/>
      </w:divBdr>
    </w:div>
    <w:div w:id="1528327639">
      <w:bodyDiv w:val="1"/>
      <w:marLeft w:val="0"/>
      <w:marRight w:val="0"/>
      <w:marTop w:val="0"/>
      <w:marBottom w:val="0"/>
      <w:divBdr>
        <w:top w:val="none" w:sz="0" w:space="0" w:color="auto"/>
        <w:left w:val="none" w:sz="0" w:space="0" w:color="auto"/>
        <w:bottom w:val="none" w:sz="0" w:space="0" w:color="auto"/>
        <w:right w:val="none" w:sz="0" w:space="0" w:color="auto"/>
      </w:divBdr>
    </w:div>
    <w:div w:id="1653679170">
      <w:bodyDiv w:val="1"/>
      <w:marLeft w:val="0"/>
      <w:marRight w:val="0"/>
      <w:marTop w:val="0"/>
      <w:marBottom w:val="0"/>
      <w:divBdr>
        <w:top w:val="none" w:sz="0" w:space="0" w:color="auto"/>
        <w:left w:val="none" w:sz="0" w:space="0" w:color="auto"/>
        <w:bottom w:val="none" w:sz="0" w:space="0" w:color="auto"/>
        <w:right w:val="none" w:sz="0" w:space="0" w:color="auto"/>
      </w:divBdr>
    </w:div>
    <w:div w:id="1786122483">
      <w:bodyDiv w:val="1"/>
      <w:marLeft w:val="0"/>
      <w:marRight w:val="0"/>
      <w:marTop w:val="0"/>
      <w:marBottom w:val="0"/>
      <w:divBdr>
        <w:top w:val="none" w:sz="0" w:space="0" w:color="auto"/>
        <w:left w:val="none" w:sz="0" w:space="0" w:color="auto"/>
        <w:bottom w:val="none" w:sz="0" w:space="0" w:color="auto"/>
        <w:right w:val="none" w:sz="0" w:space="0" w:color="auto"/>
      </w:divBdr>
    </w:div>
    <w:div w:id="1978991611">
      <w:bodyDiv w:val="1"/>
      <w:marLeft w:val="0"/>
      <w:marRight w:val="0"/>
      <w:marTop w:val="0"/>
      <w:marBottom w:val="0"/>
      <w:divBdr>
        <w:top w:val="none" w:sz="0" w:space="0" w:color="auto"/>
        <w:left w:val="none" w:sz="0" w:space="0" w:color="auto"/>
        <w:bottom w:val="none" w:sz="0" w:space="0" w:color="auto"/>
        <w:right w:val="none" w:sz="0" w:space="0" w:color="auto"/>
      </w:divBdr>
    </w:div>
    <w:div w:id="20605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onfluence.fg.rbc.com/display/CIT/GSS+DE0096+-+Call+Put+Indicator" TargetMode="External"/><Relationship Id="rId26" Type="http://schemas.openxmlformats.org/officeDocument/2006/relationships/hyperlink" Target="https://confluence.fg.rbc.com/pages/viewpage.action?pageId=197921012" TargetMode="External"/><Relationship Id="rId39" Type="http://schemas.openxmlformats.org/officeDocument/2006/relationships/hyperlink" Target="https://confluence.fg.rbc.com/pages/viewpage.action?pageId=197921012" TargetMode="External"/><Relationship Id="rId21" Type="http://schemas.openxmlformats.org/officeDocument/2006/relationships/hyperlink" Target="https://confluence.fg.rbc.com/display/CIT/GSS+DE0096+-+Call+Put+Indicator" TargetMode="External"/><Relationship Id="rId34" Type="http://schemas.openxmlformats.org/officeDocument/2006/relationships/hyperlink" Target="file:///\\oak.fg.rbc.com\display\CIT\GSS+BR058+-+Determine+Trades+for+Options+Trading+Review" TargetMode="External"/><Relationship Id="rId42" Type="http://schemas.openxmlformats.org/officeDocument/2006/relationships/hyperlink" Target="file:///C:\Projects\RBC\PRD\DCH\Analytics.xlsx" TargetMode="External"/><Relationship Id="rId47" Type="http://schemas.openxmlformats.org/officeDocument/2006/relationships/hyperlink" Target="https://confluence.fg.rbc.com/display/CIT/GSS+DE0097+-+Strike+Price" TargetMode="External"/><Relationship Id="rId50" Type="http://schemas.openxmlformats.org/officeDocument/2006/relationships/hyperlink" Target="https://confluence.fg.rbc.com/display/CIT/GSS+DE0097+-+Strike+Price" TargetMode="External"/><Relationship Id="rId55" Type="http://schemas.openxmlformats.org/officeDocument/2006/relationships/hyperlink" Target="https://confluence.fg.rbc.com/pages/viewpage.action?pageId=192166203" TargetMode="External"/><Relationship Id="rId63" Type="http://schemas.openxmlformats.org/officeDocument/2006/relationships/hyperlink" Target="file:///\\oak.fg.rbc.com\display\CIT\GSS+DE0336+-+OTR+Large+Trade+Min+Contracts+Threshold" TargetMode="External"/><Relationship Id="rId68" Type="http://schemas.openxmlformats.org/officeDocument/2006/relationships/hyperlink" Target="file:///\\oak.fg.rbc.com\display\CIT\GSS+DE1332+-+RCM+OTR+Account+Range+Exclude+List+-+Region" TargetMode="External"/><Relationship Id="rId76" Type="http://schemas.openxmlformats.org/officeDocument/2006/relationships/hyperlink" Target="file:///\\oak.fg.rbc.com\display\CIT\GSS+DE1341+-+RCM+Broker+Exclude+List+-+Region" TargetMode="External"/><Relationship Id="rId84" Type="http://schemas.openxmlformats.org/officeDocument/2006/relationships/hyperlink" Target="file:///\\oak.fg.rbc.com\display\CIT\GSS+DE2173+-+RCM+Broker+Exclude+List+-+List+Name" TargetMode="External"/><Relationship Id="rId89"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oak.fg.rbc.com\display\CIT\RCMLIST+UI009-1+-+RTS+Branch+Exclude+List" TargetMode="Externa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confluence.fg.rbc.com/pages/viewpage.action?pageId=197921012" TargetMode="External"/><Relationship Id="rId11" Type="http://schemas.openxmlformats.org/officeDocument/2006/relationships/hyperlink" Target="http://www.nice.com/Patents" TargetMode="External"/><Relationship Id="rId24" Type="http://schemas.openxmlformats.org/officeDocument/2006/relationships/hyperlink" Target="file:///\\oak.fg.rbc.com\pages\viewpage.action%3fpageId=209225463" TargetMode="External"/><Relationship Id="rId32" Type="http://schemas.openxmlformats.org/officeDocument/2006/relationships/hyperlink" Target="file:///\\oak.fg.rbc.com\pages\viewpage.action%3fpageId=209225463" TargetMode="External"/><Relationship Id="rId37" Type="http://schemas.openxmlformats.org/officeDocument/2006/relationships/hyperlink" Target="https://confluence.fg.rbc.com/display/CIT/GSS+DE1468+-+OTR+Short+Position+in+Underlying" TargetMode="External"/><Relationship Id="rId40" Type="http://schemas.openxmlformats.org/officeDocument/2006/relationships/hyperlink" Target="file:///\\oak.fg.rbc.com\pages\viewpage.action%3fpageId=209225463" TargetMode="External"/><Relationship Id="rId45" Type="http://schemas.openxmlformats.org/officeDocument/2006/relationships/image" Target="media/image4.png"/><Relationship Id="rId53" Type="http://schemas.openxmlformats.org/officeDocument/2006/relationships/hyperlink" Target="https://confluence.fg.rbc.com/display/CIT/GSS+DE0432+-+Trade+Direction" TargetMode="External"/><Relationship Id="rId58" Type="http://schemas.openxmlformats.org/officeDocument/2006/relationships/hyperlink" Target="file:///\\oak.fg.rbc.com\pages\viewpage.action%3fpageId=181868791" TargetMode="External"/><Relationship Id="rId66" Type="http://schemas.openxmlformats.org/officeDocument/2006/relationships/hyperlink" Target="file:///\\oak.fg.rbc.com\display\CIT\GSS+DE1336+-+RCM+OTR+Account+Range+Exclude+List+-+End+Date" TargetMode="External"/><Relationship Id="rId74" Type="http://schemas.openxmlformats.org/officeDocument/2006/relationships/hyperlink" Target="file:///\\oak.fg.rbc.com\display\CIT\GSS+DE1338+-+RCM+OTR+Branch+Exclude+List+-+Branch+Number" TargetMode="External"/><Relationship Id="rId79" Type="http://schemas.openxmlformats.org/officeDocument/2006/relationships/hyperlink" Target="file:///\\oak.fg.rbc.com\display\CIT\GSS+DE1342+-+RCM+Broker+Exclude+List+-+Broker+Id" TargetMode="External"/><Relationship Id="rId87" Type="http://schemas.openxmlformats.org/officeDocument/2006/relationships/hyperlink" Target="file:///\\oak.fg.rbc.com\display\CIT\GSS+DE1344+-+RCM+Broker+Exclude+List+-+End+Date" TargetMode="External"/><Relationship Id="rId5" Type="http://schemas.openxmlformats.org/officeDocument/2006/relationships/webSettings" Target="webSettings.xml"/><Relationship Id="rId61" Type="http://schemas.openxmlformats.org/officeDocument/2006/relationships/hyperlink" Target="https://confluence.fg.rbc.com/display/CIT/GSS+DE0091+-+Product+Description" TargetMode="External"/><Relationship Id="rId82" Type="http://schemas.openxmlformats.org/officeDocument/2006/relationships/hyperlink" Target="file:///\\oak.fg.rbc.com\display\CIT\GSS+DE1341+-+RCM+Broker+Exclude+List+-+Region" TargetMode="External"/><Relationship Id="rId90" Type="http://schemas.openxmlformats.org/officeDocument/2006/relationships/glossaryDocument" Target="glossary/document.xml"/><Relationship Id="rId19" Type="http://schemas.openxmlformats.org/officeDocument/2006/relationships/hyperlink" Target="file:///\\oak.fg.rbc.com\display\CIT\GSS+DE0851+-+Product+Is+Option" TargetMode="External"/><Relationship Id="rId14" Type="http://schemas.openxmlformats.org/officeDocument/2006/relationships/comments" Target="comments.xml"/><Relationship Id="rId22" Type="http://schemas.openxmlformats.org/officeDocument/2006/relationships/hyperlink" Target="https://confluence.fg.rbc.com/display/CIT/GSS+DE0783+-+Underlying+Product+Key" TargetMode="External"/><Relationship Id="rId27" Type="http://schemas.openxmlformats.org/officeDocument/2006/relationships/hyperlink" Target="file:///\\oak.fg.rbc.com\pages\viewpage.action%3fpageId=209225463" TargetMode="External"/><Relationship Id="rId30" Type="http://schemas.openxmlformats.org/officeDocument/2006/relationships/hyperlink" Target="file:///\\oak.fg.rbc.com\pages\viewpage.action%3fpageId=209225463" TargetMode="External"/><Relationship Id="rId35" Type="http://schemas.openxmlformats.org/officeDocument/2006/relationships/hyperlink" Target="https://confluence.fg.rbc.com/pages/viewpage.action?pageId=197921012" TargetMode="External"/><Relationship Id="rId43" Type="http://schemas.openxmlformats.org/officeDocument/2006/relationships/image" Target="media/image2.png"/><Relationship Id="rId48" Type="http://schemas.openxmlformats.org/officeDocument/2006/relationships/hyperlink" Target="https://confluence.fg.rbc.com/display/CIT/GSS+DE0100+-+Underlying+Product+Name" TargetMode="External"/><Relationship Id="rId56" Type="http://schemas.openxmlformats.org/officeDocument/2006/relationships/hyperlink" Target="https://confluence.fg.rbc.com/pages/viewpage.action?pageId=182304068" TargetMode="External"/><Relationship Id="rId64" Type="http://schemas.openxmlformats.org/officeDocument/2006/relationships/hyperlink" Target="file:///\\oak.fg.rbc.com\display\CIT\GSS+DE1464+-+RCM+OTR+Prior+Alerts+Lookback+Period+Threshold" TargetMode="External"/><Relationship Id="rId69" Type="http://schemas.openxmlformats.org/officeDocument/2006/relationships/hyperlink" Target="file:///\\oak.fg.rbc.com\display\CIT\GSS+DE1334+-+RCM+OTR+Account+Range+Exclude+List+-+Account+Range+To" TargetMode="External"/><Relationship Id="rId77" Type="http://schemas.openxmlformats.org/officeDocument/2006/relationships/hyperlink" Target="file:///\\oak.fg.rbc.com\display\CIT\GSS+DE1344+-+RCM+Broker+Exclude+List+-+End+Date" TargetMode="External"/><Relationship Id="rId8" Type="http://schemas.openxmlformats.org/officeDocument/2006/relationships/image" Target="media/image1.emf"/><Relationship Id="rId51" Type="http://schemas.openxmlformats.org/officeDocument/2006/relationships/hyperlink" Target="https://confluence.fg.rbc.com/display/CIT/GSS+DE0097+-+Strike+Price" TargetMode="External"/><Relationship Id="rId72" Type="http://schemas.openxmlformats.org/officeDocument/2006/relationships/hyperlink" Target="file:///\\oak.fg.rbc.com\display\CIT\GSS+DE1340+-+RCM+OTR+Branch+Exclude+List+-+End+Date" TargetMode="External"/><Relationship Id="rId80" Type="http://schemas.openxmlformats.org/officeDocument/2006/relationships/hyperlink" Target="file:///\\oak.fg.rbc.com\display\CIT\GSS+DE2172+-+RCM+Broker+Exclude+List+-+Model+Name" TargetMode="External"/><Relationship Id="rId85" Type="http://schemas.openxmlformats.org/officeDocument/2006/relationships/hyperlink" Target="https://confluence.fg.rbc.com/display/CIT/GSS+DE1342+-+RCM+Broker+Exclude+List+-+Broker+Id"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confluence.fg.rbc.com/display/CIT/GSS+DE1455+-+Trade+Executing+Representative+Key" TargetMode="External"/><Relationship Id="rId25" Type="http://schemas.openxmlformats.org/officeDocument/2006/relationships/hyperlink" Target="https://confluence.fg.rbc.com/display/CIT/GSS+DE1468+-+OTR+Short+Position+in+Underlying" TargetMode="External"/><Relationship Id="rId33" Type="http://schemas.openxmlformats.org/officeDocument/2006/relationships/hyperlink" Target="https://confluence.fg.rbc.com/display/CIT/GSS+DE1459+-+Account+Is+Registered" TargetMode="External"/><Relationship Id="rId38" Type="http://schemas.openxmlformats.org/officeDocument/2006/relationships/hyperlink" Target="file:///\\oak.fg.rbc.com\display\CIT\GSS+BR058+-+Determine+Trades+for+Options+Trading+Review" TargetMode="External"/><Relationship Id="rId46" Type="http://schemas.openxmlformats.org/officeDocument/2006/relationships/hyperlink" Target="https://confluence.fg.rbc.com/display/CIT/GSS+DE0091+-+Product+Description" TargetMode="External"/><Relationship Id="rId59" Type="http://schemas.openxmlformats.org/officeDocument/2006/relationships/hyperlink" Target="https://confluence.fg.rbc.com/display/CIT/GSS+DE0205+-+ADP+Code" TargetMode="External"/><Relationship Id="rId67" Type="http://schemas.openxmlformats.org/officeDocument/2006/relationships/hyperlink" Target="file:///\\oak.fg.rbc.com\display\CIT\GSS+DE1335+-+RCM+OTR+Account+Range+Exclude+List+-+Start+Date" TargetMode="External"/><Relationship Id="rId20" Type="http://schemas.openxmlformats.org/officeDocument/2006/relationships/hyperlink" Target="https://confluence.fg.rbc.com/display/CIT/GSS+DE0096+-+Call+Put+Indicator" TargetMode="External"/><Relationship Id="rId41" Type="http://schemas.openxmlformats.org/officeDocument/2006/relationships/hyperlink" Target="https://confluence.fg.rbc.com/display/CIT/GSS+DE1468+-+OTR+Short+Position+in+Underlying" TargetMode="External"/><Relationship Id="rId54" Type="http://schemas.openxmlformats.org/officeDocument/2006/relationships/hyperlink" Target="https://confluence.fg.rbc.com/pages/viewpage.action?pageId=192166203" TargetMode="External"/><Relationship Id="rId62" Type="http://schemas.openxmlformats.org/officeDocument/2006/relationships/hyperlink" Target="file:///\\oak.fg.rbc.com\display\CIT\GSS+DE1463+-+RCM+OTR+MIN+Trade+Quantity+Threshold" TargetMode="External"/><Relationship Id="rId70" Type="http://schemas.openxmlformats.org/officeDocument/2006/relationships/hyperlink" Target="file:///\\oak.fg.rbc.com\display\CIT\GSS+DE1333+-+RCM+OTR+Account+Range+Exclude+List+-+Account+Range+From" TargetMode="External"/><Relationship Id="rId75" Type="http://schemas.openxmlformats.org/officeDocument/2006/relationships/hyperlink" Target="file:///\\oak.fg.rbc.com\display\CIT\GSS+DE1337+-+RCM+OTR+Branch+Exclude+List+-+Region" TargetMode="External"/><Relationship Id="rId83" Type="http://schemas.openxmlformats.org/officeDocument/2006/relationships/hyperlink" Target="file:///\\oak.fg.rbc.com\display\CIT\GSS+DE2172+-+RCM+Broker+Exclude+List+-+Model+Name" TargetMode="External"/><Relationship Id="rId88" Type="http://schemas.openxmlformats.org/officeDocument/2006/relationships/fontTable" Target="fontTable.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confluence.fg.rbc.com/pages/viewpage.action?pageId=197921012" TargetMode="External"/><Relationship Id="rId28" Type="http://schemas.openxmlformats.org/officeDocument/2006/relationships/hyperlink" Target="https://confluence.fg.rbc.com/display/CIT/GSS+DE1468+-+OTR+Short+Position+in+Underlying" TargetMode="External"/><Relationship Id="rId36" Type="http://schemas.openxmlformats.org/officeDocument/2006/relationships/hyperlink" Target="file:///\\oak.fg.rbc.com\pages\viewpage.action%3fpageId=209225463" TargetMode="External"/><Relationship Id="rId49" Type="http://schemas.openxmlformats.org/officeDocument/2006/relationships/hyperlink" Target="https://confluence.fg.rbc.com/display/CIT/GSS+DE0091+-+Product+Description" TargetMode="External"/><Relationship Id="rId57" Type="http://schemas.openxmlformats.org/officeDocument/2006/relationships/hyperlink" Target="https://confluence.fg.rbc.com/pages/viewpage.action?pageId=218104916" TargetMode="External"/><Relationship Id="rId10" Type="http://schemas.openxmlformats.org/officeDocument/2006/relationships/footer" Target="footer1.xml"/><Relationship Id="rId31" Type="http://schemas.openxmlformats.org/officeDocument/2006/relationships/hyperlink" Target="https://confluence.fg.rbc.com/pages/viewpage.action?pageId=197921012" TargetMode="External"/><Relationship Id="rId44" Type="http://schemas.openxmlformats.org/officeDocument/2006/relationships/image" Target="media/image3.png"/><Relationship Id="rId52" Type="http://schemas.openxmlformats.org/officeDocument/2006/relationships/hyperlink" Target="https://confluence.fg.rbc.com/display/CIT/GSS+DE0433+-+Trade+Date" TargetMode="External"/><Relationship Id="rId60" Type="http://schemas.openxmlformats.org/officeDocument/2006/relationships/image" Target="media/image5.png"/><Relationship Id="rId65" Type="http://schemas.openxmlformats.org/officeDocument/2006/relationships/hyperlink" Target="file:///\\oak.fg.rbc.com\display\CIT\GSS+DE1473+-+OTR+Prior+Alerts+by+Account" TargetMode="External"/><Relationship Id="rId73" Type="http://schemas.openxmlformats.org/officeDocument/2006/relationships/hyperlink" Target="file:///\\oak.fg.rbc.com\display\CIT\GSS+DE1339+-+OTR+Branch+Exclude+List+-+Start+Date" TargetMode="External"/><Relationship Id="rId78" Type="http://schemas.openxmlformats.org/officeDocument/2006/relationships/hyperlink" Target="file:///\\oak.fg.rbc.com\display\CIT\GSS+DE1343+-+RCM+Broker+Exclude+List+-+Start+Date" TargetMode="External"/><Relationship Id="rId81" Type="http://schemas.openxmlformats.org/officeDocument/2006/relationships/hyperlink" Target="file:///\\oak.fg.rbc.com\display\CIT\GSS+DE2173+-+RCM+Broker+Exclude+List+-+List+Name" TargetMode="External"/><Relationship Id="rId86" Type="http://schemas.openxmlformats.org/officeDocument/2006/relationships/hyperlink" Target="file:///\\oak.fg.rbc.com\display\CIT\GSS+DE1343+-+RCM+Broker+Exclude+List+-+Start+Date" TargetMode="Externa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CC581CC83E47659E310E71D5476C02"/>
        <w:category>
          <w:name w:val="General"/>
          <w:gallery w:val="placeholder"/>
        </w:category>
        <w:types>
          <w:type w:val="bbPlcHdr"/>
        </w:types>
        <w:behaviors>
          <w:behavior w:val="content"/>
        </w:behaviors>
        <w:guid w:val="{CCEFB5AC-E7ED-4169-B92B-9510F1B5AC38}"/>
      </w:docPartPr>
      <w:docPartBody>
        <w:p w:rsidR="00A00CBA" w:rsidRDefault="00A00CB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3C"/>
    <w:rsid w:val="000F5322"/>
    <w:rsid w:val="00106A88"/>
    <w:rsid w:val="001A6E4F"/>
    <w:rsid w:val="0022773C"/>
    <w:rsid w:val="00295552"/>
    <w:rsid w:val="00343CBF"/>
    <w:rsid w:val="004B163B"/>
    <w:rsid w:val="005121B8"/>
    <w:rsid w:val="005449F0"/>
    <w:rsid w:val="005A2FFB"/>
    <w:rsid w:val="005E7F61"/>
    <w:rsid w:val="006A6BDD"/>
    <w:rsid w:val="006B4397"/>
    <w:rsid w:val="006E5D01"/>
    <w:rsid w:val="00763D8B"/>
    <w:rsid w:val="00774D86"/>
    <w:rsid w:val="0082161B"/>
    <w:rsid w:val="008E61D9"/>
    <w:rsid w:val="00976EFE"/>
    <w:rsid w:val="00A00CBA"/>
    <w:rsid w:val="00B47D9E"/>
    <w:rsid w:val="00C05D88"/>
    <w:rsid w:val="00CB1174"/>
    <w:rsid w:val="00CD3FA7"/>
    <w:rsid w:val="00D32BF3"/>
    <w:rsid w:val="00E0151E"/>
    <w:rsid w:val="00E82A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F1AC-E60F-482D-8CA6-79993476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21</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Avniel</dc:creator>
  <cp:keywords/>
  <dc:description/>
  <cp:lastModifiedBy>Joey Avniel</cp:lastModifiedBy>
  <cp:revision>5</cp:revision>
  <dcterms:created xsi:type="dcterms:W3CDTF">2022-01-25T21:22:00Z</dcterms:created>
  <dcterms:modified xsi:type="dcterms:W3CDTF">2022-01-25T22:22:00Z</dcterms:modified>
</cp:coreProperties>
</file>