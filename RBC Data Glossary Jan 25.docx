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6973" w14:textId="043518CC" w:rsidR="008D397E" w:rsidRDefault="0064470E" w:rsidP="003A1631">
      <w:pPr>
        <w:pStyle w:val="Heading1"/>
        <w:rPr>
          <w:rFonts w:eastAsia="Times New Roman" w:cstheme="minorHAnsi"/>
        </w:rPr>
      </w:pPr>
      <w:bookmarkStart w:id="0" w:name="OLE_LINK1"/>
      <w:r w:rsidRPr="00DF5E59">
        <w:rPr>
          <w:rFonts w:eastAsia="Times New Roman"/>
        </w:rPr>
        <w:t>Positions</w:t>
      </w:r>
    </w:p>
    <w:tbl>
      <w:tblPr>
        <w:tblStyle w:val="TableGrid"/>
        <w:tblW w:w="1251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180"/>
        <w:gridCol w:w="3330"/>
        <w:gridCol w:w="1170"/>
        <w:gridCol w:w="4830"/>
      </w:tblGrid>
      <w:tr w:rsidR="008D397E" w14:paraId="329265BB" w14:textId="465BF818" w:rsidTr="007A25E4">
        <w:tc>
          <w:tcPr>
            <w:tcW w:w="3180" w:type="dxa"/>
          </w:tcPr>
          <w:p w14:paraId="22C79FC3" w14:textId="737D60BF" w:rsidR="008D397E" w:rsidRPr="008D397E" w:rsidRDefault="008D397E" w:rsidP="00D903B5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Glossary Term(</w:t>
            </w:r>
            <w:r>
              <w:rPr>
                <w:rFonts w:eastAsia="Times New Roman" w:cstheme="minorHAnsi"/>
                <w:b/>
                <w:bCs/>
              </w:rPr>
              <w:t>s</w:t>
            </w:r>
            <w:r w:rsidRPr="008D397E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3330" w:type="dxa"/>
          </w:tcPr>
          <w:p w14:paraId="5F48C904" w14:textId="0414AE5F" w:rsidR="008D397E" w:rsidRPr="008D397E" w:rsidRDefault="008D397E" w:rsidP="00D903B5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UDM Name</w:t>
            </w:r>
            <w:r w:rsidR="003A1631">
              <w:rPr>
                <w:rFonts w:eastAsia="Times New Roman" w:cstheme="minorHAnsi"/>
                <w:b/>
                <w:bCs/>
              </w:rPr>
              <w:t xml:space="preserve"> (Position)</w:t>
            </w:r>
          </w:p>
        </w:tc>
        <w:tc>
          <w:tcPr>
            <w:tcW w:w="1170" w:type="dxa"/>
          </w:tcPr>
          <w:p w14:paraId="06547BBE" w14:textId="5C18028A" w:rsidR="008D397E" w:rsidRPr="008D397E" w:rsidRDefault="008D397E" w:rsidP="00D903B5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Example</w:t>
            </w:r>
            <w:r w:rsidR="007353F8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830" w:type="dxa"/>
          </w:tcPr>
          <w:p w14:paraId="51498623" w14:textId="42071A40" w:rsidR="008D397E" w:rsidRPr="008D397E" w:rsidRDefault="008D397E" w:rsidP="00D903B5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8D397E" w14:paraId="1BEF1A65" w14:textId="0CABC941" w:rsidTr="007A25E4">
        <w:tc>
          <w:tcPr>
            <w:tcW w:w="3180" w:type="dxa"/>
          </w:tcPr>
          <w:p w14:paraId="35559678" w14:textId="70A2055F" w:rsidR="008D397E" w:rsidRDefault="008D397E" w:rsidP="00D903B5">
            <w:pPr>
              <w:rPr>
                <w:rFonts w:eastAsia="Times New Roman" w:cstheme="minorHAnsi"/>
              </w:rPr>
            </w:pPr>
            <w:r w:rsidRPr="00DF5E59">
              <w:rPr>
                <w:sz w:val="24"/>
                <w:szCs w:val="24"/>
              </w:rPr>
              <w:t>Position Account Key</w:t>
            </w:r>
          </w:p>
        </w:tc>
        <w:tc>
          <w:tcPr>
            <w:tcW w:w="3330" w:type="dxa"/>
          </w:tcPr>
          <w:p w14:paraId="2F7A43C6" w14:textId="3C70605F" w:rsidR="008D397E" w:rsidRDefault="477BE0D0" w:rsidP="477BE0D0">
            <w:pPr>
              <w:rPr>
                <w:rFonts w:eastAsia="Times New Roman"/>
              </w:rPr>
            </w:pPr>
            <w:proofErr w:type="spellStart"/>
            <w:r w:rsidRPr="477BE0D0">
              <w:rPr>
                <w:sz w:val="24"/>
                <w:szCs w:val="24"/>
              </w:rPr>
              <w:t>account_key</w:t>
            </w:r>
            <w:proofErr w:type="spellEnd"/>
          </w:p>
        </w:tc>
        <w:tc>
          <w:tcPr>
            <w:tcW w:w="1170" w:type="dxa"/>
          </w:tcPr>
          <w:p w14:paraId="0086D608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  <w:tc>
          <w:tcPr>
            <w:tcW w:w="4830" w:type="dxa"/>
          </w:tcPr>
          <w:p w14:paraId="3554829A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</w:tr>
      <w:tr w:rsidR="008D397E" w14:paraId="0541E0E4" w14:textId="06232C6F" w:rsidTr="007A25E4">
        <w:tc>
          <w:tcPr>
            <w:tcW w:w="3180" w:type="dxa"/>
          </w:tcPr>
          <w:p w14:paraId="3ED44CAA" w14:textId="56020266" w:rsidR="008D397E" w:rsidRDefault="008D397E" w:rsidP="00D903B5">
            <w:pPr>
              <w:rPr>
                <w:rFonts w:eastAsia="Times New Roman" w:cstheme="minorHAnsi"/>
              </w:rPr>
            </w:pPr>
            <w:r w:rsidRPr="00DF5E59">
              <w:rPr>
                <w:sz w:val="24"/>
                <w:szCs w:val="24"/>
              </w:rPr>
              <w:t>Position Date</w:t>
            </w:r>
          </w:p>
        </w:tc>
        <w:tc>
          <w:tcPr>
            <w:tcW w:w="3330" w:type="dxa"/>
          </w:tcPr>
          <w:p w14:paraId="718DE388" w14:textId="0100B286" w:rsidR="008D397E" w:rsidRDefault="477BE0D0" w:rsidP="477BE0D0">
            <w:pPr>
              <w:rPr>
                <w:rFonts w:eastAsia="Times New Roman"/>
              </w:rPr>
            </w:pPr>
            <w:r w:rsidRPr="477BE0D0">
              <w:rPr>
                <w:sz w:val="24"/>
                <w:szCs w:val="24"/>
              </w:rPr>
              <w:t>POSITION_DATE_TIME</w:t>
            </w:r>
          </w:p>
        </w:tc>
        <w:tc>
          <w:tcPr>
            <w:tcW w:w="1170" w:type="dxa"/>
          </w:tcPr>
          <w:p w14:paraId="6B5EC713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  <w:tc>
          <w:tcPr>
            <w:tcW w:w="4830" w:type="dxa"/>
          </w:tcPr>
          <w:p w14:paraId="0E6C53AD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</w:tr>
      <w:tr w:rsidR="008D397E" w14:paraId="5EB70942" w14:textId="6CD2D3E9" w:rsidTr="007A25E4">
        <w:tc>
          <w:tcPr>
            <w:tcW w:w="3180" w:type="dxa"/>
          </w:tcPr>
          <w:p w14:paraId="4B5D50F6" w14:textId="3728CBD2" w:rsidR="008D397E" w:rsidRDefault="008D397E" w:rsidP="00D903B5">
            <w:pPr>
              <w:rPr>
                <w:rFonts w:eastAsia="Times New Roman" w:cstheme="minorHAnsi"/>
              </w:rPr>
            </w:pPr>
            <w:r w:rsidRPr="00107688">
              <w:rPr>
                <w:sz w:val="24"/>
                <w:szCs w:val="24"/>
              </w:rPr>
              <w:t>Position Product Key</w:t>
            </w:r>
          </w:p>
        </w:tc>
        <w:tc>
          <w:tcPr>
            <w:tcW w:w="3330" w:type="dxa"/>
          </w:tcPr>
          <w:p w14:paraId="55F7C7CE" w14:textId="26E081D3" w:rsidR="008D397E" w:rsidRDefault="477BE0D0" w:rsidP="477BE0D0">
            <w:pPr>
              <w:rPr>
                <w:rFonts w:eastAsia="Times New Roman"/>
              </w:rPr>
            </w:pPr>
            <w:r w:rsidRPr="477BE0D0">
              <w:rPr>
                <w:rFonts w:eastAsia="Times New Roman"/>
              </w:rPr>
              <w:t>PRODUCT_KEY</w:t>
            </w:r>
          </w:p>
        </w:tc>
        <w:tc>
          <w:tcPr>
            <w:tcW w:w="1170" w:type="dxa"/>
          </w:tcPr>
          <w:p w14:paraId="1DB90CE5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  <w:tc>
          <w:tcPr>
            <w:tcW w:w="4830" w:type="dxa"/>
          </w:tcPr>
          <w:p w14:paraId="6F187718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</w:tr>
      <w:tr w:rsidR="008D397E" w14:paraId="3B8214CA" w14:textId="77777777" w:rsidTr="007A25E4">
        <w:trPr>
          <w:trHeight w:val="300"/>
        </w:trPr>
        <w:tc>
          <w:tcPr>
            <w:tcW w:w="3180" w:type="dxa"/>
            <w:tcBorders>
              <w:bottom w:val="single" w:sz="2" w:space="0" w:color="000000" w:themeColor="text1"/>
            </w:tcBorders>
          </w:tcPr>
          <w:p w14:paraId="1F49E155" w14:textId="77218D33" w:rsidR="477BE0D0" w:rsidRDefault="477BE0D0" w:rsidP="477BE0D0">
            <w:pPr>
              <w:rPr>
                <w:sz w:val="24"/>
                <w:szCs w:val="24"/>
              </w:rPr>
            </w:pPr>
            <w:bookmarkStart w:id="1" w:name="_Hlk93597853"/>
            <w:r w:rsidRPr="477BE0D0">
              <w:rPr>
                <w:sz w:val="24"/>
                <w:szCs w:val="24"/>
              </w:rPr>
              <w:t>Position Value</w:t>
            </w:r>
            <w:r w:rsidR="00F97708">
              <w:rPr>
                <w:sz w:val="24"/>
                <w:szCs w:val="24"/>
              </w:rPr>
              <w:t xml:space="preserve"> </w:t>
            </w:r>
            <w:bookmarkEnd w:id="1"/>
            <w:r w:rsidR="00F97708">
              <w:rPr>
                <w:sz w:val="24"/>
                <w:szCs w:val="24"/>
              </w:rPr>
              <w:t xml:space="preserve">/ </w:t>
            </w:r>
            <w:r w:rsidR="00F97708" w:rsidRPr="00F97708">
              <w:rPr>
                <w:sz w:val="24"/>
                <w:szCs w:val="24"/>
              </w:rPr>
              <w:t>Position Value (Base)</w:t>
            </w:r>
          </w:p>
        </w:tc>
        <w:tc>
          <w:tcPr>
            <w:tcW w:w="3330" w:type="dxa"/>
            <w:tcBorders>
              <w:bottom w:val="single" w:sz="2" w:space="0" w:color="000000" w:themeColor="text1"/>
            </w:tcBorders>
          </w:tcPr>
          <w:p w14:paraId="1B52FFF1" w14:textId="158BB7A0" w:rsidR="008D397E" w:rsidRDefault="477BE0D0" w:rsidP="477BE0D0">
            <w:pPr>
              <w:rPr>
                <w:rFonts w:eastAsia="Times New Roman"/>
              </w:rPr>
            </w:pPr>
            <w:proofErr w:type="spellStart"/>
            <w:r w:rsidRPr="477BE0D0">
              <w:rPr>
                <w:sz w:val="24"/>
                <w:szCs w:val="24"/>
              </w:rPr>
              <w:t>base_currency_value</w:t>
            </w:r>
            <w:proofErr w:type="spellEnd"/>
          </w:p>
        </w:tc>
        <w:tc>
          <w:tcPr>
            <w:tcW w:w="1170" w:type="dxa"/>
            <w:tcBorders>
              <w:bottom w:val="single" w:sz="2" w:space="0" w:color="000000" w:themeColor="text1"/>
            </w:tcBorders>
          </w:tcPr>
          <w:p w14:paraId="5A318A5B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  <w:tc>
          <w:tcPr>
            <w:tcW w:w="4830" w:type="dxa"/>
            <w:tcBorders>
              <w:bottom w:val="single" w:sz="2" w:space="0" w:color="000000" w:themeColor="text1"/>
            </w:tcBorders>
          </w:tcPr>
          <w:p w14:paraId="39959BAD" w14:textId="798635FA" w:rsidR="008D397E" w:rsidRDefault="477BE0D0" w:rsidP="477BE0D0">
            <w:pPr>
              <w:ind w:left="90" w:right="540"/>
              <w:rPr>
                <w:rFonts w:eastAsia="Times New Roman"/>
              </w:rPr>
            </w:pPr>
            <w:r w:rsidRPr="477BE0D0">
              <w:rPr>
                <w:rFonts w:eastAsia="Times New Roman"/>
                <w:color w:val="000000" w:themeColor="text1"/>
              </w:rPr>
              <w:t>Position value in base currency as base price * base quantity</w:t>
            </w:r>
          </w:p>
        </w:tc>
      </w:tr>
      <w:tr w:rsidR="008D397E" w14:paraId="2793B02F" w14:textId="77777777" w:rsidTr="007A25E4">
        <w:tc>
          <w:tcPr>
            <w:tcW w:w="3180" w:type="dxa"/>
            <w:tcBorders>
              <w:top w:val="single" w:sz="2" w:space="0" w:color="000000" w:themeColor="text1"/>
            </w:tcBorders>
          </w:tcPr>
          <w:p w14:paraId="58F42A0A" w14:textId="5CD4C7E3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Position Quantity</w:t>
            </w:r>
          </w:p>
        </w:tc>
        <w:tc>
          <w:tcPr>
            <w:tcW w:w="3330" w:type="dxa"/>
            <w:tcBorders>
              <w:top w:val="single" w:sz="2" w:space="0" w:color="000000" w:themeColor="text1"/>
            </w:tcBorders>
          </w:tcPr>
          <w:p w14:paraId="18ED4BF1" w14:textId="04231FEA" w:rsidR="008D397E" w:rsidRPr="00DF5E59" w:rsidRDefault="477BE0D0" w:rsidP="00D903B5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quantity</w:t>
            </w:r>
          </w:p>
        </w:tc>
        <w:tc>
          <w:tcPr>
            <w:tcW w:w="1170" w:type="dxa"/>
            <w:tcBorders>
              <w:top w:val="single" w:sz="2" w:space="0" w:color="000000" w:themeColor="text1"/>
            </w:tcBorders>
          </w:tcPr>
          <w:p w14:paraId="62872D9F" w14:textId="77777777" w:rsidR="008D397E" w:rsidRDefault="008D397E" w:rsidP="00D903B5">
            <w:pPr>
              <w:rPr>
                <w:rFonts w:eastAsia="Times New Roman" w:cstheme="minorHAnsi"/>
              </w:rPr>
            </w:pPr>
          </w:p>
        </w:tc>
        <w:tc>
          <w:tcPr>
            <w:tcW w:w="4830" w:type="dxa"/>
            <w:tcBorders>
              <w:top w:val="single" w:sz="2" w:space="0" w:color="000000" w:themeColor="text1"/>
            </w:tcBorders>
          </w:tcPr>
          <w:p w14:paraId="76EE1B21" w14:textId="62297CA6" w:rsidR="008D397E" w:rsidRDefault="000845BD" w:rsidP="00D903B5">
            <w:pPr>
              <w:rPr>
                <w:rFonts w:eastAsia="Times New Roman"/>
                <w:color w:val="000000"/>
              </w:rPr>
            </w:pPr>
            <w:r>
              <w:rPr>
                <w:sz w:val="24"/>
                <w:szCs w:val="24"/>
              </w:rPr>
              <w:t>Negative for Short</w:t>
            </w:r>
          </w:p>
        </w:tc>
      </w:tr>
      <w:tr w:rsidR="008D397E" w14:paraId="74B65748" w14:textId="77777777" w:rsidTr="007A25E4">
        <w:tc>
          <w:tcPr>
            <w:tcW w:w="3180" w:type="dxa"/>
            <w:tcBorders>
              <w:bottom w:val="single" w:sz="2" w:space="0" w:color="000000" w:themeColor="text1"/>
            </w:tcBorders>
          </w:tcPr>
          <w:p w14:paraId="009172F6" w14:textId="2F5E7F3A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Position Long Short Index Flag</w:t>
            </w:r>
          </w:p>
        </w:tc>
        <w:tc>
          <w:tcPr>
            <w:tcW w:w="3330" w:type="dxa"/>
            <w:tcBorders>
              <w:bottom w:val="single" w:sz="2" w:space="0" w:color="000000" w:themeColor="text1"/>
            </w:tcBorders>
          </w:tcPr>
          <w:p w14:paraId="1FEDD668" w14:textId="341766EB" w:rsidR="477BE0D0" w:rsidRDefault="477BE0D0" w:rsidP="477BE0D0">
            <w:pPr>
              <w:rPr>
                <w:rFonts w:eastAsia="Times New Roman"/>
              </w:rPr>
            </w:pPr>
            <w:r w:rsidRPr="477BE0D0">
              <w:rPr>
                <w:sz w:val="24"/>
                <w:szCs w:val="24"/>
              </w:rPr>
              <w:t>LONG_SHORT_CD</w:t>
            </w:r>
          </w:p>
        </w:tc>
        <w:tc>
          <w:tcPr>
            <w:tcW w:w="1170" w:type="dxa"/>
            <w:tcBorders>
              <w:bottom w:val="single" w:sz="2" w:space="0" w:color="000000" w:themeColor="text1"/>
            </w:tcBorders>
          </w:tcPr>
          <w:p w14:paraId="39062826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4830" w:type="dxa"/>
            <w:tcBorders>
              <w:bottom w:val="single" w:sz="2" w:space="0" w:color="000000" w:themeColor="text1"/>
            </w:tcBorders>
          </w:tcPr>
          <w:p w14:paraId="1993863C" w14:textId="65458FC5" w:rsidR="477BE0D0" w:rsidRDefault="477BE0D0" w:rsidP="477BE0D0">
            <w:pPr>
              <w:rPr>
                <w:sz w:val="16"/>
                <w:szCs w:val="16"/>
              </w:rPr>
            </w:pPr>
            <w:r w:rsidRPr="477BE0D0">
              <w:rPr>
                <w:sz w:val="16"/>
                <w:szCs w:val="16"/>
              </w:rPr>
              <w:t>-short/long positions.</w:t>
            </w:r>
            <w:ins w:id="2" w:author="Joey Avniel" w:date="2022-01-19T09:07:00Z">
              <w:r w:rsidR="00F141B0">
                <w:rPr>
                  <w:sz w:val="16"/>
                  <w:szCs w:val="16"/>
                </w:rPr>
                <w:t xml:space="preserve"> </w:t>
              </w:r>
            </w:ins>
            <w:proofErr w:type="spellStart"/>
            <w:r w:rsidRPr="477BE0D0">
              <w:rPr>
                <w:sz w:val="16"/>
                <w:szCs w:val="16"/>
              </w:rPr>
              <w:t>long_short_ind</w:t>
            </w:r>
            <w:proofErr w:type="spellEnd"/>
          </w:p>
        </w:tc>
      </w:tr>
      <w:tr w:rsidR="477BE0D0" w14:paraId="1AE34253" w14:textId="77777777" w:rsidTr="007A25E4">
        <w:tc>
          <w:tcPr>
            <w:tcW w:w="3180" w:type="dxa"/>
            <w:tcBorders>
              <w:top w:val="single" w:sz="2" w:space="0" w:color="000000" w:themeColor="text1"/>
            </w:tcBorders>
          </w:tcPr>
          <w:p w14:paraId="4987358B" w14:textId="4377B0D1" w:rsidR="477BE0D0" w:rsidRDefault="477BE0D0" w:rsidP="477BE0D0">
            <w:pPr>
              <w:rPr>
                <w:rFonts w:eastAsia="Times New Roman"/>
              </w:rPr>
            </w:pPr>
            <w:r w:rsidRPr="477BE0D0">
              <w:rPr>
                <w:sz w:val="24"/>
                <w:szCs w:val="24"/>
              </w:rPr>
              <w:t>Position Call Put Indicator</w:t>
            </w:r>
          </w:p>
        </w:tc>
        <w:tc>
          <w:tcPr>
            <w:tcW w:w="3330" w:type="dxa"/>
            <w:tcBorders>
              <w:top w:val="single" w:sz="2" w:space="0" w:color="000000" w:themeColor="text1"/>
            </w:tcBorders>
          </w:tcPr>
          <w:p w14:paraId="0F96C156" w14:textId="00D42775" w:rsidR="477BE0D0" w:rsidRDefault="477BE0D0" w:rsidP="477BE0D0">
            <w:pPr>
              <w:rPr>
                <w:sz w:val="24"/>
                <w:szCs w:val="24"/>
              </w:rPr>
            </w:pPr>
            <w:r w:rsidRPr="0041722D">
              <w:rPr>
                <w:b/>
                <w:bCs/>
                <w:sz w:val="24"/>
                <w:szCs w:val="24"/>
                <w:highlight w:val="cyan"/>
              </w:rPr>
              <w:t>Product</w:t>
            </w:r>
            <w:r w:rsidRPr="0041722D">
              <w:rPr>
                <w:sz w:val="24"/>
                <w:szCs w:val="24"/>
                <w:highlight w:val="cyan"/>
              </w:rPr>
              <w:t>.</w:t>
            </w:r>
            <w:r w:rsidR="003A1631" w:rsidRPr="0041722D">
              <w:rPr>
                <w:sz w:val="24"/>
                <w:szCs w:val="24"/>
                <w:highlight w:val="cyan"/>
              </w:rPr>
              <w:t xml:space="preserve"> </w:t>
            </w:r>
            <w:r w:rsidRPr="0041722D">
              <w:rPr>
                <w:sz w:val="24"/>
                <w:szCs w:val="24"/>
                <w:highlight w:val="cyan"/>
              </w:rPr>
              <w:t>CALL_PUT_CD</w:t>
            </w:r>
          </w:p>
        </w:tc>
        <w:tc>
          <w:tcPr>
            <w:tcW w:w="1170" w:type="dxa"/>
            <w:tcBorders>
              <w:top w:val="single" w:sz="2" w:space="0" w:color="000000" w:themeColor="text1"/>
            </w:tcBorders>
          </w:tcPr>
          <w:p w14:paraId="1132E3F8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4830" w:type="dxa"/>
            <w:tcBorders>
              <w:top w:val="single" w:sz="2" w:space="0" w:color="000000" w:themeColor="text1"/>
            </w:tcBorders>
          </w:tcPr>
          <w:p w14:paraId="2373ED05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07BCFFBA" w14:textId="77777777" w:rsidTr="007A25E4">
        <w:tc>
          <w:tcPr>
            <w:tcW w:w="3180" w:type="dxa"/>
          </w:tcPr>
          <w:p w14:paraId="50FF71B5" w14:textId="4B8D454A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 xml:space="preserve">Position Market Value </w:t>
            </w:r>
            <w:proofErr w:type="spellStart"/>
            <w:r w:rsidRPr="477BE0D0">
              <w:rPr>
                <w:sz w:val="24"/>
                <w:szCs w:val="24"/>
              </w:rPr>
              <w:t>Orig</w:t>
            </w:r>
            <w:proofErr w:type="spellEnd"/>
          </w:p>
        </w:tc>
        <w:tc>
          <w:tcPr>
            <w:tcW w:w="3330" w:type="dxa"/>
          </w:tcPr>
          <w:p w14:paraId="51E05BC5" w14:textId="2C9C5F2F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ORIG_CURR_VALUE </w:t>
            </w:r>
          </w:p>
        </w:tc>
        <w:tc>
          <w:tcPr>
            <w:tcW w:w="1170" w:type="dxa"/>
          </w:tcPr>
          <w:p w14:paraId="61CC66A5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4830" w:type="dxa"/>
          </w:tcPr>
          <w:p w14:paraId="5875C85F" w14:textId="33A76DE1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711D3F07" w14:textId="77777777" w:rsidTr="007A25E4">
        <w:tc>
          <w:tcPr>
            <w:tcW w:w="3180" w:type="dxa"/>
          </w:tcPr>
          <w:p w14:paraId="2BFCC5A3" w14:textId="4A818C84" w:rsidR="477BE0D0" w:rsidRDefault="477BE0D0" w:rsidP="477BE0D0">
            <w:pPr>
              <w:rPr>
                <w:b/>
                <w:bCs/>
                <w:color w:val="C00000"/>
                <w:sz w:val="24"/>
                <w:szCs w:val="24"/>
              </w:rPr>
            </w:pPr>
            <w:r w:rsidRPr="477BE0D0">
              <w:rPr>
                <w:b/>
                <w:bCs/>
                <w:color w:val="C00000"/>
                <w:sz w:val="24"/>
                <w:szCs w:val="24"/>
              </w:rPr>
              <w:t xml:space="preserve">Position Book Value </w:t>
            </w:r>
            <w:proofErr w:type="spellStart"/>
            <w:r w:rsidRPr="477BE0D0">
              <w:rPr>
                <w:b/>
                <w:bCs/>
                <w:color w:val="C00000"/>
                <w:sz w:val="24"/>
                <w:szCs w:val="24"/>
              </w:rPr>
              <w:t>Orig</w:t>
            </w:r>
            <w:proofErr w:type="spellEnd"/>
          </w:p>
        </w:tc>
        <w:tc>
          <w:tcPr>
            <w:tcW w:w="3330" w:type="dxa"/>
          </w:tcPr>
          <w:p w14:paraId="3DF7C57A" w14:textId="184B8EF7" w:rsidR="477BE0D0" w:rsidRPr="00B47A24" w:rsidRDefault="007B1A70" w:rsidP="477BE0D0">
            <w:pPr>
              <w:rPr>
                <w:color w:val="FBE4D5" w:themeColor="accent2" w:themeTint="33"/>
                <w:sz w:val="24"/>
                <w:szCs w:val="24"/>
              </w:rPr>
            </w:pPr>
            <w:ins w:id="3" w:author="Joey Avniel" w:date="2022-01-10T09:34:00Z">
              <w:r w:rsidRPr="007B1A70">
                <w:rPr>
                  <w:rFonts w:eastAsia="Times New Roman"/>
                  <w:color w:val="4472C4" w:themeColor="accent1"/>
                  <w:highlight w:val="green"/>
                  <w:rPrChange w:id="4" w:author="Joey Avniel" w:date="2022-01-10T09:34:00Z">
                    <w:rPr>
                      <w:rFonts w:eastAsia="Times New Roman"/>
                    </w:rPr>
                  </w:rPrChange>
                </w:rPr>
                <w:t>CUSTOM_DOUBLE_01</w:t>
              </w:r>
            </w:ins>
          </w:p>
        </w:tc>
        <w:tc>
          <w:tcPr>
            <w:tcW w:w="1170" w:type="dxa"/>
          </w:tcPr>
          <w:p w14:paraId="3A6E2C8D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4830" w:type="dxa"/>
          </w:tcPr>
          <w:p w14:paraId="5C5AD08C" w14:textId="0ABBAF6E" w:rsidR="477BE0D0" w:rsidRDefault="007A25E4" w:rsidP="477BE0D0">
            <w:pPr>
              <w:ind w:left="90" w:right="540"/>
              <w:rPr>
                <w:rFonts w:eastAsia="Times New Roman"/>
                <w:color w:val="000000" w:themeColor="text1"/>
              </w:rPr>
            </w:pPr>
            <w:r w:rsidRPr="00E82C4A">
              <w:rPr>
                <w:rFonts w:eastAsia="Times New Roman"/>
                <w:color w:val="4472C4" w:themeColor="accent1"/>
              </w:rPr>
              <w:t xml:space="preserve">This number contain the same information as the </w:t>
            </w:r>
            <w:proofErr w:type="spellStart"/>
            <w:r w:rsidRPr="00E82C4A">
              <w:rPr>
                <w:rFonts w:eastAsia="Times New Roman"/>
                <w:color w:val="4472C4" w:themeColor="accent1"/>
              </w:rPr>
              <w:t>rb_OriginalCurrencyBookValue</w:t>
            </w:r>
            <w:proofErr w:type="spellEnd"/>
            <w:r w:rsidRPr="00E82C4A">
              <w:rPr>
                <w:rFonts w:eastAsia="Times New Roman"/>
                <w:color w:val="4472C4" w:themeColor="accent1"/>
              </w:rPr>
              <w:t xml:space="preserve"> field on the</w:t>
            </w:r>
            <w:r>
              <w:rPr>
                <w:rFonts w:eastAsia="Times New Roman"/>
                <w:color w:val="4472C4" w:themeColor="accent1"/>
              </w:rPr>
              <w:t xml:space="preserve"> RBC</w:t>
            </w:r>
            <w:r w:rsidRPr="00E82C4A">
              <w:rPr>
                <w:rFonts w:eastAsia="Times New Roman"/>
                <w:color w:val="4472C4" w:themeColor="accent1"/>
              </w:rPr>
              <w:t xml:space="preserve"> </w:t>
            </w:r>
            <w:proofErr w:type="spellStart"/>
            <w:r w:rsidRPr="00E82C4A">
              <w:rPr>
                <w:rFonts w:eastAsia="Times New Roman"/>
                <w:color w:val="4472C4" w:themeColor="accent1"/>
              </w:rPr>
              <w:t>fdm</w:t>
            </w:r>
            <w:proofErr w:type="spellEnd"/>
          </w:p>
        </w:tc>
      </w:tr>
      <w:tr w:rsidR="477BE0D0" w14:paraId="632223A8" w14:textId="77777777" w:rsidTr="007A25E4">
        <w:tc>
          <w:tcPr>
            <w:tcW w:w="3180" w:type="dxa"/>
          </w:tcPr>
          <w:p w14:paraId="54630FAC" w14:textId="056B4A63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 xml:space="preserve">Position Price </w:t>
            </w:r>
            <w:proofErr w:type="spellStart"/>
            <w:r w:rsidRPr="477BE0D0">
              <w:rPr>
                <w:sz w:val="24"/>
                <w:szCs w:val="24"/>
              </w:rPr>
              <w:t>Orig</w:t>
            </w:r>
            <w:proofErr w:type="spellEnd"/>
          </w:p>
        </w:tc>
        <w:tc>
          <w:tcPr>
            <w:tcW w:w="3330" w:type="dxa"/>
          </w:tcPr>
          <w:p w14:paraId="235C8407" w14:textId="2EC369D5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ORIG_CURR_PRICE</w:t>
            </w:r>
          </w:p>
        </w:tc>
        <w:tc>
          <w:tcPr>
            <w:tcW w:w="1170" w:type="dxa"/>
          </w:tcPr>
          <w:p w14:paraId="68E610E7" w14:textId="46DC70F5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4830" w:type="dxa"/>
          </w:tcPr>
          <w:p w14:paraId="15AF60BC" w14:textId="5C6DE28F" w:rsidR="477BE0D0" w:rsidRDefault="477BE0D0" w:rsidP="477BE0D0">
            <w:pPr>
              <w:rPr>
                <w:rFonts w:eastAsia="Times New Roman"/>
                <w:color w:val="000000" w:themeColor="text1"/>
              </w:rPr>
            </w:pPr>
          </w:p>
        </w:tc>
      </w:tr>
    </w:tbl>
    <w:p w14:paraId="6F4F370F" w14:textId="5F10024C" w:rsidR="477BE0D0" w:rsidRDefault="0064470E" w:rsidP="003A1631">
      <w:pPr>
        <w:pStyle w:val="Heading1"/>
      </w:pPr>
      <w:r w:rsidRPr="00DF5E59">
        <w:rPr>
          <w:rFonts w:eastAsia="Times New Roman"/>
        </w:rPr>
        <w:t>Balances</w:t>
      </w:r>
    </w:p>
    <w:tbl>
      <w:tblPr>
        <w:tblStyle w:val="TableGrid"/>
        <w:tblW w:w="1134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150"/>
        <w:gridCol w:w="3420"/>
        <w:gridCol w:w="1229"/>
        <w:gridCol w:w="3541"/>
      </w:tblGrid>
      <w:tr w:rsidR="477BE0D0" w14:paraId="5BDED99C" w14:textId="77777777" w:rsidTr="003A1631">
        <w:tc>
          <w:tcPr>
            <w:tcW w:w="3150" w:type="dxa"/>
          </w:tcPr>
          <w:p w14:paraId="15756DED" w14:textId="737D60BF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420" w:type="dxa"/>
          </w:tcPr>
          <w:p w14:paraId="0390D444" w14:textId="45E455F8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UDM Name</w:t>
            </w:r>
            <w:r w:rsidR="003A1631">
              <w:rPr>
                <w:rFonts w:eastAsia="Times New Roman"/>
                <w:b/>
                <w:bCs/>
              </w:rPr>
              <w:t xml:space="preserve"> (</w:t>
            </w:r>
            <w:r w:rsidR="003A1631" w:rsidRPr="477BE0D0">
              <w:rPr>
                <w:sz w:val="24"/>
                <w:szCs w:val="24"/>
              </w:rPr>
              <w:t>Balance</w:t>
            </w:r>
            <w:r w:rsidR="003A1631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1229" w:type="dxa"/>
          </w:tcPr>
          <w:p w14:paraId="0808D65C" w14:textId="13EE2BDE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Example</w:t>
            </w:r>
            <w:r w:rsidR="007353F8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3541" w:type="dxa"/>
          </w:tcPr>
          <w:p w14:paraId="3B402C28" w14:textId="42071A40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Comments</w:t>
            </w:r>
          </w:p>
        </w:tc>
      </w:tr>
      <w:tr w:rsidR="477BE0D0" w14:paraId="3FBEECB1" w14:textId="77777777" w:rsidTr="003A1631">
        <w:tc>
          <w:tcPr>
            <w:tcW w:w="3150" w:type="dxa"/>
          </w:tcPr>
          <w:p w14:paraId="797FE588" w14:textId="5C7D2712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Account Key</w:t>
            </w:r>
          </w:p>
        </w:tc>
        <w:tc>
          <w:tcPr>
            <w:tcW w:w="3420" w:type="dxa"/>
          </w:tcPr>
          <w:p w14:paraId="5D65BE9C" w14:textId="3F00896C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ACCOUNT_KEY</w:t>
            </w:r>
          </w:p>
        </w:tc>
        <w:tc>
          <w:tcPr>
            <w:tcW w:w="1229" w:type="dxa"/>
          </w:tcPr>
          <w:p w14:paraId="516EA956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</w:tcPr>
          <w:p w14:paraId="74C32D3C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1D24FF16" w14:textId="77777777" w:rsidTr="003A1631">
        <w:tc>
          <w:tcPr>
            <w:tcW w:w="3150" w:type="dxa"/>
          </w:tcPr>
          <w:p w14:paraId="1E6A7DF8" w14:textId="229B38F5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Balance Type Code</w:t>
            </w:r>
          </w:p>
        </w:tc>
        <w:tc>
          <w:tcPr>
            <w:tcW w:w="3420" w:type="dxa"/>
          </w:tcPr>
          <w:p w14:paraId="16F7B8CD" w14:textId="48C6C01F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BALANCE_TYPE_CD</w:t>
            </w:r>
          </w:p>
        </w:tc>
        <w:tc>
          <w:tcPr>
            <w:tcW w:w="1229" w:type="dxa"/>
          </w:tcPr>
          <w:p w14:paraId="356BBA28" w14:textId="37856687" w:rsidR="477BE0D0" w:rsidRDefault="477BE0D0" w:rsidP="477BE0D0">
            <w:pPr>
              <w:rPr>
                <w:rFonts w:eastAsia="Times New Roman"/>
              </w:rPr>
            </w:pPr>
            <w:r w:rsidRPr="477BE0D0">
              <w:t>1001</w:t>
            </w:r>
          </w:p>
        </w:tc>
        <w:tc>
          <w:tcPr>
            <w:tcW w:w="3541" w:type="dxa"/>
          </w:tcPr>
          <w:p w14:paraId="538846FE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5681A637" w14:textId="77777777" w:rsidTr="003A1631">
        <w:tc>
          <w:tcPr>
            <w:tcW w:w="3150" w:type="dxa"/>
          </w:tcPr>
          <w:p w14:paraId="2EFF7040" w14:textId="4DD802FE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 xml:space="preserve">Balance </w:t>
            </w:r>
            <w:r w:rsidRPr="007E666E">
              <w:rPr>
                <w:sz w:val="24"/>
                <w:szCs w:val="24"/>
                <w:highlight w:val="yellow"/>
              </w:rPr>
              <w:t>Base</w:t>
            </w:r>
            <w:r w:rsidRPr="477BE0D0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3420" w:type="dxa"/>
          </w:tcPr>
          <w:p w14:paraId="64B2598F" w14:textId="749EE9A7" w:rsidR="477BE0D0" w:rsidRDefault="477BE0D0" w:rsidP="477BE0D0">
            <w:pPr>
              <w:rPr>
                <w:rFonts w:eastAsia="Times New Roman"/>
              </w:rPr>
            </w:pPr>
            <w:r w:rsidRPr="477BE0D0">
              <w:rPr>
                <w:rFonts w:eastAsia="Times New Roman"/>
              </w:rPr>
              <w:t>BASE_CURR_VALUE</w:t>
            </w:r>
          </w:p>
        </w:tc>
        <w:tc>
          <w:tcPr>
            <w:tcW w:w="1229" w:type="dxa"/>
          </w:tcPr>
          <w:p w14:paraId="14508FBB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</w:tcPr>
          <w:p w14:paraId="54F3362D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0D2665FF" w14:textId="77777777" w:rsidTr="007E666E">
        <w:trPr>
          <w:trHeight w:val="300"/>
        </w:trPr>
        <w:tc>
          <w:tcPr>
            <w:tcW w:w="3150" w:type="dxa"/>
          </w:tcPr>
          <w:p w14:paraId="1BE55358" w14:textId="7F45567A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Balance Date</w:t>
            </w:r>
          </w:p>
        </w:tc>
        <w:tc>
          <w:tcPr>
            <w:tcW w:w="3420" w:type="dxa"/>
          </w:tcPr>
          <w:p w14:paraId="3BAB46E3" w14:textId="550E6E61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BALANCE_LOCAL_DATE_TIME</w:t>
            </w:r>
          </w:p>
        </w:tc>
        <w:tc>
          <w:tcPr>
            <w:tcW w:w="1229" w:type="dxa"/>
          </w:tcPr>
          <w:p w14:paraId="611E4DAE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</w:tcPr>
          <w:p w14:paraId="070DB436" w14:textId="194E1884" w:rsidR="477BE0D0" w:rsidRDefault="477BE0D0" w:rsidP="477BE0D0">
            <w:pPr>
              <w:ind w:left="90" w:right="540"/>
              <w:rPr>
                <w:rFonts w:eastAsia="Times New Roman"/>
                <w:color w:val="000000" w:themeColor="text1"/>
              </w:rPr>
            </w:pPr>
          </w:p>
        </w:tc>
      </w:tr>
      <w:tr w:rsidR="007E666E" w14:paraId="6837F3FC" w14:textId="77777777" w:rsidTr="007E666E">
        <w:trPr>
          <w:trHeight w:val="300"/>
        </w:trPr>
        <w:tc>
          <w:tcPr>
            <w:tcW w:w="3150" w:type="dxa"/>
          </w:tcPr>
          <w:p w14:paraId="704AC4B5" w14:textId="42550F61" w:rsidR="007E666E" w:rsidRPr="477BE0D0" w:rsidRDefault="007E666E" w:rsidP="477BE0D0">
            <w:pPr>
              <w:rPr>
                <w:sz w:val="24"/>
                <w:szCs w:val="24"/>
              </w:rPr>
            </w:pPr>
            <w:r w:rsidRPr="007E666E">
              <w:rPr>
                <w:sz w:val="24"/>
                <w:szCs w:val="24"/>
                <w:highlight w:val="yellow"/>
              </w:rPr>
              <w:t>Balance Currency</w:t>
            </w:r>
          </w:p>
        </w:tc>
        <w:tc>
          <w:tcPr>
            <w:tcW w:w="3420" w:type="dxa"/>
          </w:tcPr>
          <w:p w14:paraId="7F695500" w14:textId="77777777" w:rsidR="007E666E" w:rsidRPr="477BE0D0" w:rsidRDefault="007E666E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9" w:type="dxa"/>
          </w:tcPr>
          <w:p w14:paraId="06EEEDF2" w14:textId="77777777" w:rsidR="007E666E" w:rsidRDefault="007E666E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</w:tcPr>
          <w:p w14:paraId="172B03A8" w14:textId="77777777" w:rsidR="007E666E" w:rsidRDefault="007E666E" w:rsidP="477BE0D0">
            <w:pPr>
              <w:ind w:left="90" w:right="540"/>
              <w:rPr>
                <w:rFonts w:eastAsia="Times New Roman"/>
                <w:color w:val="000000" w:themeColor="text1"/>
              </w:rPr>
            </w:pPr>
          </w:p>
        </w:tc>
      </w:tr>
      <w:tr w:rsidR="007E666E" w14:paraId="5233D497" w14:textId="77777777" w:rsidTr="007E666E">
        <w:trPr>
          <w:trHeight w:val="300"/>
        </w:trPr>
        <w:tc>
          <w:tcPr>
            <w:tcW w:w="3150" w:type="dxa"/>
          </w:tcPr>
          <w:p w14:paraId="102FF923" w14:textId="579C711C" w:rsidR="007E666E" w:rsidRDefault="007E666E" w:rsidP="477BE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Balance </w:t>
            </w:r>
            <w:r w:rsidRPr="007E666E">
              <w:rPr>
                <w:sz w:val="24"/>
                <w:szCs w:val="24"/>
                <w:highlight w:val="yellow"/>
              </w:rPr>
              <w:t>Market</w:t>
            </w:r>
            <w:r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3420" w:type="dxa"/>
          </w:tcPr>
          <w:p w14:paraId="1B757DBF" w14:textId="77777777" w:rsidR="007E666E" w:rsidRPr="477BE0D0" w:rsidRDefault="007E666E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9" w:type="dxa"/>
          </w:tcPr>
          <w:p w14:paraId="0565CD8D" w14:textId="77777777" w:rsidR="007E666E" w:rsidRDefault="007E666E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</w:tcPr>
          <w:p w14:paraId="2D8B4070" w14:textId="77777777" w:rsidR="007E666E" w:rsidRDefault="007E666E" w:rsidP="477BE0D0">
            <w:pPr>
              <w:ind w:left="90" w:right="540"/>
              <w:rPr>
                <w:rFonts w:eastAsia="Times New Roman"/>
                <w:color w:val="000000" w:themeColor="text1"/>
              </w:rPr>
            </w:pPr>
          </w:p>
        </w:tc>
      </w:tr>
      <w:tr w:rsidR="007E666E" w14:paraId="57ED8A20" w14:textId="77777777" w:rsidTr="007E666E">
        <w:trPr>
          <w:trHeight w:val="300"/>
        </w:trPr>
        <w:tc>
          <w:tcPr>
            <w:tcW w:w="3150" w:type="dxa"/>
          </w:tcPr>
          <w:p w14:paraId="65CD48E1" w14:textId="24689CB1" w:rsidR="007E666E" w:rsidRPr="007E666E" w:rsidRDefault="007E666E" w:rsidP="477BE0D0">
            <w:pPr>
              <w:rPr>
                <w:sz w:val="24"/>
                <w:szCs w:val="24"/>
                <w:highlight w:val="yellow"/>
              </w:rPr>
            </w:pPr>
            <w:r w:rsidRPr="007E666E">
              <w:rPr>
                <w:sz w:val="24"/>
                <w:szCs w:val="24"/>
                <w:highlight w:val="yellow"/>
              </w:rPr>
              <w:t>Balance Cash Balance</w:t>
            </w:r>
          </w:p>
        </w:tc>
        <w:tc>
          <w:tcPr>
            <w:tcW w:w="3420" w:type="dxa"/>
          </w:tcPr>
          <w:p w14:paraId="0F71CAD0" w14:textId="77777777" w:rsidR="007E666E" w:rsidRPr="477BE0D0" w:rsidRDefault="007E666E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9" w:type="dxa"/>
          </w:tcPr>
          <w:p w14:paraId="1B7E56B2" w14:textId="77777777" w:rsidR="007E666E" w:rsidRDefault="007E666E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</w:tcPr>
          <w:p w14:paraId="58D0A8EE" w14:textId="77777777" w:rsidR="007E666E" w:rsidRDefault="007E666E" w:rsidP="477BE0D0">
            <w:pPr>
              <w:ind w:left="90" w:right="540"/>
              <w:rPr>
                <w:rFonts w:eastAsia="Times New Roman"/>
                <w:color w:val="000000" w:themeColor="text1"/>
              </w:rPr>
            </w:pPr>
          </w:p>
        </w:tc>
      </w:tr>
      <w:tr w:rsidR="007E666E" w14:paraId="32F84F2F" w14:textId="77777777" w:rsidTr="003A1631">
        <w:trPr>
          <w:trHeight w:val="300"/>
        </w:trPr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4521C484" w14:textId="47626279" w:rsidR="007E666E" w:rsidRPr="007E666E" w:rsidRDefault="007E666E" w:rsidP="477BE0D0">
            <w:pPr>
              <w:rPr>
                <w:sz w:val="24"/>
                <w:szCs w:val="24"/>
                <w:highlight w:val="yellow"/>
              </w:rPr>
            </w:pPr>
            <w:r w:rsidRPr="007E666E">
              <w:rPr>
                <w:sz w:val="24"/>
                <w:szCs w:val="24"/>
                <w:highlight w:val="yellow"/>
              </w:rPr>
              <w:t>Balance Total Balance</w:t>
            </w:r>
          </w:p>
        </w:tc>
        <w:tc>
          <w:tcPr>
            <w:tcW w:w="3420" w:type="dxa"/>
            <w:tcBorders>
              <w:bottom w:val="single" w:sz="2" w:space="0" w:color="000000" w:themeColor="text1"/>
            </w:tcBorders>
          </w:tcPr>
          <w:p w14:paraId="3B7CE11B" w14:textId="77777777" w:rsidR="007E666E" w:rsidRPr="477BE0D0" w:rsidRDefault="007E666E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9" w:type="dxa"/>
            <w:tcBorders>
              <w:bottom w:val="single" w:sz="2" w:space="0" w:color="000000" w:themeColor="text1"/>
            </w:tcBorders>
          </w:tcPr>
          <w:p w14:paraId="40D4AAE4" w14:textId="77777777" w:rsidR="007E666E" w:rsidRDefault="007E666E" w:rsidP="477BE0D0">
            <w:pPr>
              <w:rPr>
                <w:rFonts w:eastAsia="Times New Roman"/>
              </w:rPr>
            </w:pPr>
          </w:p>
        </w:tc>
        <w:tc>
          <w:tcPr>
            <w:tcW w:w="3541" w:type="dxa"/>
            <w:tcBorders>
              <w:bottom w:val="single" w:sz="2" w:space="0" w:color="000000" w:themeColor="text1"/>
            </w:tcBorders>
          </w:tcPr>
          <w:p w14:paraId="39ACBDC0" w14:textId="77777777" w:rsidR="007E666E" w:rsidRDefault="007E666E" w:rsidP="477BE0D0">
            <w:pPr>
              <w:ind w:left="90" w:right="540"/>
              <w:rPr>
                <w:rFonts w:eastAsia="Times New Roman"/>
                <w:color w:val="000000" w:themeColor="text1"/>
              </w:rPr>
            </w:pPr>
          </w:p>
        </w:tc>
      </w:tr>
    </w:tbl>
    <w:p w14:paraId="4CD16F86" w14:textId="46F673FF" w:rsidR="00B54DA0" w:rsidRDefault="00B54DA0" w:rsidP="007861E1">
      <w:pPr>
        <w:pStyle w:val="Heading1"/>
        <w:rPr>
          <w:rFonts w:eastAsia="Times New Roman"/>
        </w:rPr>
      </w:pPr>
      <w:r>
        <w:rPr>
          <w:rFonts w:eastAsia="Times New Roman"/>
        </w:rPr>
        <w:t>Trades</w:t>
      </w:r>
    </w:p>
    <w:tbl>
      <w:tblPr>
        <w:tblStyle w:val="TableGrid"/>
        <w:tblW w:w="1215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240"/>
        <w:gridCol w:w="4034"/>
        <w:gridCol w:w="1906"/>
        <w:gridCol w:w="2970"/>
      </w:tblGrid>
      <w:tr w:rsidR="477BE0D0" w14:paraId="5205AC00" w14:textId="77777777" w:rsidTr="00A1625F">
        <w:tc>
          <w:tcPr>
            <w:tcW w:w="3240" w:type="dxa"/>
          </w:tcPr>
          <w:bookmarkEnd w:id="0"/>
          <w:p w14:paraId="69D32781" w14:textId="737D60BF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4034" w:type="dxa"/>
          </w:tcPr>
          <w:p w14:paraId="5A78E071" w14:textId="29164422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UDM Name</w:t>
            </w:r>
            <w:r w:rsidR="003A1631">
              <w:rPr>
                <w:rFonts w:eastAsia="Times New Roman"/>
                <w:b/>
                <w:bCs/>
              </w:rPr>
              <w:t xml:space="preserve"> (Trade)</w:t>
            </w:r>
          </w:p>
        </w:tc>
        <w:tc>
          <w:tcPr>
            <w:tcW w:w="1906" w:type="dxa"/>
          </w:tcPr>
          <w:p w14:paraId="554F2D4D" w14:textId="0392B580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Example</w:t>
            </w:r>
            <w:r w:rsidR="007353F8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2970" w:type="dxa"/>
          </w:tcPr>
          <w:p w14:paraId="35D60040" w14:textId="42071A40" w:rsidR="477BE0D0" w:rsidRDefault="477BE0D0" w:rsidP="477BE0D0">
            <w:pPr>
              <w:rPr>
                <w:rFonts w:eastAsia="Times New Roman"/>
                <w:b/>
                <w:bCs/>
              </w:rPr>
            </w:pPr>
            <w:r w:rsidRPr="477BE0D0">
              <w:rPr>
                <w:rFonts w:eastAsia="Times New Roman"/>
                <w:b/>
                <w:bCs/>
              </w:rPr>
              <w:t>Comments</w:t>
            </w:r>
          </w:p>
        </w:tc>
      </w:tr>
      <w:tr w:rsidR="005A68F5" w14:paraId="44B29F72" w14:textId="77777777" w:rsidTr="00A1625F">
        <w:tc>
          <w:tcPr>
            <w:tcW w:w="3240" w:type="dxa"/>
          </w:tcPr>
          <w:p w14:paraId="588D1506" w14:textId="0CAA9306" w:rsidR="005A68F5" w:rsidRPr="00C0650F" w:rsidRDefault="005A68F5" w:rsidP="477BE0D0">
            <w:pPr>
              <w:rPr>
                <w:sz w:val="24"/>
                <w:szCs w:val="24"/>
              </w:rPr>
            </w:pPr>
            <w:r w:rsidRPr="00C0650F">
              <w:rPr>
                <w:sz w:val="24"/>
                <w:szCs w:val="24"/>
              </w:rPr>
              <w:t>Trade Key</w:t>
            </w:r>
          </w:p>
        </w:tc>
        <w:tc>
          <w:tcPr>
            <w:tcW w:w="4034" w:type="dxa"/>
          </w:tcPr>
          <w:p w14:paraId="376C7540" w14:textId="2C43F37D" w:rsidR="005A68F5" w:rsidRPr="005A68F5" w:rsidRDefault="005A68F5" w:rsidP="477BE0D0">
            <w:pPr>
              <w:rPr>
                <w:sz w:val="24"/>
                <w:szCs w:val="24"/>
                <w:highlight w:val="darkCyan"/>
              </w:rPr>
            </w:pPr>
            <w:r w:rsidRPr="00A266D0">
              <w:rPr>
                <w:sz w:val="24"/>
                <w:szCs w:val="24"/>
                <w:highlight w:val="green"/>
              </w:rPr>
              <w:t>TRADE_KEY</w:t>
            </w:r>
          </w:p>
        </w:tc>
        <w:tc>
          <w:tcPr>
            <w:tcW w:w="1906" w:type="dxa"/>
          </w:tcPr>
          <w:p w14:paraId="56DAEB92" w14:textId="77777777" w:rsidR="005A68F5" w:rsidRPr="477BE0D0" w:rsidRDefault="005A68F5" w:rsidP="477BE0D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70" w:type="dxa"/>
          </w:tcPr>
          <w:p w14:paraId="278C1948" w14:textId="77777777" w:rsidR="005A68F5" w:rsidRPr="477BE0D0" w:rsidRDefault="005A68F5" w:rsidP="477BE0D0">
            <w:pPr>
              <w:rPr>
                <w:rFonts w:eastAsia="Times New Roman"/>
                <w:b/>
                <w:bCs/>
              </w:rPr>
            </w:pPr>
          </w:p>
        </w:tc>
      </w:tr>
      <w:tr w:rsidR="477BE0D0" w14:paraId="69FE36B6" w14:textId="77777777" w:rsidTr="00A1625F">
        <w:tc>
          <w:tcPr>
            <w:tcW w:w="3240" w:type="dxa"/>
          </w:tcPr>
          <w:p w14:paraId="2D957AA3" w14:textId="1F68FFD0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Trade Account Key</w:t>
            </w:r>
          </w:p>
        </w:tc>
        <w:tc>
          <w:tcPr>
            <w:tcW w:w="4034" w:type="dxa"/>
          </w:tcPr>
          <w:p w14:paraId="519E9B4C" w14:textId="481AAEE5" w:rsidR="477BE0D0" w:rsidRPr="00A266D0" w:rsidRDefault="477BE0D0" w:rsidP="477BE0D0">
            <w:pPr>
              <w:spacing w:line="259" w:lineRule="auto"/>
              <w:rPr>
                <w:sz w:val="24"/>
                <w:szCs w:val="24"/>
                <w:highlight w:val="green"/>
              </w:rPr>
            </w:pPr>
            <w:r w:rsidRPr="00A266D0">
              <w:rPr>
                <w:sz w:val="24"/>
                <w:szCs w:val="24"/>
                <w:highlight w:val="green"/>
              </w:rPr>
              <w:t>ACCOUNT_KEY</w:t>
            </w:r>
          </w:p>
        </w:tc>
        <w:tc>
          <w:tcPr>
            <w:tcW w:w="1906" w:type="dxa"/>
          </w:tcPr>
          <w:p w14:paraId="79E3F576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</w:tcPr>
          <w:p w14:paraId="387ADE10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69A2EA20" w14:textId="77777777" w:rsidTr="00A1625F">
        <w:tc>
          <w:tcPr>
            <w:tcW w:w="3240" w:type="dxa"/>
          </w:tcPr>
          <w:p w14:paraId="645947DB" w14:textId="4319D0A6" w:rsidR="477BE0D0" w:rsidRDefault="477BE0D0" w:rsidP="477BE0D0">
            <w:pPr>
              <w:spacing w:line="259" w:lineRule="auto"/>
              <w:rPr>
                <w:sz w:val="24"/>
                <w:szCs w:val="24"/>
                <w:highlight w:val="yellow"/>
              </w:rPr>
            </w:pPr>
            <w:r w:rsidRPr="477BE0D0">
              <w:rPr>
                <w:sz w:val="24"/>
                <w:szCs w:val="24"/>
              </w:rPr>
              <w:t>Trade Date</w:t>
            </w:r>
            <w:r w:rsidR="0062429B">
              <w:rPr>
                <w:sz w:val="24"/>
                <w:szCs w:val="24"/>
              </w:rPr>
              <w:t xml:space="preserve"> / Trade Date</w:t>
            </w:r>
            <w:r w:rsidRPr="477BE0D0">
              <w:rPr>
                <w:sz w:val="24"/>
                <w:szCs w:val="24"/>
              </w:rPr>
              <w:t xml:space="preserve"> Time</w:t>
            </w:r>
          </w:p>
        </w:tc>
        <w:tc>
          <w:tcPr>
            <w:tcW w:w="4034" w:type="dxa"/>
          </w:tcPr>
          <w:p w14:paraId="387842D0" w14:textId="636B587A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45E4F">
              <w:rPr>
                <w:rFonts w:ascii="Calibri" w:eastAsia="Calibri" w:hAnsi="Calibri" w:cs="Calibri"/>
                <w:color w:val="000000" w:themeColor="text1"/>
                <w:highlight w:val="green"/>
              </w:rPr>
              <w:t>EXECUTION_LOCAL_DATE_TIME</w:t>
            </w:r>
          </w:p>
        </w:tc>
        <w:tc>
          <w:tcPr>
            <w:tcW w:w="1906" w:type="dxa"/>
          </w:tcPr>
          <w:p w14:paraId="45D1115F" w14:textId="1EECE1D9" w:rsidR="477BE0D0" w:rsidRDefault="477BE0D0" w:rsidP="477BE0D0"/>
        </w:tc>
        <w:tc>
          <w:tcPr>
            <w:tcW w:w="2970" w:type="dxa"/>
          </w:tcPr>
          <w:p w14:paraId="0E2D8D8D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6E512A32" w14:textId="77777777" w:rsidTr="00A1625F">
        <w:tc>
          <w:tcPr>
            <w:tcW w:w="3240" w:type="dxa"/>
          </w:tcPr>
          <w:p w14:paraId="67842E55" w14:textId="6EB5193B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Trade Business Date</w:t>
            </w:r>
          </w:p>
        </w:tc>
        <w:tc>
          <w:tcPr>
            <w:tcW w:w="4034" w:type="dxa"/>
          </w:tcPr>
          <w:p w14:paraId="31EF10FD" w14:textId="4785B7ED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45E4F">
              <w:rPr>
                <w:sz w:val="24"/>
                <w:szCs w:val="24"/>
                <w:highlight w:val="green"/>
              </w:rPr>
              <w:t>BUSINESS_DATE</w:t>
            </w:r>
          </w:p>
        </w:tc>
        <w:tc>
          <w:tcPr>
            <w:tcW w:w="1906" w:type="dxa"/>
          </w:tcPr>
          <w:p w14:paraId="0D96E27A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</w:tcPr>
          <w:p w14:paraId="5071558D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01DEDC69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7F5D5446" w14:textId="30A5012E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Trade Product Key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007ABB49" w14:textId="555D51F9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00045E4F">
              <w:rPr>
                <w:sz w:val="24"/>
                <w:szCs w:val="24"/>
                <w:highlight w:val="green"/>
              </w:rPr>
              <w:t>PRODUCT_KEY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24C24D1F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6E1670A8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18A52CDE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7208612F" w14:textId="55102F47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Trade Quantity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6DA38062" w14:textId="7FB368D6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45E4F">
              <w:rPr>
                <w:rFonts w:ascii="Calibri" w:eastAsia="Calibri" w:hAnsi="Calibri" w:cs="Calibri"/>
                <w:color w:val="000000" w:themeColor="text1"/>
              </w:rPr>
              <w:t>QUANTITY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7714A83B" w14:textId="2BEFD87D" w:rsidR="477BE0D0" w:rsidRDefault="477BE0D0" w:rsidP="477BE0D0"/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5A61D895" w14:textId="04139E7A" w:rsidR="477BE0D0" w:rsidRDefault="00A1625F" w:rsidP="477BE0D0">
            <w:pPr>
              <w:rPr>
                <w:rFonts w:eastAsia="Times New Roman"/>
              </w:rPr>
            </w:pPr>
            <w:proofErr w:type="spellStart"/>
            <w:r w:rsidRPr="00045E4F">
              <w:rPr>
                <w:rFonts w:ascii="Calibri" w:eastAsia="Calibri" w:hAnsi="Calibri" w:cs="Calibri"/>
                <w:color w:val="000000" w:themeColor="text1"/>
                <w:highlight w:val="yellow"/>
              </w:rPr>
              <w:t>Instrument_Quantity</w:t>
            </w:r>
            <w:proofErr w:type="spellEnd"/>
            <w:r w:rsidRPr="00045E4F">
              <w:rPr>
                <w:rFonts w:ascii="Calibri" w:eastAsia="Calibri" w:hAnsi="Calibri" w:cs="Calibri"/>
                <w:color w:val="000000" w:themeColor="text1"/>
                <w:highlight w:val="yellow"/>
              </w:rPr>
              <w:t xml:space="preserve"> ?</w:t>
            </w:r>
          </w:p>
        </w:tc>
      </w:tr>
      <w:tr w:rsidR="00045E4F" w14:paraId="5F9AA48C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2ABC1582" w14:textId="0A996347" w:rsidR="00045E4F" w:rsidRPr="477BE0D0" w:rsidRDefault="00045E4F" w:rsidP="477BE0D0">
            <w:pPr>
              <w:rPr>
                <w:sz w:val="24"/>
                <w:szCs w:val="24"/>
              </w:rPr>
            </w:pPr>
            <w:r w:rsidRPr="00045E4F">
              <w:rPr>
                <w:sz w:val="24"/>
                <w:szCs w:val="24"/>
              </w:rPr>
              <w:t>Trade Transaction Type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0C91F120" w14:textId="2FDCAAFF" w:rsidR="00045E4F" w:rsidRPr="001B7D5C" w:rsidRDefault="001B7D5C" w:rsidP="477BE0D0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proofErr w:type="spellStart"/>
            <w:r w:rsidRPr="001B7D5C">
              <w:rPr>
                <w:rFonts w:ascii="Calibri" w:eastAsia="Calibri" w:hAnsi="Calibri" w:cs="Calibri"/>
                <w:color w:val="000000" w:themeColor="text1"/>
                <w:highlight w:val="green"/>
              </w:rPr>
              <w:t>Transaction_Code_Cd</w:t>
            </w:r>
            <w:proofErr w:type="spellEnd"/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5DC0462" w14:textId="1C5D9297" w:rsidR="00045E4F" w:rsidRPr="00045E4F" w:rsidRDefault="00045E4F" w:rsidP="477BE0D0">
            <w:pPr>
              <w:rPr>
                <w:sz w:val="16"/>
                <w:szCs w:val="16"/>
              </w:rPr>
            </w:pPr>
            <w:r w:rsidRPr="00045E4F">
              <w:rPr>
                <w:sz w:val="16"/>
                <w:szCs w:val="16"/>
              </w:rPr>
              <w:t>Sell, Buy to Cover</w:t>
            </w: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74A1006F" w14:textId="77777777" w:rsidR="00045E4F" w:rsidRDefault="00045E4F" w:rsidP="477BE0D0">
            <w:pPr>
              <w:rPr>
                <w:rFonts w:eastAsia="Times New Roman"/>
              </w:rPr>
            </w:pPr>
          </w:p>
        </w:tc>
      </w:tr>
      <w:tr w:rsidR="477BE0D0" w14:paraId="5DD7011E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0BA780C3" w14:textId="361A786B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Trade Direction</w:t>
            </w:r>
            <w:ins w:id="5" w:author="Joey Avniel" w:date="2022-01-13T18:25:00Z">
              <w:r w:rsidR="00746FCE">
                <w:rPr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4CC3435E" w14:textId="092E8198" w:rsidR="477BE0D0" w:rsidRDefault="477BE0D0" w:rsidP="477BE0D0">
            <w:pPr>
              <w:rPr>
                <w:rFonts w:eastAsia="Times New Roman"/>
              </w:rPr>
            </w:pPr>
            <w:r w:rsidRPr="001B7D5C">
              <w:rPr>
                <w:rFonts w:eastAsia="Times New Roman"/>
                <w:highlight w:val="green"/>
              </w:rPr>
              <w:t>DIRECTION_CD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6A20B73B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44C3359C" w14:textId="35203926" w:rsidR="477BE0D0" w:rsidRDefault="477BE0D0" w:rsidP="477BE0D0">
            <w:pPr>
              <w:rPr>
                <w:rFonts w:eastAsia="Times New Roman"/>
              </w:rPr>
            </w:pPr>
          </w:p>
        </w:tc>
      </w:tr>
      <w:tr w:rsidR="477BE0D0" w14:paraId="2B90E225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395C3897" w14:textId="6A0EFA0B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Trade Executing Representative Key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6039AB5F" w14:textId="695A911F" w:rsidR="477BE0D0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001B7D5C">
              <w:rPr>
                <w:sz w:val="24"/>
                <w:szCs w:val="24"/>
                <w:highlight w:val="green"/>
              </w:rPr>
              <w:t>EXECUTING_TRADER_KEY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508A705" w14:textId="7777777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268BFF02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00BC391E" w14:paraId="1C95C1FF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1FC1A621" w14:textId="5C1DDF4E" w:rsidR="00BC391E" w:rsidRPr="477BE0D0" w:rsidRDefault="00BC391E" w:rsidP="477BE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Exchange CD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630F15DB" w14:textId="353A3F9E" w:rsidR="00BC391E" w:rsidRPr="477BE0D0" w:rsidRDefault="001B7D5C" w:rsidP="477BE0D0">
            <w:pPr>
              <w:rPr>
                <w:sz w:val="24"/>
                <w:szCs w:val="24"/>
              </w:rPr>
            </w:pPr>
            <w:proofErr w:type="spellStart"/>
            <w:r w:rsidRPr="001B7D5C">
              <w:rPr>
                <w:sz w:val="24"/>
                <w:szCs w:val="24"/>
                <w:highlight w:val="green"/>
              </w:rPr>
              <w:t>Exchange_CD</w:t>
            </w:r>
            <w:proofErr w:type="spellEnd"/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4C6528A" w14:textId="77777777" w:rsidR="00BC391E" w:rsidRDefault="00BC391E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57596C1F" w14:textId="77777777" w:rsidR="00BC391E" w:rsidRDefault="00BC391E" w:rsidP="477BE0D0">
            <w:pPr>
              <w:rPr>
                <w:rFonts w:eastAsia="Times New Roman"/>
              </w:rPr>
            </w:pPr>
          </w:p>
        </w:tc>
      </w:tr>
      <w:tr w:rsidR="00E06E60" w14:paraId="10B142AE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1984C510" w14:textId="4451DE48" w:rsidR="00E06E60" w:rsidRPr="477BE0D0" w:rsidRDefault="00E06E60" w:rsidP="477BE0D0">
            <w:pPr>
              <w:rPr>
                <w:sz w:val="24"/>
                <w:szCs w:val="24"/>
              </w:rPr>
            </w:pPr>
            <w:r w:rsidRPr="00A1625F">
              <w:rPr>
                <w:sz w:val="24"/>
                <w:szCs w:val="24"/>
              </w:rPr>
              <w:t>Trade price</w:t>
            </w:r>
            <w:r w:rsidR="005A68F5" w:rsidRPr="477BE0D0">
              <w:rPr>
                <w:sz w:val="24"/>
                <w:szCs w:val="24"/>
              </w:rPr>
              <w:t xml:space="preserve"> (</w:t>
            </w:r>
            <w:proofErr w:type="spellStart"/>
            <w:r w:rsidR="005A68F5" w:rsidRPr="477BE0D0">
              <w:rPr>
                <w:sz w:val="24"/>
                <w:szCs w:val="24"/>
              </w:rPr>
              <w:t>Orig</w:t>
            </w:r>
            <w:proofErr w:type="spellEnd"/>
            <w:r w:rsidR="005A68F5" w:rsidRPr="477BE0D0">
              <w:rPr>
                <w:sz w:val="24"/>
                <w:szCs w:val="24"/>
              </w:rPr>
              <w:t>)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1588A5B8" w14:textId="65B37431" w:rsidR="00E06E60" w:rsidRPr="005A68F5" w:rsidRDefault="005A68F5" w:rsidP="477BE0D0">
            <w:pPr>
              <w:rPr>
                <w:sz w:val="24"/>
                <w:szCs w:val="24"/>
                <w:highlight w:val="darkCyan"/>
              </w:rPr>
            </w:pPr>
            <w:r w:rsidRPr="00A1625F">
              <w:rPr>
                <w:sz w:val="24"/>
                <w:szCs w:val="24"/>
                <w:highlight w:val="green"/>
              </w:rPr>
              <w:t>ORIG_CURR_TRADE_PRICE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364A5272" w14:textId="77777777" w:rsidR="00E06E60" w:rsidRDefault="00E06E60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5C49A7A5" w14:textId="77777777" w:rsidR="00E06E60" w:rsidRDefault="00E06E60" w:rsidP="477BE0D0">
            <w:pPr>
              <w:rPr>
                <w:rFonts w:eastAsia="Times New Roman"/>
              </w:rPr>
            </w:pPr>
          </w:p>
        </w:tc>
      </w:tr>
      <w:tr w:rsidR="00A435CC" w14:paraId="089FBF6D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7F2E672E" w14:textId="7EEC5292" w:rsidR="00A435CC" w:rsidRPr="00A1625F" w:rsidRDefault="00A435CC" w:rsidP="477BE0D0">
            <w:pPr>
              <w:rPr>
                <w:sz w:val="24"/>
                <w:szCs w:val="24"/>
              </w:rPr>
            </w:pPr>
            <w:r w:rsidRPr="00A1625F">
              <w:rPr>
                <w:sz w:val="24"/>
                <w:szCs w:val="24"/>
                <w:rPrChange w:id="6" w:author="Joey Avniel" w:date="2022-01-14T15:11:00Z">
                  <w:rPr>
                    <w:sz w:val="24"/>
                    <w:szCs w:val="24"/>
                    <w:highlight w:val="darkCyan"/>
                  </w:rPr>
                </w:rPrChange>
              </w:rPr>
              <w:lastRenderedPageBreak/>
              <w:t>Trade price</w:t>
            </w:r>
            <w:r w:rsidRPr="00A1625F">
              <w:rPr>
                <w:sz w:val="24"/>
                <w:szCs w:val="24"/>
              </w:rPr>
              <w:t xml:space="preserve"> Base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323959A8" w14:textId="28BAB7FC" w:rsidR="00A435CC" w:rsidRPr="005A68F5" w:rsidRDefault="001B7D5C" w:rsidP="477BE0D0">
            <w:pPr>
              <w:rPr>
                <w:sz w:val="24"/>
                <w:szCs w:val="24"/>
                <w:highlight w:val="darkCyan"/>
              </w:rPr>
            </w:pPr>
            <w:proofErr w:type="spellStart"/>
            <w:r w:rsidRPr="00A1625F">
              <w:rPr>
                <w:sz w:val="24"/>
                <w:szCs w:val="24"/>
              </w:rPr>
              <w:t>Base_Curr_Trade_Price</w:t>
            </w:r>
            <w:proofErr w:type="spellEnd"/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D3144F1" w14:textId="77777777" w:rsidR="00A435CC" w:rsidRDefault="00A435CC" w:rsidP="477BE0D0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462EB342" w14:textId="2E986DD8" w:rsidR="00A435CC" w:rsidRDefault="00A1625F" w:rsidP="477BE0D0">
            <w:pPr>
              <w:rPr>
                <w:rFonts w:eastAsia="Times New Roman"/>
              </w:rPr>
            </w:pPr>
            <w:proofErr w:type="spellStart"/>
            <w:r w:rsidRPr="00A1625F">
              <w:rPr>
                <w:sz w:val="24"/>
                <w:szCs w:val="24"/>
                <w:highlight w:val="yellow"/>
              </w:rPr>
              <w:t>Acct_Curr_Trade_Price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?</w:t>
            </w:r>
          </w:p>
        </w:tc>
      </w:tr>
      <w:tr w:rsidR="477BE0D0" w14:paraId="371BDE58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57C2A050" w14:textId="4BD35D2A" w:rsidR="477BE0D0" w:rsidRPr="00A1625F" w:rsidRDefault="477BE0D0" w:rsidP="477BE0D0">
            <w:pPr>
              <w:spacing w:line="259" w:lineRule="auto"/>
              <w:rPr>
                <w:sz w:val="24"/>
                <w:szCs w:val="24"/>
              </w:rPr>
            </w:pPr>
            <w:r w:rsidRPr="00A1625F">
              <w:rPr>
                <w:sz w:val="24"/>
                <w:szCs w:val="24"/>
              </w:rPr>
              <w:t>Trade Currency Cd (</w:t>
            </w:r>
            <w:proofErr w:type="spellStart"/>
            <w:r w:rsidRPr="00A1625F">
              <w:rPr>
                <w:sz w:val="24"/>
                <w:szCs w:val="24"/>
              </w:rPr>
              <w:t>Orig</w:t>
            </w:r>
            <w:proofErr w:type="spellEnd"/>
            <w:r w:rsidRPr="00A1625F">
              <w:rPr>
                <w:sz w:val="24"/>
                <w:szCs w:val="24"/>
              </w:rPr>
              <w:t>)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3D42155C" w14:textId="0418374B" w:rsidR="477BE0D0" w:rsidRPr="001B7D5C" w:rsidRDefault="477BE0D0" w:rsidP="477BE0D0">
            <w:pPr>
              <w:rPr>
                <w:sz w:val="24"/>
                <w:szCs w:val="24"/>
                <w:highlight w:val="green"/>
              </w:rPr>
            </w:pPr>
            <w:r w:rsidRPr="001B7D5C">
              <w:rPr>
                <w:sz w:val="24"/>
                <w:szCs w:val="24"/>
                <w:highlight w:val="green"/>
              </w:rPr>
              <w:t>ORIG_CURR_CD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25DBA45D" w14:textId="595F9380" w:rsidR="477BE0D0" w:rsidRDefault="477BE0D0" w:rsidP="477BE0D0"/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3851FDCC" w14:textId="77777777" w:rsidR="477BE0D0" w:rsidRDefault="477BE0D0" w:rsidP="477BE0D0">
            <w:pPr>
              <w:rPr>
                <w:rFonts w:eastAsia="Times New Roman"/>
              </w:rPr>
            </w:pPr>
          </w:p>
        </w:tc>
      </w:tr>
      <w:tr w:rsidR="005A68F5" w14:paraId="2D8E0468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046BE906" w14:textId="2C64F040" w:rsidR="005A68F5" w:rsidRPr="00A1625F" w:rsidRDefault="005A68F5" w:rsidP="477BE0D0">
            <w:pPr>
              <w:rPr>
                <w:sz w:val="24"/>
                <w:szCs w:val="24"/>
              </w:rPr>
            </w:pPr>
            <w:r w:rsidRPr="00A1625F">
              <w:rPr>
                <w:sz w:val="24"/>
                <w:szCs w:val="24"/>
              </w:rPr>
              <w:t xml:space="preserve">Trade Net </w:t>
            </w:r>
            <w:r w:rsidR="003A15AD" w:rsidRPr="00A1625F">
              <w:rPr>
                <w:sz w:val="24"/>
                <w:szCs w:val="24"/>
              </w:rPr>
              <w:t>Amount</w:t>
            </w:r>
            <w:r w:rsidRPr="00A1625F">
              <w:rPr>
                <w:sz w:val="24"/>
                <w:szCs w:val="24"/>
              </w:rPr>
              <w:t xml:space="preserve"> (</w:t>
            </w:r>
            <w:proofErr w:type="spellStart"/>
            <w:r w:rsidRPr="00A1625F">
              <w:rPr>
                <w:sz w:val="24"/>
                <w:szCs w:val="24"/>
              </w:rPr>
              <w:t>Orig</w:t>
            </w:r>
            <w:proofErr w:type="spellEnd"/>
            <w:r w:rsidRPr="00A1625F">
              <w:rPr>
                <w:sz w:val="24"/>
                <w:szCs w:val="24"/>
              </w:rPr>
              <w:t>)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3AD75030" w14:textId="39FF3BAE" w:rsidR="005A68F5" w:rsidRPr="00A1625F" w:rsidRDefault="005A68F5" w:rsidP="477BE0D0">
            <w:pPr>
              <w:rPr>
                <w:sz w:val="24"/>
                <w:szCs w:val="24"/>
                <w:highlight w:val="green"/>
              </w:rPr>
            </w:pPr>
            <w:r w:rsidRPr="00A1625F">
              <w:rPr>
                <w:sz w:val="24"/>
                <w:szCs w:val="24"/>
                <w:highlight w:val="green"/>
              </w:rPr>
              <w:t>ORIG_CURR_NET_AMOUNT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712C2670" w14:textId="77777777" w:rsidR="005A68F5" w:rsidRDefault="005A68F5" w:rsidP="477BE0D0"/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45CB9132" w14:textId="77777777" w:rsidR="005A68F5" w:rsidRDefault="005A68F5" w:rsidP="477BE0D0">
            <w:pPr>
              <w:rPr>
                <w:rFonts w:eastAsia="Times New Roman"/>
              </w:rPr>
            </w:pPr>
          </w:p>
        </w:tc>
      </w:tr>
      <w:tr w:rsidR="00A435CC" w14:paraId="312F7DCB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66CCA541" w14:textId="05F9A6F2" w:rsidR="00A435CC" w:rsidRPr="00A1625F" w:rsidRDefault="00A435CC" w:rsidP="477BE0D0">
            <w:pPr>
              <w:rPr>
                <w:sz w:val="24"/>
                <w:szCs w:val="24"/>
                <w:rPrChange w:id="7" w:author="Joey Avniel" w:date="2022-01-14T15:13:00Z">
                  <w:rPr>
                    <w:sz w:val="24"/>
                    <w:szCs w:val="24"/>
                    <w:highlight w:val="darkCyan"/>
                  </w:rPr>
                </w:rPrChange>
              </w:rPr>
            </w:pPr>
            <w:r w:rsidRPr="00A1625F">
              <w:rPr>
                <w:sz w:val="24"/>
                <w:szCs w:val="24"/>
                <w:rPrChange w:id="8" w:author="Joey Avniel" w:date="2022-01-14T15:13:00Z">
                  <w:rPr>
                    <w:rFonts w:cstheme="minorHAnsi"/>
                    <w:sz w:val="18"/>
                    <w:szCs w:val="18"/>
                    <w:highlight w:val="magenta"/>
                  </w:rPr>
                </w:rPrChange>
              </w:rPr>
              <w:t>Trade Net Amount Base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53EC914B" w14:textId="3DBF3189" w:rsidR="00A435CC" w:rsidRPr="00360760" w:rsidRDefault="00A1625F" w:rsidP="477BE0D0">
            <w:pPr>
              <w:rPr>
                <w:sz w:val="24"/>
                <w:szCs w:val="24"/>
                <w:highlight w:val="darkCyan"/>
              </w:rPr>
            </w:pPr>
            <w:proofErr w:type="spellStart"/>
            <w:r w:rsidRPr="00A1625F">
              <w:rPr>
                <w:sz w:val="24"/>
                <w:szCs w:val="24"/>
                <w:highlight w:val="yellow"/>
              </w:rPr>
              <w:t>Acct_Curr_Amount</w:t>
            </w:r>
            <w:proofErr w:type="spellEnd"/>
            <w:r w:rsidRPr="00A1625F">
              <w:rPr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358ECC8E" w14:textId="77777777" w:rsidR="00A435CC" w:rsidRDefault="00A435CC" w:rsidP="477BE0D0"/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424A230D" w14:textId="77777777" w:rsidR="00A435CC" w:rsidRDefault="00A435CC" w:rsidP="477BE0D0">
            <w:pPr>
              <w:rPr>
                <w:rFonts w:eastAsia="Times New Roman"/>
              </w:rPr>
            </w:pPr>
          </w:p>
        </w:tc>
      </w:tr>
      <w:tr w:rsidR="003A15AD" w14:paraId="191B7189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206979A1" w14:textId="37619626" w:rsidR="003A15AD" w:rsidRPr="00A1625F" w:rsidRDefault="003A15AD" w:rsidP="477BE0D0">
            <w:pPr>
              <w:rPr>
                <w:sz w:val="24"/>
                <w:szCs w:val="24"/>
              </w:rPr>
            </w:pPr>
            <w:r w:rsidRPr="00A1625F">
              <w:rPr>
                <w:sz w:val="24"/>
                <w:szCs w:val="24"/>
              </w:rPr>
              <w:t>Trade Commission (</w:t>
            </w:r>
            <w:proofErr w:type="spellStart"/>
            <w:r w:rsidRPr="00A1625F">
              <w:rPr>
                <w:sz w:val="24"/>
                <w:szCs w:val="24"/>
              </w:rPr>
              <w:t>Orig</w:t>
            </w:r>
            <w:proofErr w:type="spellEnd"/>
            <w:r w:rsidRPr="00A1625F">
              <w:rPr>
                <w:sz w:val="24"/>
                <w:szCs w:val="24"/>
              </w:rPr>
              <w:t>)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096BE6F0" w14:textId="295E9B72" w:rsidR="003A15AD" w:rsidRPr="00360760" w:rsidRDefault="003A15AD" w:rsidP="477BE0D0">
            <w:pPr>
              <w:rPr>
                <w:sz w:val="24"/>
                <w:szCs w:val="24"/>
                <w:highlight w:val="darkCyan"/>
              </w:rPr>
            </w:pPr>
            <w:r w:rsidRPr="00A1625F">
              <w:rPr>
                <w:sz w:val="24"/>
                <w:szCs w:val="24"/>
                <w:highlight w:val="yellow"/>
              </w:rPr>
              <w:t>ORIG_CURR_COMMISSION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0B8749AD" w14:textId="77777777" w:rsidR="003A15AD" w:rsidRDefault="003A15AD" w:rsidP="477BE0D0"/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60222612" w14:textId="77777777" w:rsidR="003A15AD" w:rsidRDefault="003A15AD" w:rsidP="477BE0D0">
            <w:pPr>
              <w:rPr>
                <w:rFonts w:eastAsia="Times New Roman"/>
              </w:rPr>
            </w:pPr>
          </w:p>
        </w:tc>
      </w:tr>
      <w:tr w:rsidR="005A68F5" w14:paraId="55B0EE78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12818EB2" w14:textId="78EFA77F" w:rsidR="005A68F5" w:rsidRPr="477BE0D0" w:rsidRDefault="005A68F5" w:rsidP="477BE0D0">
            <w:pPr>
              <w:rPr>
                <w:sz w:val="24"/>
                <w:szCs w:val="24"/>
              </w:rPr>
            </w:pPr>
            <w:r w:rsidRPr="00A1625F">
              <w:rPr>
                <w:sz w:val="24"/>
                <w:szCs w:val="24"/>
              </w:rPr>
              <w:t>Trade Cancel/Corrected Flag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0F4C037B" w14:textId="591E35E3" w:rsidR="005A68F5" w:rsidRPr="477BE0D0" w:rsidRDefault="005A68F5" w:rsidP="00A1625F">
            <w:pPr>
              <w:rPr>
                <w:sz w:val="24"/>
                <w:szCs w:val="24"/>
              </w:rPr>
            </w:pPr>
            <w:r w:rsidRPr="00A1625F">
              <w:rPr>
                <w:rFonts w:eastAsia="Times New Roman"/>
              </w:rPr>
              <w:t xml:space="preserve">If IS_CANCEL = True then “Cancel” </w:t>
            </w:r>
            <w:r w:rsidRPr="00A1625F">
              <w:rPr>
                <w:rFonts w:eastAsia="Times New Roman"/>
              </w:rPr>
              <w:br/>
              <w:t>Else if IS_CORRECT = True then “</w:t>
            </w:r>
            <w:r w:rsidR="00A1625F" w:rsidRPr="00A1625F">
              <w:rPr>
                <w:rFonts w:eastAsia="Times New Roman"/>
              </w:rPr>
              <w:t>C</w:t>
            </w:r>
            <w:r w:rsidR="00A1625F">
              <w:rPr>
                <w:rFonts w:eastAsia="Times New Roman"/>
              </w:rPr>
              <w:t xml:space="preserve">orrect </w:t>
            </w:r>
            <w:r w:rsidRPr="00A1625F">
              <w:rPr>
                <w:rFonts w:eastAsia="Times New Roman"/>
              </w:rPr>
              <w:t>”</w:t>
            </w:r>
            <w:r w:rsidR="00A1625F">
              <w:rPr>
                <w:rFonts w:eastAsia="Times New Roman"/>
              </w:rPr>
              <w:t xml:space="preserve"> </w:t>
            </w:r>
            <w:r w:rsidRPr="00A1625F">
              <w:rPr>
                <w:rFonts w:eastAsia="Times New Roman"/>
              </w:rPr>
              <w:t>Else “”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722E3DBA" w14:textId="77777777" w:rsidR="005A68F5" w:rsidRDefault="005A68F5" w:rsidP="477BE0D0"/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730303AD" w14:textId="77777777" w:rsidR="005A68F5" w:rsidRDefault="005A68F5" w:rsidP="477BE0D0">
            <w:pPr>
              <w:rPr>
                <w:rFonts w:eastAsia="Times New Roman"/>
              </w:rPr>
            </w:pPr>
          </w:p>
        </w:tc>
      </w:tr>
      <w:tr w:rsidR="001B7D5C" w14:paraId="37EBC21F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11321774" w14:textId="5C0A4EDD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50FD894C">
              <w:rPr>
                <w:b/>
                <w:bCs/>
                <w:color w:val="C00000"/>
                <w:sz w:val="24"/>
                <w:szCs w:val="24"/>
              </w:rPr>
              <w:t>rb_TradeDescription1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13EEAC35" w14:textId="31EBC439" w:rsidR="001B7D5C" w:rsidRPr="001B7D5C" w:rsidRDefault="001B7D5C" w:rsidP="001B7D5C">
            <w:pPr>
              <w:rPr>
                <w:rFonts w:eastAsia="Times New Roman"/>
                <w:highlight w:val="green"/>
              </w:rPr>
            </w:pPr>
            <w:r w:rsidRPr="001B7D5C">
              <w:rPr>
                <w:highlight w:val="green"/>
              </w:rPr>
              <w:t>CUSTOM_SMALL_STRING_06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681D86A7" w14:textId="77777777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5675A76C" w14:textId="023DA776" w:rsidR="001B7D5C" w:rsidRDefault="001B7D5C" w:rsidP="001B7D5C">
            <w:pPr>
              <w:rPr>
                <w:rFonts w:eastAsia="Times New Roman"/>
              </w:rPr>
            </w:pPr>
          </w:p>
        </w:tc>
      </w:tr>
      <w:tr w:rsidR="001B7D5C" w14:paraId="2B043988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27D82CAA" w14:textId="7BAB5056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477BE0D0">
              <w:rPr>
                <w:b/>
                <w:bCs/>
                <w:color w:val="C00000"/>
                <w:sz w:val="24"/>
                <w:szCs w:val="24"/>
              </w:rPr>
              <w:t>rb_TradeDescription2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70D08E4B" w14:textId="4494E251" w:rsidR="001B7D5C" w:rsidRPr="001B7D5C" w:rsidRDefault="001B7D5C" w:rsidP="001B7D5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1B7D5C">
              <w:rPr>
                <w:highlight w:val="green"/>
              </w:rPr>
              <w:t>CUSTOM_SMALL_STRING_07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7E49B33" w14:textId="77777777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4CC5551E" w14:textId="124DFC1D" w:rsidR="001B7D5C" w:rsidRDefault="001B7D5C" w:rsidP="001B7D5C">
            <w:pPr>
              <w:rPr>
                <w:rFonts w:eastAsia="Times New Roman"/>
              </w:rPr>
            </w:pPr>
          </w:p>
        </w:tc>
      </w:tr>
      <w:tr w:rsidR="001B7D5C" w14:paraId="35E85838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7734B89C" w14:textId="10BCD5B1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50FD894C">
              <w:rPr>
                <w:b/>
                <w:bCs/>
                <w:color w:val="C00000"/>
                <w:sz w:val="24"/>
                <w:szCs w:val="24"/>
              </w:rPr>
              <w:t>rb_TradeDescription</w:t>
            </w:r>
            <w:r>
              <w:rPr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6385AA04" w14:textId="0D04E005" w:rsidR="001B7D5C" w:rsidRPr="001B7D5C" w:rsidRDefault="001B7D5C" w:rsidP="001B7D5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1B7D5C">
              <w:rPr>
                <w:highlight w:val="green"/>
              </w:rPr>
              <w:t>CUSTOM_SMALL_STRING_08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673166A9" w14:textId="7CC2491D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2C78AFEA" w14:textId="54CD9863" w:rsidR="001B7D5C" w:rsidRDefault="001B7D5C" w:rsidP="001B7D5C">
            <w:pPr>
              <w:rPr>
                <w:rFonts w:eastAsia="Times New Roman"/>
              </w:rPr>
            </w:pPr>
          </w:p>
        </w:tc>
      </w:tr>
      <w:tr w:rsidR="001B7D5C" w14:paraId="5C7C7910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7D04BAF6" w14:textId="4316F975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50FD894C">
              <w:rPr>
                <w:b/>
                <w:bCs/>
                <w:color w:val="C00000"/>
                <w:sz w:val="24"/>
                <w:szCs w:val="24"/>
              </w:rPr>
              <w:t>rb_TradeDescription</w:t>
            </w:r>
            <w:r>
              <w:rPr>
                <w:b/>
                <w:bCs/>
                <w:color w:val="C00000"/>
                <w:sz w:val="24"/>
                <w:szCs w:val="24"/>
              </w:rPr>
              <w:t>4</w:t>
            </w:r>
          </w:p>
          <w:p w14:paraId="252F6857" w14:textId="28B17732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24A1DB4B" w14:textId="63B8EDF4" w:rsidR="001B7D5C" w:rsidRPr="001B7D5C" w:rsidRDefault="001B7D5C" w:rsidP="001B7D5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1B7D5C">
              <w:rPr>
                <w:highlight w:val="green"/>
              </w:rPr>
              <w:t>CUSTOM_SMALL_STRING_09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4E1E6FF" w14:textId="26F6FE34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30ECDF9F" w14:textId="6E5BF31E" w:rsidR="001B7D5C" w:rsidRDefault="001B7D5C" w:rsidP="001B7D5C">
            <w:pPr>
              <w:rPr>
                <w:rFonts w:eastAsia="Times New Roman"/>
              </w:rPr>
            </w:pPr>
          </w:p>
        </w:tc>
      </w:tr>
      <w:tr w:rsidR="001B7D5C" w14:paraId="5C2D10B4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3B558E8A" w14:textId="60EA4403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50FD894C">
              <w:rPr>
                <w:b/>
                <w:bCs/>
                <w:color w:val="C00000"/>
                <w:sz w:val="24"/>
                <w:szCs w:val="24"/>
              </w:rPr>
              <w:t>rb_TradeDescription</w:t>
            </w:r>
            <w:r>
              <w:rPr>
                <w:b/>
                <w:bCs/>
                <w:color w:val="C00000"/>
                <w:sz w:val="24"/>
                <w:szCs w:val="24"/>
              </w:rPr>
              <w:t>5</w:t>
            </w:r>
          </w:p>
          <w:p w14:paraId="724C3A5F" w14:textId="51109D4F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22CD7F46" w14:textId="305D6788" w:rsidR="001B7D5C" w:rsidRPr="001B7D5C" w:rsidRDefault="001B7D5C" w:rsidP="001B7D5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1B7D5C">
              <w:rPr>
                <w:highlight w:val="green"/>
              </w:rPr>
              <w:t>CUSTOM_SMALL_STRING_10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50D72A6A" w14:textId="48CF7E77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0FDE6FB7" w14:textId="588AA7FA" w:rsidR="001B7D5C" w:rsidRDefault="001B7D5C" w:rsidP="001B7D5C">
            <w:pPr>
              <w:rPr>
                <w:rFonts w:eastAsia="Times New Roman"/>
              </w:rPr>
            </w:pPr>
          </w:p>
        </w:tc>
      </w:tr>
      <w:tr w:rsidR="001B7D5C" w14:paraId="79C674B3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5EEC86B6" w14:textId="311454C3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50FD894C">
              <w:rPr>
                <w:b/>
                <w:bCs/>
                <w:color w:val="C00000"/>
                <w:sz w:val="24"/>
                <w:szCs w:val="24"/>
              </w:rPr>
              <w:t>rb_TradeDescription</w:t>
            </w:r>
            <w:r>
              <w:rPr>
                <w:b/>
                <w:bCs/>
                <w:color w:val="C00000"/>
                <w:sz w:val="24"/>
                <w:szCs w:val="24"/>
              </w:rPr>
              <w:t>6</w:t>
            </w:r>
          </w:p>
          <w:p w14:paraId="2D2BC936" w14:textId="11470394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26B417A7" w14:textId="3F8AD733" w:rsidR="001B7D5C" w:rsidRPr="001B7D5C" w:rsidRDefault="001B7D5C" w:rsidP="001B7D5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1B7D5C">
              <w:rPr>
                <w:highlight w:val="green"/>
              </w:rPr>
              <w:t>CUSTOM_SMALL_STRING_11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11174C99" w14:textId="0810988C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10C4B465" w14:textId="5A5B192E" w:rsidR="001B7D5C" w:rsidRDefault="001B7D5C" w:rsidP="001B7D5C">
            <w:pPr>
              <w:rPr>
                <w:rFonts w:eastAsia="Times New Roman"/>
              </w:rPr>
            </w:pPr>
          </w:p>
        </w:tc>
      </w:tr>
      <w:tr w:rsidR="001B7D5C" w14:paraId="7E200224" w14:textId="77777777" w:rsidTr="00A1625F">
        <w:trPr>
          <w:trHeight w:val="300"/>
        </w:trPr>
        <w:tc>
          <w:tcPr>
            <w:tcW w:w="3240" w:type="dxa"/>
            <w:tcBorders>
              <w:bottom w:val="single" w:sz="2" w:space="0" w:color="000000" w:themeColor="text1"/>
            </w:tcBorders>
          </w:tcPr>
          <w:p w14:paraId="6F6E7D08" w14:textId="6E4F0BCE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  <w:r w:rsidRPr="50FD894C">
              <w:rPr>
                <w:b/>
                <w:bCs/>
                <w:color w:val="C00000"/>
                <w:sz w:val="24"/>
                <w:szCs w:val="24"/>
              </w:rPr>
              <w:t>rb_TradeDescription</w:t>
            </w:r>
            <w:r>
              <w:rPr>
                <w:b/>
                <w:bCs/>
                <w:color w:val="C00000"/>
                <w:sz w:val="24"/>
                <w:szCs w:val="24"/>
              </w:rPr>
              <w:t>7</w:t>
            </w:r>
          </w:p>
          <w:p w14:paraId="7704DBB9" w14:textId="18881254" w:rsidR="001B7D5C" w:rsidRDefault="001B7D5C" w:rsidP="001B7D5C">
            <w:pPr>
              <w:rPr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4034" w:type="dxa"/>
            <w:tcBorders>
              <w:bottom w:val="single" w:sz="2" w:space="0" w:color="000000" w:themeColor="text1"/>
            </w:tcBorders>
          </w:tcPr>
          <w:p w14:paraId="17325111" w14:textId="36414D42" w:rsidR="001B7D5C" w:rsidRPr="001B7D5C" w:rsidRDefault="001B7D5C" w:rsidP="001B7D5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1B7D5C">
              <w:rPr>
                <w:highlight w:val="green"/>
              </w:rPr>
              <w:t>CUSTOM_SMALL_STRING_12</w:t>
            </w:r>
          </w:p>
        </w:tc>
        <w:tc>
          <w:tcPr>
            <w:tcW w:w="1906" w:type="dxa"/>
            <w:tcBorders>
              <w:bottom w:val="single" w:sz="2" w:space="0" w:color="000000" w:themeColor="text1"/>
            </w:tcBorders>
          </w:tcPr>
          <w:p w14:paraId="4809F8C3" w14:textId="6BF137EA" w:rsidR="001B7D5C" w:rsidRDefault="001B7D5C" w:rsidP="001B7D5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151CEDE9" w14:textId="73E1E11C" w:rsidR="001B7D5C" w:rsidRDefault="001B7D5C" w:rsidP="001B7D5C">
            <w:pPr>
              <w:rPr>
                <w:rFonts w:eastAsia="Times New Roman"/>
              </w:rPr>
            </w:pPr>
          </w:p>
        </w:tc>
      </w:tr>
    </w:tbl>
    <w:p w14:paraId="4191152B" w14:textId="12C87F79" w:rsidR="0064470E" w:rsidRPr="00DF5E59" w:rsidRDefault="0064470E" w:rsidP="007861E1">
      <w:pPr>
        <w:pStyle w:val="Heading1"/>
        <w:rPr>
          <w:rFonts w:eastAsia="Times New Roman"/>
        </w:rPr>
      </w:pPr>
      <w:r w:rsidRPr="00DF5E59">
        <w:rPr>
          <w:rFonts w:eastAsia="Times New Roman"/>
        </w:rPr>
        <w:t>Account</w:t>
      </w:r>
    </w:p>
    <w:tbl>
      <w:tblPr>
        <w:tblStyle w:val="TableGrid"/>
        <w:tblW w:w="15660" w:type="dxa"/>
        <w:tblInd w:w="-815" w:type="dxa"/>
        <w:tblLook w:val="04A0" w:firstRow="1" w:lastRow="0" w:firstColumn="1" w:lastColumn="0" w:noHBand="0" w:noVBand="1"/>
      </w:tblPr>
      <w:tblGrid>
        <w:gridCol w:w="3780"/>
        <w:gridCol w:w="3595"/>
        <w:gridCol w:w="2345"/>
        <w:gridCol w:w="5940"/>
      </w:tblGrid>
      <w:tr w:rsidR="008D397E" w:rsidRPr="008D397E" w14:paraId="2F59A2E8" w14:textId="77777777" w:rsidTr="00CD2E61">
        <w:tc>
          <w:tcPr>
            <w:tcW w:w="3780" w:type="dxa"/>
          </w:tcPr>
          <w:p w14:paraId="4F060836" w14:textId="77777777" w:rsidR="008D397E" w:rsidRPr="008D397E" w:rsidRDefault="008D397E" w:rsidP="00442166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Glossary Term(</w:t>
            </w:r>
            <w:r>
              <w:rPr>
                <w:rFonts w:eastAsia="Times New Roman" w:cstheme="minorHAnsi"/>
                <w:b/>
                <w:bCs/>
              </w:rPr>
              <w:t>s</w:t>
            </w:r>
            <w:r w:rsidRPr="008D397E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3595" w:type="dxa"/>
          </w:tcPr>
          <w:p w14:paraId="3575DF60" w14:textId="2E761B40" w:rsidR="008D397E" w:rsidRPr="008D397E" w:rsidRDefault="008D397E" w:rsidP="00442166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UDM Name</w:t>
            </w:r>
            <w:r w:rsidR="00E1369C">
              <w:rPr>
                <w:rFonts w:eastAsia="Times New Roman" w:cstheme="minorHAnsi"/>
                <w:b/>
                <w:bCs/>
              </w:rPr>
              <w:t xml:space="preserve"> </w:t>
            </w:r>
            <w:r w:rsidR="00E1369C">
              <w:rPr>
                <w:rFonts w:cstheme="minorHAnsi"/>
                <w:b/>
                <w:bCs/>
              </w:rPr>
              <w:t>(</w:t>
            </w:r>
            <w:r w:rsidR="00E1369C">
              <w:rPr>
                <w:sz w:val="24"/>
                <w:szCs w:val="24"/>
              </w:rPr>
              <w:t>Account</w:t>
            </w:r>
            <w:r w:rsidR="00E1369C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345" w:type="dxa"/>
          </w:tcPr>
          <w:p w14:paraId="060744F6" w14:textId="449DCC55" w:rsidR="008D397E" w:rsidRPr="008D397E" w:rsidRDefault="008D397E" w:rsidP="00442166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Example</w:t>
            </w:r>
            <w:r w:rsidR="007353F8"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5940" w:type="dxa"/>
          </w:tcPr>
          <w:p w14:paraId="5FED5819" w14:textId="77777777" w:rsidR="008D397E" w:rsidRPr="008D397E" w:rsidRDefault="008D397E" w:rsidP="00442166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8D397E" w14:paraId="45FB2909" w14:textId="77777777" w:rsidTr="00CD2E61">
        <w:tc>
          <w:tcPr>
            <w:tcW w:w="3780" w:type="dxa"/>
          </w:tcPr>
          <w:p w14:paraId="1CCB605F" w14:textId="1B3ABB59" w:rsidR="008D397E" w:rsidRDefault="008D397E" w:rsidP="00442166">
            <w:pPr>
              <w:rPr>
                <w:rFonts w:eastAsia="Times New Roman" w:cstheme="minorHAnsi"/>
              </w:rPr>
            </w:pPr>
            <w:r w:rsidRPr="00BD0110">
              <w:rPr>
                <w:rFonts w:eastAsia="Times New Roman" w:cstheme="minorHAnsi"/>
              </w:rPr>
              <w:t xml:space="preserve">Account Classification </w:t>
            </w:r>
            <w:r>
              <w:rPr>
                <w:rFonts w:eastAsia="Times New Roman" w:cstheme="minorHAnsi"/>
              </w:rPr>
              <w:t>CD</w:t>
            </w:r>
          </w:p>
        </w:tc>
        <w:tc>
          <w:tcPr>
            <w:tcW w:w="3595" w:type="dxa"/>
          </w:tcPr>
          <w:p w14:paraId="413CD7EE" w14:textId="583815F4" w:rsidR="008D397E" w:rsidRDefault="477BE0D0" w:rsidP="477BE0D0">
            <w:pPr>
              <w:rPr>
                <w:rFonts w:eastAsia="Times New Roman"/>
              </w:rPr>
            </w:pPr>
            <w:r w:rsidRPr="477BE0D0">
              <w:rPr>
                <w:rFonts w:eastAsia="Times New Roman"/>
              </w:rPr>
              <w:t>ACCOUNT_CLASSIFICATION_CD</w:t>
            </w:r>
          </w:p>
        </w:tc>
        <w:tc>
          <w:tcPr>
            <w:tcW w:w="2345" w:type="dxa"/>
          </w:tcPr>
          <w:p w14:paraId="5634A0DF" w14:textId="088C15FD" w:rsidR="008D397E" w:rsidRDefault="00E1369C" w:rsidP="477BE0D0">
            <w:pPr>
              <w:rPr>
                <w:rFonts w:eastAsia="Times New Roman"/>
                <w:sz w:val="16"/>
                <w:szCs w:val="16"/>
                <w:highlight w:val="cyan"/>
              </w:rPr>
            </w:pPr>
            <w:r w:rsidRPr="477BE0D0">
              <w:rPr>
                <w:rFonts w:eastAsia="Times New Roman"/>
                <w:sz w:val="16"/>
                <w:szCs w:val="16"/>
                <w:highlight w:val="cyan"/>
              </w:rPr>
              <w:t>Professional, Retail</w:t>
            </w:r>
            <w:r>
              <w:t xml:space="preserve">  </w:t>
            </w:r>
          </w:p>
        </w:tc>
        <w:tc>
          <w:tcPr>
            <w:tcW w:w="5940" w:type="dxa"/>
          </w:tcPr>
          <w:p w14:paraId="3C0C7BEE" w14:textId="01344A3B" w:rsidR="008D397E" w:rsidRDefault="477BE0D0" w:rsidP="477BE0D0">
            <w:pPr>
              <w:ind w:right="1890"/>
              <w:rPr>
                <w:rFonts w:eastAsia="Times New Roman"/>
              </w:rPr>
            </w:pPr>
            <w:proofErr w:type="spellStart"/>
            <w:r>
              <w:t>Acc_Class_Desc</w:t>
            </w:r>
            <w:proofErr w:type="spellEnd"/>
            <w:r>
              <w:t xml:space="preserve"> </w:t>
            </w:r>
          </w:p>
        </w:tc>
      </w:tr>
      <w:tr w:rsidR="00453C3F" w14:paraId="1D0BC87A" w14:textId="77777777" w:rsidTr="00CD2E61">
        <w:trPr>
          <w:ins w:id="9" w:author="Amit Maheshwary" w:date="2022-01-06T17:35:00Z"/>
        </w:trPr>
        <w:tc>
          <w:tcPr>
            <w:tcW w:w="3780" w:type="dxa"/>
          </w:tcPr>
          <w:p w14:paraId="60EDF758" w14:textId="0A42CB67" w:rsidR="00453C3F" w:rsidRPr="00BD0110" w:rsidRDefault="00453C3F" w:rsidP="00442166">
            <w:pPr>
              <w:rPr>
                <w:ins w:id="10" w:author="Amit Maheshwary" w:date="2022-01-06T17:35:00Z"/>
                <w:rFonts w:eastAsia="Times New Roman" w:cstheme="minorHAnsi"/>
              </w:rPr>
            </w:pPr>
            <w:ins w:id="11" w:author="Amit Maheshwary" w:date="2022-01-06T17:35:00Z">
              <w:r>
                <w:rPr>
                  <w:rFonts w:eastAsia="Times New Roman" w:cstheme="minorHAnsi"/>
                </w:rPr>
                <w:t xml:space="preserve">Account Classification </w:t>
              </w:r>
            </w:ins>
          </w:p>
        </w:tc>
        <w:tc>
          <w:tcPr>
            <w:tcW w:w="3595" w:type="dxa"/>
          </w:tcPr>
          <w:p w14:paraId="2436DB4A" w14:textId="354796A4" w:rsidR="00453C3F" w:rsidRPr="477BE0D0" w:rsidRDefault="00453C3F" w:rsidP="477BE0D0">
            <w:pPr>
              <w:rPr>
                <w:ins w:id="12" w:author="Amit Maheshwary" w:date="2022-01-06T17:35:00Z"/>
                <w:rFonts w:eastAsia="Times New Roman"/>
              </w:rPr>
            </w:pPr>
            <w:ins w:id="13" w:author="Amit Maheshwary" w:date="2022-01-06T17:35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</w:rPr>
                <w:t>ACCOUNT_CLASSIFICATION.</w:t>
              </w:r>
              <w:r w:rsidRPr="000E6338">
                <w:rPr>
                  <w:rFonts w:eastAsia="Times New Roman" w:cs="Arial"/>
                  <w:sz w:val="20"/>
                  <w:szCs w:val="20"/>
                </w:rPr>
                <w:t xml:space="preserve"> </w:t>
              </w:r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</w:rPr>
                <w:t>SHORT_NAME</w:t>
              </w:r>
            </w:ins>
          </w:p>
        </w:tc>
        <w:tc>
          <w:tcPr>
            <w:tcW w:w="2345" w:type="dxa"/>
          </w:tcPr>
          <w:p w14:paraId="67876412" w14:textId="77777777" w:rsidR="00453C3F" w:rsidRPr="477BE0D0" w:rsidRDefault="00453C3F" w:rsidP="477BE0D0">
            <w:pPr>
              <w:rPr>
                <w:ins w:id="14" w:author="Amit Maheshwary" w:date="2022-01-06T17:35:00Z"/>
                <w:rFonts w:eastAsia="Times New Roman"/>
                <w:sz w:val="16"/>
                <w:szCs w:val="16"/>
                <w:highlight w:val="cyan"/>
              </w:rPr>
            </w:pPr>
          </w:p>
        </w:tc>
        <w:tc>
          <w:tcPr>
            <w:tcW w:w="5940" w:type="dxa"/>
          </w:tcPr>
          <w:p w14:paraId="5016FD99" w14:textId="77777777" w:rsidR="00453C3F" w:rsidRDefault="00453C3F" w:rsidP="477BE0D0">
            <w:pPr>
              <w:ind w:right="1890"/>
              <w:rPr>
                <w:ins w:id="15" w:author="Amit Maheshwary" w:date="2022-01-06T17:35:00Z"/>
              </w:rPr>
            </w:pPr>
          </w:p>
        </w:tc>
      </w:tr>
      <w:tr w:rsidR="008D397E" w14:paraId="4D333C9C" w14:textId="77777777" w:rsidTr="00CD2E61">
        <w:tc>
          <w:tcPr>
            <w:tcW w:w="3780" w:type="dxa"/>
          </w:tcPr>
          <w:p w14:paraId="4F62145D" w14:textId="69033CA9" w:rsidR="008D397E" w:rsidRPr="00B47A24" w:rsidRDefault="477BE0D0" w:rsidP="477BE0D0">
            <w:pPr>
              <w:rPr>
                <w:rFonts w:eastAsia="Times New Roman"/>
                <w:bCs/>
                <w:color w:val="C00000"/>
              </w:rPr>
            </w:pPr>
            <w:r w:rsidRPr="00B47A24">
              <w:rPr>
                <w:rFonts w:eastAsia="Times New Roman"/>
                <w:bCs/>
                <w:color w:val="000000" w:themeColor="text1"/>
                <w:highlight w:val="yellow"/>
              </w:rPr>
              <w:t>Account Source System</w:t>
            </w:r>
          </w:p>
        </w:tc>
        <w:tc>
          <w:tcPr>
            <w:tcW w:w="3595" w:type="dxa"/>
          </w:tcPr>
          <w:p w14:paraId="00B40250" w14:textId="38503E1A" w:rsidR="008D397E" w:rsidRDefault="00B47A24" w:rsidP="00E1369C">
            <w:pPr>
              <w:rPr>
                <w:rFonts w:eastAsia="Times New Roman"/>
              </w:rPr>
            </w:pPr>
            <w:r w:rsidRPr="00CD2E61">
              <w:rPr>
                <w:rFonts w:ascii="Calibri" w:hAnsi="Calibri" w:cs="Calibri"/>
                <w:color w:val="000000"/>
                <w:highlight w:val="darkGray"/>
              </w:rPr>
              <w:t>ACCOUNT_SOURCE_TYPE_CD</w:t>
            </w:r>
            <w:r>
              <w:rPr>
                <w:rFonts w:ascii="Calibri" w:hAnsi="Calibri" w:cs="Calibri"/>
                <w:color w:val="000000"/>
              </w:rPr>
              <w:br/>
            </w:r>
            <w:r w:rsidR="00CD2E61" w:rsidRPr="003659AD">
              <w:rPr>
                <w:rFonts w:ascii="Calibri" w:hAnsi="Calibri" w:cs="Calibr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ACCOUNT.SOURCE_SYSTEM_CD</w:t>
            </w:r>
          </w:p>
        </w:tc>
        <w:tc>
          <w:tcPr>
            <w:tcW w:w="2345" w:type="dxa"/>
          </w:tcPr>
          <w:p w14:paraId="14C97854" w14:textId="60E2E8FF" w:rsidR="008D397E" w:rsidRDefault="00ED49C4" w:rsidP="00442166">
            <w:pPr>
              <w:rPr>
                <w:rFonts w:eastAsia="Times New Roman" w:cstheme="minorHAnsi"/>
              </w:rPr>
            </w:pPr>
            <w:r w:rsidRPr="00132CC5">
              <w:rPr>
                <w:rFonts w:eastAsia="Times New Roman" w:cstheme="minorHAnsi"/>
                <w:sz w:val="16"/>
                <w:szCs w:val="16"/>
                <w:highlight w:val="cyan"/>
              </w:rPr>
              <w:t>CSCADS, RISC_RG,</w:t>
            </w:r>
            <w:r w:rsidRPr="00132CC5">
              <w:rPr>
                <w:rFonts w:eastAsia="Times New Roman" w:cstheme="minorHAnsi"/>
                <w:color w:val="003366"/>
                <w:sz w:val="16"/>
                <w:szCs w:val="16"/>
                <w:highlight w:val="cyan"/>
              </w:rPr>
              <w:t xml:space="preserve"> ADPCA</w:t>
            </w:r>
          </w:p>
        </w:tc>
        <w:tc>
          <w:tcPr>
            <w:tcW w:w="5940" w:type="dxa"/>
          </w:tcPr>
          <w:p w14:paraId="20BE7402" w14:textId="41B06732" w:rsidR="008D397E" w:rsidRDefault="477BE0D0" w:rsidP="477BE0D0">
            <w:pPr>
              <w:rPr>
                <w:rFonts w:eastAsia="Times New Roman"/>
              </w:rPr>
            </w:pPr>
            <w:r w:rsidRPr="477BE0D0">
              <w:rPr>
                <w:rFonts w:eastAsia="Times New Roman"/>
              </w:rPr>
              <w:t xml:space="preserve">account. </w:t>
            </w:r>
            <w:proofErr w:type="spellStart"/>
            <w:r w:rsidRPr="477BE0D0">
              <w:rPr>
                <w:rFonts w:eastAsia="Times New Roman"/>
              </w:rPr>
              <w:t>rb_SourceSystemCd</w:t>
            </w:r>
            <w:proofErr w:type="spellEnd"/>
          </w:p>
          <w:p w14:paraId="1019EA03" w14:textId="0E7A0B1C" w:rsidR="008D397E" w:rsidRDefault="008D397E" w:rsidP="477BE0D0">
            <w:pPr>
              <w:rPr>
                <w:rFonts w:eastAsia="Times New Roman"/>
              </w:rPr>
            </w:pPr>
          </w:p>
        </w:tc>
      </w:tr>
      <w:tr w:rsidR="008D397E" w14:paraId="3045C09E" w14:textId="77777777" w:rsidTr="00CD2E61">
        <w:tc>
          <w:tcPr>
            <w:tcW w:w="3780" w:type="dxa"/>
          </w:tcPr>
          <w:p w14:paraId="41A901C1" w14:textId="3E314209" w:rsidR="008D397E" w:rsidRPr="00223C28" w:rsidRDefault="477BE0D0" w:rsidP="477BE0D0">
            <w:pPr>
              <w:rPr>
                <w:rFonts w:eastAsia="Times New Roman"/>
              </w:rPr>
            </w:pPr>
            <w:r w:rsidRPr="00223C28">
              <w:rPr>
                <w:rFonts w:eastAsia="Times New Roman"/>
              </w:rPr>
              <w:t>Branch Number</w:t>
            </w:r>
            <w:r w:rsidR="003A1631">
              <w:rPr>
                <w:rFonts w:eastAsia="Times New Roman"/>
              </w:rPr>
              <w:t xml:space="preserve"> / </w:t>
            </w:r>
            <w:r w:rsidR="00ED49C4" w:rsidRPr="00223C28">
              <w:br/>
            </w:r>
            <w:r w:rsidRPr="00223C28">
              <w:rPr>
                <w:rFonts w:eastAsia="Times New Roman"/>
              </w:rPr>
              <w:t>Account Branch Number</w:t>
            </w:r>
          </w:p>
        </w:tc>
        <w:tc>
          <w:tcPr>
            <w:tcW w:w="3595" w:type="dxa"/>
          </w:tcPr>
          <w:p w14:paraId="0BB51971" w14:textId="3EF87479" w:rsidR="008D397E" w:rsidRPr="00223C28" w:rsidRDefault="477BE0D0" w:rsidP="477BE0D0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t>HOLDING_BRANCH_KEY</w:t>
            </w:r>
          </w:p>
        </w:tc>
        <w:tc>
          <w:tcPr>
            <w:tcW w:w="2345" w:type="dxa"/>
          </w:tcPr>
          <w:p w14:paraId="3D9DACBD" w14:textId="77777777" w:rsidR="008D397E" w:rsidRDefault="008D397E" w:rsidP="00442166">
            <w:pPr>
              <w:rPr>
                <w:rFonts w:eastAsia="Times New Roman" w:cstheme="minorHAnsi"/>
              </w:rPr>
            </w:pPr>
          </w:p>
        </w:tc>
        <w:tc>
          <w:tcPr>
            <w:tcW w:w="5940" w:type="dxa"/>
          </w:tcPr>
          <w:p w14:paraId="64F89A56" w14:textId="5C9923EA" w:rsidR="008D397E" w:rsidRDefault="008D397E" w:rsidP="00442166">
            <w:pPr>
              <w:rPr>
                <w:rFonts w:eastAsia="Times New Roman" w:cstheme="minorHAnsi"/>
              </w:rPr>
            </w:pPr>
          </w:p>
        </w:tc>
      </w:tr>
      <w:tr w:rsidR="008D397E" w14:paraId="2B780972" w14:textId="77777777" w:rsidTr="00CD2E61">
        <w:tc>
          <w:tcPr>
            <w:tcW w:w="3780" w:type="dxa"/>
          </w:tcPr>
          <w:p w14:paraId="7EFB2C09" w14:textId="791E98E4" w:rsidR="008D397E" w:rsidRPr="00107688" w:rsidRDefault="477BE0D0" w:rsidP="00442166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Account Key</w:t>
            </w:r>
          </w:p>
        </w:tc>
        <w:tc>
          <w:tcPr>
            <w:tcW w:w="3595" w:type="dxa"/>
          </w:tcPr>
          <w:p w14:paraId="04D54FC8" w14:textId="10A5A375" w:rsidR="008D397E" w:rsidRDefault="477BE0D0" w:rsidP="477BE0D0">
            <w:pPr>
              <w:rPr>
                <w:rFonts w:eastAsia="Times New Roman"/>
              </w:rPr>
            </w:pPr>
            <w:r w:rsidRPr="477BE0D0">
              <w:rPr>
                <w:rFonts w:eastAsia="Times New Roman"/>
              </w:rPr>
              <w:t>ACCOUNT_KEY</w:t>
            </w:r>
          </w:p>
        </w:tc>
        <w:tc>
          <w:tcPr>
            <w:tcW w:w="2345" w:type="dxa"/>
          </w:tcPr>
          <w:p w14:paraId="06625E89" w14:textId="77777777" w:rsidR="008D397E" w:rsidRDefault="008D397E" w:rsidP="00442166">
            <w:pPr>
              <w:rPr>
                <w:rFonts w:eastAsia="Times New Roman" w:cstheme="minorHAnsi"/>
              </w:rPr>
            </w:pPr>
          </w:p>
        </w:tc>
        <w:tc>
          <w:tcPr>
            <w:tcW w:w="5940" w:type="dxa"/>
          </w:tcPr>
          <w:p w14:paraId="06D16E10" w14:textId="41333321" w:rsidR="008D397E" w:rsidRDefault="004058EE" w:rsidP="00442166">
            <w:pPr>
              <w:rPr>
                <w:rFonts w:eastAsia="Times New Roman" w:cstheme="minorHAnsi"/>
              </w:rPr>
            </w:pPr>
            <w:ins w:id="16" w:author="Amit Maheshwary" w:date="2022-01-06T16:30:00Z">
              <w:r>
                <w:rPr>
                  <w:rFonts w:eastAsia="Times New Roman" w:cstheme="minorHAnsi"/>
                </w:rPr>
                <w:t>Aka Account Number</w:t>
              </w:r>
            </w:ins>
          </w:p>
        </w:tc>
      </w:tr>
      <w:tr w:rsidR="008D397E" w14:paraId="65E011CF" w14:textId="77777777" w:rsidTr="00CD2E61">
        <w:tc>
          <w:tcPr>
            <w:tcW w:w="3780" w:type="dxa"/>
          </w:tcPr>
          <w:p w14:paraId="370F25A5" w14:textId="3760017F" w:rsidR="008D397E" w:rsidRPr="00DF5E59" w:rsidRDefault="477BE0D0" w:rsidP="477BE0D0">
            <w:pPr>
              <w:rPr>
                <w:rFonts w:eastAsia="Times New Roman"/>
                <w:color w:val="000000" w:themeColor="text1"/>
              </w:rPr>
            </w:pPr>
            <w:r w:rsidRPr="477BE0D0">
              <w:rPr>
                <w:rFonts w:ascii="Calibri" w:eastAsia="Times New Roman" w:hAnsi="Calibri" w:cs="Times New Roman"/>
                <w:color w:val="000000" w:themeColor="text1"/>
              </w:rPr>
              <w:t>Account Type</w:t>
            </w:r>
            <w:r w:rsidR="003A1631">
              <w:rPr>
                <w:rFonts w:ascii="Calibri" w:eastAsia="Times New Roman" w:hAnsi="Calibri" w:cs="Times New Roman"/>
                <w:color w:val="000000" w:themeColor="text1"/>
              </w:rPr>
              <w:t xml:space="preserve"> / </w:t>
            </w:r>
            <w:r w:rsidR="003A1631" w:rsidRPr="50FD894C">
              <w:rPr>
                <w:rFonts w:eastAsia="Times New Roman"/>
              </w:rPr>
              <w:t>Account Type Code</w:t>
            </w:r>
          </w:p>
        </w:tc>
        <w:tc>
          <w:tcPr>
            <w:tcW w:w="3595" w:type="dxa"/>
          </w:tcPr>
          <w:p w14:paraId="5B23EC81" w14:textId="6E336344" w:rsidR="008D397E" w:rsidRPr="00DF5E59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ACCOUNT_TYPE_CD</w:t>
            </w:r>
          </w:p>
        </w:tc>
        <w:tc>
          <w:tcPr>
            <w:tcW w:w="2345" w:type="dxa"/>
          </w:tcPr>
          <w:p w14:paraId="0C34E83C" w14:textId="777408B0" w:rsidR="008D397E" w:rsidRDefault="50FD894C" w:rsidP="50FD894C">
            <w:pPr>
              <w:rPr>
                <w:rFonts w:eastAsia="Times New Roman"/>
              </w:rPr>
            </w:pPr>
            <w:r w:rsidRPr="50FD894C">
              <w:rPr>
                <w:rFonts w:ascii="Calibri" w:eastAsia="Times New Roman" w:hAnsi="Calibri" w:cs="Times New Roman"/>
                <w:color w:val="000000" w:themeColor="text1"/>
              </w:rPr>
              <w:t xml:space="preserve">e.g. </w:t>
            </w:r>
            <w:r w:rsidRPr="50FD894C">
              <w:rPr>
                <w:rFonts w:eastAsia="Times New Roman"/>
                <w:color w:val="000000" w:themeColor="text1"/>
              </w:rPr>
              <w:t>17, 18, 22</w:t>
            </w:r>
          </w:p>
        </w:tc>
        <w:tc>
          <w:tcPr>
            <w:tcW w:w="5940" w:type="dxa"/>
          </w:tcPr>
          <w:p w14:paraId="64BDF154" w14:textId="7A06FF25" w:rsidR="008D397E" w:rsidRDefault="007A25E4" w:rsidP="50FD894C">
            <w:pPr>
              <w:rPr>
                <w:rStyle w:val="Hyperlink"/>
                <w:rFonts w:ascii="Calibri" w:eastAsia="Times New Roman" w:hAnsi="Calibri" w:cs="Times New Roman"/>
                <w:color w:val="000000"/>
                <w:u w:val="none"/>
              </w:rPr>
            </w:pPr>
            <w:hyperlink r:id="rId5" w:anchor="fdm.account-acct_type_cd">
              <w:r w:rsidR="50FD894C" w:rsidRPr="50FD894C">
                <w:rPr>
                  <w:rStyle w:val="Hyperlink"/>
                  <w:rFonts w:eastAsia="Times New Roman"/>
                </w:rPr>
                <w:t xml:space="preserve">account. </w:t>
              </w:r>
              <w:proofErr w:type="spellStart"/>
              <w:r w:rsidR="50FD894C" w:rsidRPr="50FD894C">
                <w:rPr>
                  <w:rStyle w:val="Hyperlink"/>
                  <w:rFonts w:eastAsia="Times New Roman"/>
                </w:rPr>
                <w:t>acct_type_cd</w:t>
              </w:r>
              <w:proofErr w:type="spellEnd"/>
            </w:hyperlink>
            <w:r w:rsidR="00E1369C">
              <w:rPr>
                <w:rStyle w:val="Hyperlink"/>
                <w:rFonts w:eastAsia="Times New Roman"/>
              </w:rPr>
              <w:t xml:space="preserve">, </w:t>
            </w:r>
            <w:proofErr w:type="spellStart"/>
            <w:r w:rsidR="00E1369C" w:rsidRPr="477BE0D0">
              <w:rPr>
                <w:rFonts w:ascii="Calibri" w:eastAsia="Times New Roman" w:hAnsi="Calibri" w:cs="Times New Roman"/>
                <w:color w:val="000000" w:themeColor="text1"/>
              </w:rPr>
              <w:t>AccountTypeCd</w:t>
            </w:r>
            <w:proofErr w:type="spellEnd"/>
            <w:r w:rsidR="00E1369C" w:rsidRPr="477BE0D0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</w:p>
        </w:tc>
      </w:tr>
      <w:tr w:rsidR="008D397E" w14:paraId="2FAFAFB6" w14:textId="77777777" w:rsidTr="00CD2E61">
        <w:tc>
          <w:tcPr>
            <w:tcW w:w="3780" w:type="dxa"/>
          </w:tcPr>
          <w:p w14:paraId="60181A6C" w14:textId="1D6CFBFA" w:rsidR="008D397E" w:rsidRPr="00DF5E59" w:rsidRDefault="477BE0D0" w:rsidP="477BE0D0">
            <w:pPr>
              <w:rPr>
                <w:rFonts w:eastAsia="Times New Roman"/>
                <w:highlight w:val="yellow"/>
              </w:rPr>
            </w:pPr>
            <w:r w:rsidRPr="00223C28">
              <w:rPr>
                <w:rFonts w:ascii="Calibri" w:eastAsia="Times New Roman" w:hAnsi="Calibri" w:cs="Times New Roman"/>
                <w:color w:val="000000" w:themeColor="text1"/>
              </w:rPr>
              <w:t>Account Client Number</w:t>
            </w:r>
            <w:r w:rsidR="00E1369C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 w:rsidR="00E1369C">
              <w:rPr>
                <w:rFonts w:ascii="Calibri" w:hAnsi="Calibri" w:cs="Times New Roman"/>
                <w:color w:val="000000" w:themeColor="text1"/>
              </w:rPr>
              <w:t xml:space="preserve">/ </w:t>
            </w:r>
            <w:r w:rsidR="00E1369C" w:rsidRPr="477BE0D0">
              <w:rPr>
                <w:rFonts w:eastAsia="Times New Roman"/>
              </w:rPr>
              <w:t>account number</w:t>
            </w:r>
          </w:p>
        </w:tc>
        <w:tc>
          <w:tcPr>
            <w:tcW w:w="3595" w:type="dxa"/>
          </w:tcPr>
          <w:p w14:paraId="17BA947A" w14:textId="7CDCE007" w:rsidR="008D397E" w:rsidRPr="00DF5E59" w:rsidRDefault="477BE0D0" w:rsidP="00442166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ACCOUNT_NUMBER</w:t>
            </w:r>
          </w:p>
        </w:tc>
        <w:tc>
          <w:tcPr>
            <w:tcW w:w="2345" w:type="dxa"/>
          </w:tcPr>
          <w:p w14:paraId="6BDECDBB" w14:textId="77777777" w:rsidR="008D397E" w:rsidRDefault="008D397E" w:rsidP="00442166">
            <w:pPr>
              <w:rPr>
                <w:rFonts w:eastAsia="Times New Roman" w:cstheme="minorHAnsi"/>
              </w:rPr>
            </w:pPr>
          </w:p>
        </w:tc>
        <w:tc>
          <w:tcPr>
            <w:tcW w:w="5940" w:type="dxa"/>
          </w:tcPr>
          <w:p w14:paraId="5D876EBA" w14:textId="4D0D972A" w:rsidR="008D397E" w:rsidRDefault="007A25E4" w:rsidP="00E1369C">
            <w:pPr>
              <w:rPr>
                <w:rFonts w:eastAsia="Times New Roman"/>
                <w:color w:val="000000"/>
              </w:rPr>
            </w:pPr>
            <w:hyperlink r:id="rId6" w:anchor="fdm.account-acct_num">
              <w:proofErr w:type="spellStart"/>
              <w:r w:rsidR="477BE0D0" w:rsidRPr="477BE0D0">
                <w:rPr>
                  <w:rStyle w:val="Hyperlink"/>
                  <w:rFonts w:eastAsia="Times New Roman"/>
                </w:rPr>
                <w:t>account.acct_num</w:t>
              </w:r>
              <w:proofErr w:type="spellEnd"/>
            </w:hyperlink>
            <w:r w:rsidR="477BE0D0" w:rsidRPr="477BE0D0">
              <w:rPr>
                <w:rFonts w:eastAsia="Times New Roman"/>
              </w:rPr>
              <w:t xml:space="preserve"> - Client's 8 digit </w:t>
            </w:r>
          </w:p>
        </w:tc>
      </w:tr>
      <w:tr w:rsidR="00325B7F" w14:paraId="509B29DC" w14:textId="77777777" w:rsidTr="00CD2E61">
        <w:trPr>
          <w:ins w:id="17" w:author="Amit Maheshwary" w:date="2022-01-06T17:43:00Z"/>
        </w:trPr>
        <w:tc>
          <w:tcPr>
            <w:tcW w:w="3780" w:type="dxa"/>
          </w:tcPr>
          <w:p w14:paraId="6582764C" w14:textId="6CF43D2D" w:rsidR="00325B7F" w:rsidRPr="00223C28" w:rsidRDefault="00325B7F" w:rsidP="477BE0D0">
            <w:pPr>
              <w:rPr>
                <w:ins w:id="18" w:author="Amit Maheshwary" w:date="2022-01-06T17:43:00Z"/>
                <w:rFonts w:ascii="Calibri" w:eastAsia="Times New Roman" w:hAnsi="Calibri" w:cs="Times New Roman"/>
                <w:color w:val="000000" w:themeColor="text1"/>
              </w:rPr>
            </w:pPr>
            <w:ins w:id="19" w:author="Amit Maheshwary" w:date="2022-01-06T17:43:00Z">
              <w:r>
                <w:rPr>
                  <w:rFonts w:ascii="Calibri" w:eastAsia="Times New Roman" w:hAnsi="Calibri" w:cs="Times New Roman"/>
                  <w:color w:val="000000" w:themeColor="text1"/>
                </w:rPr>
                <w:t>Nuclear Household ID</w:t>
              </w:r>
            </w:ins>
          </w:p>
        </w:tc>
        <w:tc>
          <w:tcPr>
            <w:tcW w:w="3595" w:type="dxa"/>
          </w:tcPr>
          <w:p w14:paraId="59012C15" w14:textId="244645E7" w:rsidR="00325B7F" w:rsidRPr="477BE0D0" w:rsidRDefault="00325B7F" w:rsidP="00442166">
            <w:pPr>
              <w:rPr>
                <w:ins w:id="20" w:author="Amit Maheshwary" w:date="2022-01-06T17:43:00Z"/>
                <w:sz w:val="24"/>
                <w:szCs w:val="24"/>
              </w:rPr>
            </w:pPr>
            <w:ins w:id="21" w:author="Amit Maheshwary" w:date="2022-01-06T17:45:00Z">
              <w:r>
                <w:rPr>
                  <w:sz w:val="24"/>
                  <w:szCs w:val="24"/>
                </w:rPr>
                <w:t>ACCOUNT.</w:t>
              </w:r>
            </w:ins>
            <w:ins w:id="22" w:author="Amit Maheshwary" w:date="2022-01-06T17:44:00Z">
              <w:r>
                <w:rPr>
                  <w:sz w:val="24"/>
                  <w:szCs w:val="24"/>
                </w:rPr>
                <w:t>HOUSEHOLD_ID</w:t>
              </w:r>
            </w:ins>
          </w:p>
        </w:tc>
        <w:tc>
          <w:tcPr>
            <w:tcW w:w="2345" w:type="dxa"/>
          </w:tcPr>
          <w:p w14:paraId="1D04FFBE" w14:textId="77777777" w:rsidR="00325B7F" w:rsidRDefault="00325B7F" w:rsidP="00442166">
            <w:pPr>
              <w:rPr>
                <w:ins w:id="23" w:author="Amit Maheshwary" w:date="2022-01-06T17:43:00Z"/>
                <w:rFonts w:eastAsia="Times New Roman" w:cstheme="minorHAnsi"/>
              </w:rPr>
            </w:pPr>
          </w:p>
        </w:tc>
        <w:tc>
          <w:tcPr>
            <w:tcW w:w="5940" w:type="dxa"/>
          </w:tcPr>
          <w:p w14:paraId="63D3D4E4" w14:textId="77777777" w:rsidR="00325B7F" w:rsidRDefault="00325B7F" w:rsidP="00E1369C">
            <w:pPr>
              <w:rPr>
                <w:ins w:id="24" w:author="Amit Maheshwary" w:date="2022-01-06T17:43:00Z"/>
              </w:rPr>
            </w:pPr>
          </w:p>
        </w:tc>
      </w:tr>
      <w:tr w:rsidR="477BE0D0" w14:paraId="3B4CC51B" w14:textId="77777777" w:rsidTr="00CD2E61">
        <w:tc>
          <w:tcPr>
            <w:tcW w:w="3780" w:type="dxa"/>
          </w:tcPr>
          <w:p w14:paraId="115125A2" w14:textId="5C84A3FB" w:rsidR="477BE0D0" w:rsidRPr="005F185E" w:rsidRDefault="477BE0D0" w:rsidP="477BE0D0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 w:rsidRPr="005F185E">
              <w:rPr>
                <w:rFonts w:ascii="Calibri" w:eastAsia="Times New Roman" w:hAnsi="Calibri" w:cs="Times New Roman"/>
                <w:color w:val="000000" w:themeColor="text1"/>
              </w:rPr>
              <w:t>Account Business Unit</w:t>
            </w:r>
          </w:p>
          <w:p w14:paraId="3FA120E8" w14:textId="70B2515E" w:rsidR="477BE0D0" w:rsidRDefault="477BE0D0" w:rsidP="477BE0D0">
            <w:pPr>
              <w:rPr>
                <w:sz w:val="24"/>
                <w:szCs w:val="24"/>
              </w:rPr>
            </w:pPr>
          </w:p>
        </w:tc>
        <w:tc>
          <w:tcPr>
            <w:tcW w:w="3595" w:type="dxa"/>
          </w:tcPr>
          <w:p w14:paraId="24C06C6C" w14:textId="5FE9DC13" w:rsidR="477BE0D0" w:rsidRDefault="005F185E" w:rsidP="477BE0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Account_bussiness_Unit</w:t>
            </w:r>
            <w:proofErr w:type="spellEnd"/>
          </w:p>
        </w:tc>
        <w:tc>
          <w:tcPr>
            <w:tcW w:w="2345" w:type="dxa"/>
          </w:tcPr>
          <w:p w14:paraId="62E9B96A" w14:textId="1410A44C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190A70DA" w14:textId="790B77DD" w:rsidR="477BE0D0" w:rsidRDefault="477BE0D0" w:rsidP="477BE0D0">
            <w:pPr>
              <w:rPr>
                <w:rFonts w:eastAsia="Times New Roman"/>
                <w:color w:val="000000" w:themeColor="text1"/>
              </w:rPr>
            </w:pPr>
          </w:p>
        </w:tc>
      </w:tr>
      <w:tr w:rsidR="477BE0D0" w14:paraId="7705AA95" w14:textId="77777777" w:rsidTr="00CD2E61">
        <w:tc>
          <w:tcPr>
            <w:tcW w:w="3780" w:type="dxa"/>
          </w:tcPr>
          <w:p w14:paraId="404C16AA" w14:textId="187ED985" w:rsidR="477BE0D0" w:rsidRDefault="477BE0D0" w:rsidP="477BE0D0">
            <w:pPr>
              <w:rPr>
                <w:sz w:val="24"/>
                <w:szCs w:val="24"/>
                <w:highlight w:val="yellow"/>
              </w:rPr>
            </w:pPr>
            <w:r w:rsidRPr="477BE0D0">
              <w:rPr>
                <w:sz w:val="24"/>
                <w:szCs w:val="24"/>
                <w:highlight w:val="yellow"/>
              </w:rPr>
              <w:t>Risk tolerance cd </w:t>
            </w:r>
          </w:p>
        </w:tc>
        <w:tc>
          <w:tcPr>
            <w:tcW w:w="3595" w:type="dxa"/>
          </w:tcPr>
          <w:p w14:paraId="4E96F9BA" w14:textId="6CFD2C36" w:rsidR="477BE0D0" w:rsidRDefault="00CD2E61" w:rsidP="00E136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RISK_LEVEL.RISK_LEVEL_VALUE</w:t>
            </w:r>
          </w:p>
        </w:tc>
        <w:tc>
          <w:tcPr>
            <w:tcW w:w="2345" w:type="dxa"/>
          </w:tcPr>
          <w:p w14:paraId="20E09E5C" w14:textId="6662E09A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24AE69D4" w14:textId="77777777" w:rsidR="00CD2E61" w:rsidRPr="00CD2E61" w:rsidRDefault="00CD2E61" w:rsidP="00CD2E61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D2E61">
              <w:rPr>
                <w:rFonts w:eastAsia="Times New Roman"/>
                <w:color w:val="000000" w:themeColor="text1"/>
                <w:sz w:val="20"/>
                <w:szCs w:val="20"/>
              </w:rPr>
              <w:t>Risk tolerance for an account will be put in the RISK_LEVEL table, the following query will extract the risk tolerance for a given account:</w:t>
            </w:r>
          </w:p>
          <w:p w14:paraId="5DE79337" w14:textId="00D69F89" w:rsidR="477BE0D0" w:rsidRPr="00CD2E61" w:rsidRDefault="00CD2E61" w:rsidP="00CD2E61">
            <w:pPr>
              <w:rPr>
                <w:sz w:val="24"/>
                <w:szCs w:val="24"/>
              </w:rPr>
            </w:pPr>
            <w:r w:rsidRPr="00CD2E61">
              <w:rPr>
                <w:sz w:val="20"/>
                <w:szCs w:val="20"/>
              </w:rPr>
              <w:t>Select RISK_LEVEL_VALUE from RISK_LEVEL where RISK_TYPE_CD=’Tolerance’ and ENTITY_KEY=&lt;ACCOUNT_KEY&gt;</w:t>
            </w:r>
          </w:p>
        </w:tc>
      </w:tr>
      <w:tr w:rsidR="00453C3F" w14:paraId="67ED8C77" w14:textId="77777777" w:rsidTr="00CD2E61">
        <w:trPr>
          <w:ins w:id="25" w:author="Amit Maheshwary" w:date="2022-01-06T17:38:00Z"/>
        </w:trPr>
        <w:tc>
          <w:tcPr>
            <w:tcW w:w="3780" w:type="dxa"/>
          </w:tcPr>
          <w:p w14:paraId="1A523F37" w14:textId="0C66FFD4" w:rsidR="00453C3F" w:rsidRPr="477BE0D0" w:rsidRDefault="00453C3F" w:rsidP="477BE0D0">
            <w:pPr>
              <w:rPr>
                <w:ins w:id="26" w:author="Amit Maheshwary" w:date="2022-01-06T17:38:00Z"/>
                <w:sz w:val="24"/>
                <w:szCs w:val="24"/>
                <w:highlight w:val="yellow"/>
              </w:rPr>
            </w:pPr>
            <w:ins w:id="27" w:author="Amit Maheshwary" w:date="2022-01-06T17:38:00Z">
              <w:r>
                <w:rPr>
                  <w:sz w:val="24"/>
                  <w:szCs w:val="24"/>
                  <w:highlight w:val="yellow"/>
                </w:rPr>
                <w:t>Risk Tolerance</w:t>
              </w:r>
            </w:ins>
          </w:p>
        </w:tc>
        <w:tc>
          <w:tcPr>
            <w:tcW w:w="3595" w:type="dxa"/>
          </w:tcPr>
          <w:p w14:paraId="604FED08" w14:textId="611DBF03" w:rsidR="00453C3F" w:rsidRPr="477BE0D0" w:rsidRDefault="00453C3F" w:rsidP="00E1369C">
            <w:pPr>
              <w:rPr>
                <w:ins w:id="28" w:author="Amit Maheshwary" w:date="2022-01-06T17:38:00Z"/>
                <w:sz w:val="24"/>
                <w:szCs w:val="24"/>
              </w:rPr>
            </w:pPr>
            <w:ins w:id="29" w:author="Amit Maheshwary" w:date="2022-01-06T17:38:00Z">
              <w:r>
                <w:rPr>
                  <w:sz w:val="24"/>
                  <w:szCs w:val="24"/>
                </w:rPr>
                <w:t xml:space="preserve">Custom </w:t>
              </w:r>
            </w:ins>
            <w:ins w:id="30" w:author="Amit Maheshwary" w:date="2022-01-06T17:39:00Z">
              <w:r>
                <w:rPr>
                  <w:sz w:val="24"/>
                  <w:szCs w:val="24"/>
                </w:rPr>
                <w:t xml:space="preserve">? </w:t>
              </w:r>
            </w:ins>
          </w:p>
        </w:tc>
        <w:tc>
          <w:tcPr>
            <w:tcW w:w="2345" w:type="dxa"/>
          </w:tcPr>
          <w:p w14:paraId="754533C1" w14:textId="77777777" w:rsidR="00453C3F" w:rsidRDefault="00453C3F" w:rsidP="477BE0D0">
            <w:pPr>
              <w:rPr>
                <w:ins w:id="31" w:author="Amit Maheshwary" w:date="2022-01-06T17:38:00Z"/>
                <w:rFonts w:eastAsia="Times New Roman"/>
              </w:rPr>
            </w:pPr>
          </w:p>
        </w:tc>
        <w:tc>
          <w:tcPr>
            <w:tcW w:w="5940" w:type="dxa"/>
          </w:tcPr>
          <w:p w14:paraId="7ADF69DF" w14:textId="1EDD2FCD" w:rsidR="00453C3F" w:rsidRDefault="00CD2E61" w:rsidP="477BE0D0">
            <w:pPr>
              <w:rPr>
                <w:ins w:id="32" w:author="Amit Maheshwary" w:date="2022-01-06T17:38:00Z"/>
                <w:rFonts w:eastAsia="Times New Roman"/>
                <w:color w:val="000000" w:themeColor="text1"/>
              </w:rPr>
            </w:pPr>
            <w:r w:rsidRPr="00476770"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 above</w:t>
            </w:r>
          </w:p>
        </w:tc>
      </w:tr>
      <w:tr w:rsidR="477BE0D0" w14:paraId="41FA1ABB" w14:textId="77777777" w:rsidTr="00CD2E61">
        <w:tc>
          <w:tcPr>
            <w:tcW w:w="3780" w:type="dxa"/>
          </w:tcPr>
          <w:p w14:paraId="5B84F886" w14:textId="1DB6A8B7" w:rsidR="477BE0D0" w:rsidRDefault="477BE0D0" w:rsidP="477BE0D0">
            <w:pPr>
              <w:rPr>
                <w:sz w:val="24"/>
                <w:szCs w:val="24"/>
                <w:highlight w:val="yellow"/>
              </w:rPr>
            </w:pPr>
            <w:r w:rsidRPr="477BE0D0">
              <w:rPr>
                <w:sz w:val="24"/>
                <w:szCs w:val="24"/>
                <w:highlight w:val="yellow"/>
              </w:rPr>
              <w:t>Investment objective cd</w:t>
            </w:r>
          </w:p>
        </w:tc>
        <w:tc>
          <w:tcPr>
            <w:tcW w:w="3595" w:type="dxa"/>
          </w:tcPr>
          <w:p w14:paraId="4ED0D23E" w14:textId="1F7A22CB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INVESTMENT_OBJECTIVE_1_CD or</w:t>
            </w:r>
          </w:p>
          <w:p w14:paraId="42E2F253" w14:textId="338553C6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INVESTMENT_OBJECTIVE_2_CD or</w:t>
            </w:r>
          </w:p>
          <w:p w14:paraId="17BB719B" w14:textId="540C7F0F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INVESTMENT_OBJECTIVE_3_CD or</w:t>
            </w:r>
          </w:p>
          <w:p w14:paraId="5F4E1433" w14:textId="69547FD1" w:rsidR="477BE0D0" w:rsidRDefault="477BE0D0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77BE0D0">
              <w:rPr>
                <w:rFonts w:ascii="Calibri" w:eastAsia="Calibri" w:hAnsi="Calibri" w:cs="Calibri"/>
                <w:color w:val="000000" w:themeColor="text1"/>
              </w:rPr>
              <w:t>INVESTMENT_OBJECTIVE_4_CD??</w:t>
            </w:r>
          </w:p>
          <w:p w14:paraId="3EE6FAD1" w14:textId="28FF5938" w:rsidR="00B47A24" w:rsidRDefault="00B47A24" w:rsidP="477BE0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lastRenderedPageBreak/>
              <w:t>ASK DATA TEAM</w:t>
            </w:r>
          </w:p>
        </w:tc>
        <w:tc>
          <w:tcPr>
            <w:tcW w:w="2345" w:type="dxa"/>
          </w:tcPr>
          <w:p w14:paraId="7605767B" w14:textId="49809BC7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7AB2CABF" w14:textId="109476AF" w:rsidR="477BE0D0" w:rsidRDefault="00CD2E61" w:rsidP="477BE0D0">
            <w:pPr>
              <w:rPr>
                <w:rFonts w:eastAsia="Times New Roman"/>
                <w:color w:val="000000" w:themeColor="text1"/>
              </w:rPr>
            </w:pPr>
            <w:r w:rsidRPr="00057BC4">
              <w:rPr>
                <w:rFonts w:ascii="Calibri" w:eastAsia="Calibri" w:hAnsi="Calibri" w:cs="Calibr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Yes this is correct – but there is no INVESTMENT_OBJECTIVE_4_CD, only </w:t>
            </w:r>
            <w:r>
              <w:rPr>
                <w:rFonts w:ascii="Calibri" w:eastAsia="Calibri" w:hAnsi="Calibri" w:cs="Calibr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goes to </w:t>
            </w:r>
            <w:r w:rsidRPr="00057BC4">
              <w:rPr>
                <w:rFonts w:ascii="Calibri" w:eastAsia="Calibri" w:hAnsi="Calibri" w:cs="Calibr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453C3F" w14:paraId="00AD01DC" w14:textId="77777777" w:rsidTr="00CD2E61">
        <w:trPr>
          <w:ins w:id="33" w:author="Amit Maheshwary" w:date="2022-01-06T17:37:00Z"/>
        </w:trPr>
        <w:tc>
          <w:tcPr>
            <w:tcW w:w="3780" w:type="dxa"/>
          </w:tcPr>
          <w:p w14:paraId="7B7D98C9" w14:textId="609FF78A" w:rsidR="00453C3F" w:rsidRPr="477BE0D0" w:rsidRDefault="00453C3F" w:rsidP="477BE0D0">
            <w:pPr>
              <w:rPr>
                <w:ins w:id="34" w:author="Amit Maheshwary" w:date="2022-01-06T17:37:00Z"/>
                <w:sz w:val="24"/>
                <w:szCs w:val="24"/>
                <w:highlight w:val="yellow"/>
              </w:rPr>
            </w:pPr>
            <w:ins w:id="35" w:author="Amit Maheshwary" w:date="2022-01-06T17:37:00Z">
              <w:r>
                <w:rPr>
                  <w:sz w:val="24"/>
                  <w:szCs w:val="24"/>
                  <w:highlight w:val="yellow"/>
                </w:rPr>
                <w:t>Investment Objective</w:t>
              </w:r>
            </w:ins>
          </w:p>
        </w:tc>
        <w:tc>
          <w:tcPr>
            <w:tcW w:w="3595" w:type="dxa"/>
          </w:tcPr>
          <w:p w14:paraId="0281851F" w14:textId="77777777" w:rsidR="00453C3F" w:rsidRDefault="00453C3F" w:rsidP="477BE0D0">
            <w:pPr>
              <w:rPr>
                <w:rFonts w:asciiTheme="majorHAnsi" w:eastAsia="Times New Roman" w:hAnsiTheme="majorHAnsi" w:cs="Arial"/>
                <w:sz w:val="20"/>
                <w:szCs w:val="20"/>
              </w:rPr>
            </w:pPr>
            <w:ins w:id="36" w:author="Amit Maheshwary" w:date="2022-01-06T17:37:00Z">
              <w:r w:rsidRPr="00CA569B">
                <w:rPr>
                  <w:rFonts w:asciiTheme="majorHAnsi" w:eastAsia="Times New Roman" w:hAnsiTheme="majorHAnsi" w:cs="Arial"/>
                  <w:sz w:val="20"/>
                  <w:szCs w:val="20"/>
                  <w:highlight w:val="darkGray"/>
                </w:rPr>
                <w:t>ACCOUNT_INVESTMENT_OBJECTIVE.</w:t>
              </w:r>
              <w:r w:rsidRPr="00CA569B">
                <w:rPr>
                  <w:rFonts w:eastAsia="Times New Roman" w:cs="Arial"/>
                  <w:sz w:val="20"/>
                  <w:szCs w:val="20"/>
                  <w:highlight w:val="darkGray"/>
                </w:rPr>
                <w:t xml:space="preserve"> </w:t>
              </w:r>
              <w:r w:rsidRPr="00CA569B">
                <w:rPr>
                  <w:rFonts w:asciiTheme="majorHAnsi" w:eastAsia="Times New Roman" w:hAnsiTheme="majorHAnsi" w:cs="Arial"/>
                  <w:sz w:val="20"/>
                  <w:szCs w:val="20"/>
                  <w:highlight w:val="darkGray"/>
                </w:rPr>
                <w:t>SHORT_NAME</w:t>
              </w:r>
            </w:ins>
          </w:p>
          <w:p w14:paraId="1C5B41DF" w14:textId="3DDC9B34" w:rsidR="00CA569B" w:rsidRPr="477BE0D0" w:rsidRDefault="00CA569B" w:rsidP="477BE0D0">
            <w:pPr>
              <w:rPr>
                <w:ins w:id="37" w:author="Amit Maheshwary" w:date="2022-01-06T17:37:00Z"/>
                <w:rFonts w:ascii="Calibri" w:eastAsia="Calibri" w:hAnsi="Calibri" w:cs="Calibri"/>
                <w:color w:val="000000" w:themeColor="text1"/>
              </w:rPr>
            </w:pPr>
            <w:r w:rsidRPr="00C32081">
              <w:rPr>
                <w:rFonts w:asciiTheme="majorHAnsi" w:eastAsia="Times New Roman" w:hAnsiTheme="majorHAnsi" w:cs="Arial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INVESTMENT_OBJECTIVE_DESC</w:t>
            </w:r>
          </w:p>
        </w:tc>
        <w:tc>
          <w:tcPr>
            <w:tcW w:w="2345" w:type="dxa"/>
          </w:tcPr>
          <w:p w14:paraId="73FABC62" w14:textId="77777777" w:rsidR="00453C3F" w:rsidRDefault="00453C3F" w:rsidP="477BE0D0">
            <w:pPr>
              <w:rPr>
                <w:ins w:id="38" w:author="Amit Maheshwary" w:date="2022-01-06T17:37:00Z"/>
                <w:rFonts w:eastAsia="Times New Roman"/>
              </w:rPr>
            </w:pPr>
          </w:p>
        </w:tc>
        <w:tc>
          <w:tcPr>
            <w:tcW w:w="5940" w:type="dxa"/>
          </w:tcPr>
          <w:p w14:paraId="7519FA87" w14:textId="77777777" w:rsidR="00453C3F" w:rsidRDefault="00453C3F" w:rsidP="477BE0D0">
            <w:pPr>
              <w:rPr>
                <w:ins w:id="39" w:author="Amit Maheshwary" w:date="2022-01-06T17:37:00Z"/>
                <w:rFonts w:eastAsia="Times New Roman"/>
                <w:color w:val="000000" w:themeColor="text1"/>
              </w:rPr>
            </w:pPr>
          </w:p>
        </w:tc>
      </w:tr>
      <w:tr w:rsidR="477BE0D0" w14:paraId="7C84984E" w14:textId="77777777" w:rsidTr="00CD2E61">
        <w:tc>
          <w:tcPr>
            <w:tcW w:w="3780" w:type="dxa"/>
          </w:tcPr>
          <w:p w14:paraId="2D24DB96" w14:textId="40888D5A" w:rsidR="477BE0D0" w:rsidRDefault="477BE0D0" w:rsidP="477BE0D0">
            <w:pPr>
              <w:rPr>
                <w:rFonts w:ascii="Calibri" w:eastAsia="Times New Roman" w:hAnsi="Calibri" w:cs="Times New Roman"/>
                <w:b/>
                <w:bCs/>
                <w:color w:val="C00000"/>
              </w:rPr>
            </w:pPr>
            <w:proofErr w:type="spellStart"/>
            <w:r w:rsidRPr="477BE0D0">
              <w:rPr>
                <w:rFonts w:ascii="Calibri" w:eastAsia="Times New Roman" w:hAnsi="Calibri" w:cs="Times New Roman"/>
                <w:b/>
                <w:bCs/>
                <w:color w:val="C00000"/>
              </w:rPr>
              <w:t>Rb</w:t>
            </w:r>
            <w:proofErr w:type="spellEnd"/>
            <w:r w:rsidRPr="477BE0D0">
              <w:rPr>
                <w:rFonts w:ascii="Calibri" w:eastAsia="Times New Roman" w:hAnsi="Calibri" w:cs="Times New Roman"/>
                <w:b/>
                <w:bCs/>
                <w:color w:val="C00000"/>
              </w:rPr>
              <w:t xml:space="preserve"> </w:t>
            </w:r>
            <w:proofErr w:type="spellStart"/>
            <w:r w:rsidRPr="477BE0D0">
              <w:rPr>
                <w:rFonts w:ascii="Calibri" w:eastAsia="Times New Roman" w:hAnsi="Calibri" w:cs="Times New Roman"/>
                <w:b/>
                <w:bCs/>
                <w:color w:val="C00000"/>
              </w:rPr>
              <w:t>FeeTypeID</w:t>
            </w:r>
            <w:proofErr w:type="spellEnd"/>
            <w:r w:rsidRPr="477BE0D0">
              <w:rPr>
                <w:rFonts w:ascii="Calibri" w:eastAsia="Times New Roman" w:hAnsi="Calibri" w:cs="Times New Roman"/>
                <w:b/>
                <w:bCs/>
                <w:color w:val="C00000"/>
              </w:rPr>
              <w:t xml:space="preserve"> / Account Fee Type ID</w:t>
            </w:r>
          </w:p>
        </w:tc>
        <w:tc>
          <w:tcPr>
            <w:tcW w:w="3595" w:type="dxa"/>
          </w:tcPr>
          <w:p w14:paraId="3034FD2B" w14:textId="51A38A10" w:rsidR="00B47A24" w:rsidRDefault="00E1369C" w:rsidP="477BE0D0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  <w:proofErr w:type="spellStart"/>
            <w:r w:rsidRPr="477BE0D0">
              <w:rPr>
                <w:rFonts w:ascii="Calibri" w:eastAsia="Times New Roman" w:hAnsi="Calibri" w:cs="Times New Roman"/>
                <w:b/>
                <w:bCs/>
                <w:color w:val="C00000"/>
              </w:rPr>
              <w:t>rb_FeeTypeID</w:t>
            </w:r>
            <w:proofErr w:type="spellEnd"/>
          </w:p>
          <w:p w14:paraId="0BF41474" w14:textId="670E71EA" w:rsidR="477BE0D0" w:rsidRDefault="00B47A24" w:rsidP="477BE0D0">
            <w:pPr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 DATA TEAM</w:t>
            </w:r>
          </w:p>
        </w:tc>
        <w:tc>
          <w:tcPr>
            <w:tcW w:w="2345" w:type="dxa"/>
          </w:tcPr>
          <w:p w14:paraId="13824BF3" w14:textId="1AA238A6" w:rsidR="477BE0D0" w:rsidRPr="00E1369C" w:rsidRDefault="477BE0D0" w:rsidP="477BE0D0">
            <w:pPr>
              <w:ind w:left="-90"/>
              <w:rPr>
                <w:rFonts w:eastAsia="Times New Roman"/>
                <w:sz w:val="16"/>
                <w:szCs w:val="16"/>
              </w:rPr>
            </w:pPr>
            <w:r w:rsidRPr="00E1369C">
              <w:rPr>
                <w:rFonts w:eastAsia="Times New Roman"/>
                <w:sz w:val="16"/>
                <w:szCs w:val="16"/>
              </w:rPr>
              <w:t>ADVISOR, A+, PRIVATE INVESTMENT MANAGEMENT, etc.</w:t>
            </w:r>
          </w:p>
        </w:tc>
        <w:tc>
          <w:tcPr>
            <w:tcW w:w="5940" w:type="dxa"/>
          </w:tcPr>
          <w:p w14:paraId="53827289" w14:textId="7073B3D8" w:rsidR="477BE0D0" w:rsidRPr="00CA569B" w:rsidRDefault="477BE0D0" w:rsidP="477BE0D0">
            <w:pPr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</w:rPr>
            </w:pPr>
            <w:r w:rsidRPr="00CA569B">
              <w:rPr>
                <w:rFonts w:eastAsia="Times New Roman"/>
                <w:sz w:val="20"/>
                <w:szCs w:val="20"/>
              </w:rPr>
              <w:t>ID to associate define the source system and the account fee type the client is charged</w:t>
            </w:r>
            <w:r w:rsidR="00CA569B" w:rsidRPr="00CA569B">
              <w:rPr>
                <w:rFonts w:eastAsia="Times New Roman"/>
                <w:sz w:val="20"/>
                <w:szCs w:val="20"/>
              </w:rPr>
              <w:br/>
            </w:r>
            <w:r w:rsidR="00CA569B" w:rsidRPr="00CA569B">
              <w:rPr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</w:t>
            </w:r>
            <w:r w:rsidR="00CA569B" w:rsidRPr="00CA569B">
              <w:rPr>
                <w:color w:val="4472C4" w:themeColor="accent1"/>
                <w:sz w:val="20"/>
                <w:szCs w:val="20"/>
                <w:highlight w:val="yello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not</w:t>
            </w:r>
            <w:r w:rsidR="00CA569B" w:rsidRPr="00CA569B">
              <w:rPr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have a structure to break down fee types – all fees per trade are aggregated. SP does not need to know what kind of fee is was, just that a fee was charged.</w:t>
            </w:r>
          </w:p>
        </w:tc>
      </w:tr>
      <w:tr w:rsidR="477BE0D0" w14:paraId="60371265" w14:textId="77777777" w:rsidTr="00CD2E61">
        <w:tc>
          <w:tcPr>
            <w:tcW w:w="3780" w:type="dxa"/>
          </w:tcPr>
          <w:p w14:paraId="156EDB24" w14:textId="0DB17317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Primary party key / Account Primary Party</w:t>
            </w:r>
          </w:p>
        </w:tc>
        <w:tc>
          <w:tcPr>
            <w:tcW w:w="3595" w:type="dxa"/>
          </w:tcPr>
          <w:p w14:paraId="4E0656A8" w14:textId="4AB9FF8B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PRIMARY_PARTY_KEY</w:t>
            </w:r>
          </w:p>
        </w:tc>
        <w:tc>
          <w:tcPr>
            <w:tcW w:w="2345" w:type="dxa"/>
          </w:tcPr>
          <w:p w14:paraId="22E6CE92" w14:textId="58DD6D4D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685A6327" w14:textId="38DB1171" w:rsidR="477BE0D0" w:rsidRDefault="477BE0D0" w:rsidP="477BE0D0">
            <w:pPr>
              <w:rPr>
                <w:rFonts w:eastAsia="Times New Roman"/>
                <w:sz w:val="16"/>
                <w:szCs w:val="16"/>
              </w:rPr>
            </w:pPr>
            <w:r w:rsidRPr="477BE0D0">
              <w:rPr>
                <w:rFonts w:ascii="Calibri" w:eastAsia="Times New Roman" w:hAnsi="Calibri" w:cs="Times New Roman"/>
                <w:color w:val="000000" w:themeColor="text1"/>
              </w:rPr>
              <w:t>(PRD</w:t>
            </w:r>
            <w:r w:rsidRPr="477BE0D0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</w:rPr>
              <w:t xml:space="preserve">) - </w:t>
            </w:r>
            <w:proofErr w:type="spellStart"/>
            <w:r w:rsidRPr="477BE0D0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</w:rPr>
              <w:t>primary_party_key</w:t>
            </w:r>
            <w:proofErr w:type="spellEnd"/>
            <w:r w:rsidRPr="477BE0D0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</w:rPr>
              <w:t xml:space="preserve"> - </w:t>
            </w:r>
            <w:r w:rsidRPr="477BE0D0">
              <w:rPr>
                <w:sz w:val="16"/>
                <w:szCs w:val="16"/>
              </w:rPr>
              <w:t>The primary party associated to the account</w:t>
            </w:r>
          </w:p>
        </w:tc>
      </w:tr>
      <w:tr w:rsidR="477BE0D0" w14:paraId="3BD51A56" w14:textId="77777777" w:rsidTr="00CD2E61">
        <w:tc>
          <w:tcPr>
            <w:tcW w:w="3780" w:type="dxa"/>
          </w:tcPr>
          <w:p w14:paraId="13EC0C34" w14:textId="77777777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Primary representative key</w:t>
            </w:r>
            <w:r w:rsidR="004E7D83">
              <w:rPr>
                <w:sz w:val="24"/>
                <w:szCs w:val="24"/>
              </w:rPr>
              <w:t xml:space="preserve"> / </w:t>
            </w:r>
          </w:p>
          <w:p w14:paraId="5862866B" w14:textId="6971C85F" w:rsidR="004E7D83" w:rsidRDefault="004E7D83" w:rsidP="477BE0D0">
            <w:pPr>
              <w:rPr>
                <w:sz w:val="24"/>
                <w:szCs w:val="24"/>
              </w:rPr>
            </w:pPr>
            <w:r w:rsidRPr="004E7D83">
              <w:rPr>
                <w:sz w:val="24"/>
                <w:szCs w:val="24"/>
              </w:rPr>
              <w:t>Account Primary Representative Key</w:t>
            </w:r>
          </w:p>
        </w:tc>
        <w:tc>
          <w:tcPr>
            <w:tcW w:w="3595" w:type="dxa"/>
          </w:tcPr>
          <w:p w14:paraId="0A903EC7" w14:textId="18898CEF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PRIMARY_REPRESENTATIVE_KEY</w:t>
            </w:r>
          </w:p>
        </w:tc>
        <w:tc>
          <w:tcPr>
            <w:tcW w:w="2345" w:type="dxa"/>
          </w:tcPr>
          <w:p w14:paraId="006BD88F" w14:textId="11175EFD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673548B5" w14:textId="174C7698" w:rsidR="477BE0D0" w:rsidRDefault="00363442" w:rsidP="477BE0D0">
            <w:pPr>
              <w:rPr>
                <w:rFonts w:eastAsia="Times New Roman"/>
                <w:color w:val="000000" w:themeColor="text1"/>
              </w:rPr>
            </w:pPr>
            <w:r w:rsidRPr="00D86CA6">
              <w:rPr>
                <w:rFonts w:eastAsia="Times New Roman"/>
                <w:color w:val="000000" w:themeColor="text1"/>
              </w:rPr>
              <w:t>DE0650</w:t>
            </w:r>
          </w:p>
        </w:tc>
      </w:tr>
      <w:tr w:rsidR="477BE0D0" w14:paraId="69878A66" w14:textId="77777777" w:rsidTr="00CD2E61">
        <w:tc>
          <w:tcPr>
            <w:tcW w:w="3780" w:type="dxa"/>
          </w:tcPr>
          <w:p w14:paraId="5BD97AE2" w14:textId="3D446FE0" w:rsidR="477BE0D0" w:rsidRPr="005F185E" w:rsidRDefault="477BE0D0" w:rsidP="477BE0D0">
            <w:pPr>
              <w:rPr>
                <w:color w:val="000000" w:themeColor="text1"/>
                <w:sz w:val="24"/>
                <w:szCs w:val="24"/>
              </w:rPr>
            </w:pPr>
            <w:r w:rsidRPr="005F185E">
              <w:rPr>
                <w:color w:val="000000" w:themeColor="text1"/>
                <w:sz w:val="24"/>
                <w:szCs w:val="24"/>
              </w:rPr>
              <w:t>Client sophistication cd </w:t>
            </w:r>
          </w:p>
        </w:tc>
        <w:tc>
          <w:tcPr>
            <w:tcW w:w="3595" w:type="dxa"/>
          </w:tcPr>
          <w:p w14:paraId="6C4DDCD6" w14:textId="29F14243" w:rsidR="477BE0D0" w:rsidRDefault="000C0435" w:rsidP="477BE0D0">
            <w:pPr>
              <w:rPr>
                <w:sz w:val="24"/>
                <w:szCs w:val="24"/>
              </w:rPr>
            </w:pPr>
            <w:r w:rsidRPr="000C0435">
              <w:rPr>
                <w:color w:val="4472C4" w:themeColor="accent1"/>
                <w:highlight w:val="green"/>
              </w:rPr>
              <w:t>CLIENT_SOPHISTICATION_CD</w:t>
            </w:r>
          </w:p>
        </w:tc>
        <w:tc>
          <w:tcPr>
            <w:tcW w:w="2345" w:type="dxa"/>
          </w:tcPr>
          <w:p w14:paraId="7060AB88" w14:textId="25BA711E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4578D0AA" w14:textId="77777777" w:rsidR="477BE0D0" w:rsidRPr="00CA569B" w:rsidRDefault="00223C28" w:rsidP="477BE0D0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A569B">
              <w:rPr>
                <w:rFonts w:eastAsia="Times New Roman"/>
                <w:color w:val="000000" w:themeColor="text1"/>
                <w:sz w:val="20"/>
                <w:szCs w:val="20"/>
              </w:rPr>
              <w:t>CLIENT_SOPHISTICATION_CD is missing</w:t>
            </w:r>
          </w:p>
          <w:p w14:paraId="3DCFACF1" w14:textId="46E9E193" w:rsidR="00CA569B" w:rsidRDefault="00CA569B" w:rsidP="477BE0D0">
            <w:pPr>
              <w:rPr>
                <w:rFonts w:eastAsia="Times New Roman"/>
                <w:color w:val="000000" w:themeColor="text1"/>
              </w:rPr>
            </w:pPr>
            <w:r w:rsidRPr="00CA569B">
              <w:rPr>
                <w:rFonts w:eastAsia="Times New Roman"/>
                <w:color w:val="4472C4" w:themeColor="accent1"/>
                <w:sz w:val="20"/>
                <w:szCs w:val="20"/>
                <w:highlight w:val="yello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Place this in</w:t>
            </w:r>
            <w:r w:rsidRPr="00CA569B">
              <w:rPr>
                <w:rFonts w:eastAsia="Times New Roman"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PARTY.INVESTMENT_EXPERIENCE – this is a numeric</w:t>
            </w:r>
          </w:p>
        </w:tc>
      </w:tr>
      <w:tr w:rsidR="477BE0D0" w14:paraId="3AFEC368" w14:textId="77777777" w:rsidTr="00CD2E61">
        <w:tc>
          <w:tcPr>
            <w:tcW w:w="3780" w:type="dxa"/>
          </w:tcPr>
          <w:p w14:paraId="51AB0A61" w14:textId="4DCC6DDA" w:rsidR="477BE0D0" w:rsidRPr="00E45AC2" w:rsidRDefault="477BE0D0" w:rsidP="477BE0D0">
            <w:pPr>
              <w:rPr>
                <w:sz w:val="24"/>
                <w:szCs w:val="24"/>
              </w:rPr>
            </w:pPr>
            <w:r w:rsidRPr="00E45AC2">
              <w:rPr>
                <w:sz w:val="24"/>
                <w:szCs w:val="24"/>
              </w:rPr>
              <w:t>Account Region</w:t>
            </w:r>
          </w:p>
        </w:tc>
        <w:tc>
          <w:tcPr>
            <w:tcW w:w="3595" w:type="dxa"/>
          </w:tcPr>
          <w:p w14:paraId="0845AC8F" w14:textId="2BC70E5D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REGION_CD</w:t>
            </w:r>
          </w:p>
        </w:tc>
        <w:tc>
          <w:tcPr>
            <w:tcW w:w="2345" w:type="dxa"/>
          </w:tcPr>
          <w:p w14:paraId="0D84A239" w14:textId="62C3D32C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3CDF8E4F" w14:textId="2605F011" w:rsidR="477BE0D0" w:rsidRDefault="007A25E4" w:rsidP="477BE0D0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hyperlink r:id="rId7" w:anchor="fdm.account-region_cd">
              <w:proofErr w:type="spellStart"/>
              <w:r w:rsidR="477BE0D0" w:rsidRPr="477BE0D0">
                <w:rPr>
                  <w:rStyle w:val="Hyperlink"/>
                  <w:rFonts w:eastAsia="Times New Roman"/>
                </w:rPr>
                <w:t>fdm.account.region_cd</w:t>
              </w:r>
              <w:proofErr w:type="spellEnd"/>
            </w:hyperlink>
          </w:p>
        </w:tc>
      </w:tr>
      <w:tr w:rsidR="477BE0D0" w14:paraId="5B377985" w14:textId="77777777" w:rsidTr="00CD2E61">
        <w:tc>
          <w:tcPr>
            <w:tcW w:w="3780" w:type="dxa"/>
          </w:tcPr>
          <w:p w14:paraId="39BFC934" w14:textId="73DC8F1E" w:rsidR="477BE0D0" w:rsidRDefault="477BE0D0" w:rsidP="477BE0D0">
            <w:pPr>
              <w:rPr>
                <w:sz w:val="24"/>
                <w:szCs w:val="24"/>
              </w:rPr>
            </w:pPr>
            <w:r w:rsidRPr="00AE772B">
              <w:rPr>
                <w:sz w:val="24"/>
                <w:szCs w:val="24"/>
                <w:highlight w:val="yellow"/>
              </w:rPr>
              <w:t>Broker ID</w:t>
            </w:r>
          </w:p>
        </w:tc>
        <w:tc>
          <w:tcPr>
            <w:tcW w:w="3595" w:type="dxa"/>
          </w:tcPr>
          <w:p w14:paraId="3F1CF9E8" w14:textId="50E34E04" w:rsidR="477BE0D0" w:rsidRDefault="00CA569B" w:rsidP="477BE0D0">
            <w:pPr>
              <w:rPr>
                <w:sz w:val="24"/>
                <w:szCs w:val="24"/>
              </w:rPr>
            </w:pPr>
            <w:r w:rsidRPr="002759B6"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PRIMARY_REPRESENTATIVE_</w:t>
            </w:r>
            <w:r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</w:t>
            </w:r>
          </w:p>
        </w:tc>
        <w:tc>
          <w:tcPr>
            <w:tcW w:w="2345" w:type="dxa"/>
          </w:tcPr>
          <w:p w14:paraId="219E30DA" w14:textId="36EB998F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5422CD8B" w14:textId="53DFDF32" w:rsidR="477BE0D0" w:rsidRDefault="007353F8" w:rsidP="477BE0D0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Is it like the representative? </w:t>
            </w:r>
          </w:p>
        </w:tc>
      </w:tr>
      <w:tr w:rsidR="477BE0D0" w14:paraId="520D3CBB" w14:textId="77777777" w:rsidTr="00CD2E61">
        <w:trPr>
          <w:trHeight w:val="467"/>
        </w:trPr>
        <w:tc>
          <w:tcPr>
            <w:tcW w:w="3780" w:type="dxa"/>
          </w:tcPr>
          <w:p w14:paraId="6D1A4B40" w14:textId="79171849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Account Open Date</w:t>
            </w:r>
          </w:p>
        </w:tc>
        <w:tc>
          <w:tcPr>
            <w:tcW w:w="3595" w:type="dxa"/>
          </w:tcPr>
          <w:p w14:paraId="1EE3E925" w14:textId="7D75ADDA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EFFECTIVE_DATE</w:t>
            </w:r>
          </w:p>
        </w:tc>
        <w:tc>
          <w:tcPr>
            <w:tcW w:w="2345" w:type="dxa"/>
          </w:tcPr>
          <w:p w14:paraId="0CEA4C31" w14:textId="5C623EBF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580F728C" w14:textId="2869C664" w:rsidR="477BE0D0" w:rsidRDefault="477BE0D0" w:rsidP="477BE0D0">
            <w:pPr>
              <w:rPr>
                <w:rFonts w:eastAsia="Times New Roman"/>
                <w:color w:val="000000" w:themeColor="text1"/>
              </w:rPr>
            </w:pPr>
          </w:p>
        </w:tc>
      </w:tr>
      <w:tr w:rsidR="477BE0D0" w14:paraId="4B5C711B" w14:textId="77777777" w:rsidTr="00CD2E61">
        <w:tc>
          <w:tcPr>
            <w:tcW w:w="3780" w:type="dxa"/>
          </w:tcPr>
          <w:p w14:paraId="18C62723" w14:textId="152BD3B2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Account Option Approval Level</w:t>
            </w:r>
          </w:p>
        </w:tc>
        <w:tc>
          <w:tcPr>
            <w:tcW w:w="3595" w:type="dxa"/>
          </w:tcPr>
          <w:p w14:paraId="58CB253C" w14:textId="0EA66677" w:rsidR="477BE0D0" w:rsidRDefault="477BE0D0" w:rsidP="477BE0D0">
            <w:pPr>
              <w:rPr>
                <w:sz w:val="24"/>
                <w:szCs w:val="24"/>
              </w:rPr>
            </w:pPr>
            <w:r w:rsidRPr="477BE0D0">
              <w:rPr>
                <w:sz w:val="24"/>
                <w:szCs w:val="24"/>
              </w:rPr>
              <w:t>OPTION_APPROVAL_LEVEL_CD</w:t>
            </w:r>
          </w:p>
        </w:tc>
        <w:tc>
          <w:tcPr>
            <w:tcW w:w="2345" w:type="dxa"/>
          </w:tcPr>
          <w:p w14:paraId="64E4657F" w14:textId="170007C6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1E44ACD0" w14:textId="3B5CEA98" w:rsidR="477BE0D0" w:rsidRDefault="477BE0D0" w:rsidP="477BE0D0">
            <w:pPr>
              <w:rPr>
                <w:rFonts w:eastAsia="Times New Roman"/>
                <w:color w:val="000000" w:themeColor="text1"/>
              </w:rPr>
            </w:pPr>
          </w:p>
        </w:tc>
      </w:tr>
      <w:tr w:rsidR="477BE0D0" w14:paraId="4499B207" w14:textId="77777777" w:rsidTr="00CD2E61">
        <w:tc>
          <w:tcPr>
            <w:tcW w:w="3780" w:type="dxa"/>
          </w:tcPr>
          <w:p w14:paraId="5324D26F" w14:textId="68F57E79" w:rsidR="477BE0D0" w:rsidRDefault="477BE0D0" w:rsidP="477BE0D0">
            <w:pPr>
              <w:rPr>
                <w:sz w:val="24"/>
                <w:szCs w:val="24"/>
              </w:rPr>
            </w:pPr>
            <w:proofErr w:type="spellStart"/>
            <w:r w:rsidRPr="477BE0D0">
              <w:rPr>
                <w:sz w:val="24"/>
                <w:szCs w:val="24"/>
              </w:rPr>
              <w:t>Is_managed_account</w:t>
            </w:r>
            <w:proofErr w:type="spellEnd"/>
          </w:p>
        </w:tc>
        <w:tc>
          <w:tcPr>
            <w:tcW w:w="3595" w:type="dxa"/>
          </w:tcPr>
          <w:p w14:paraId="20C7B304" w14:textId="6512C784" w:rsidR="477BE0D0" w:rsidRDefault="477BE0D0" w:rsidP="477BE0D0">
            <w:pPr>
              <w:rPr>
                <w:rFonts w:ascii="Calibri" w:eastAsia="Calibri" w:hAnsi="Calibri" w:cs="Calibri"/>
                <w:color w:val="444444"/>
              </w:rPr>
            </w:pPr>
            <w:r w:rsidRPr="477BE0D0">
              <w:rPr>
                <w:rFonts w:ascii="Calibri" w:eastAsia="Calibri" w:hAnsi="Calibri" w:cs="Calibri"/>
                <w:color w:val="444444"/>
              </w:rPr>
              <w:t>IS_MANAGED_ACCOUNT</w:t>
            </w:r>
          </w:p>
        </w:tc>
        <w:tc>
          <w:tcPr>
            <w:tcW w:w="2345" w:type="dxa"/>
          </w:tcPr>
          <w:p w14:paraId="6E75242E" w14:textId="0C88E61E" w:rsidR="477BE0D0" w:rsidRDefault="477BE0D0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0FE1F0E0" w14:textId="532B782D" w:rsidR="477BE0D0" w:rsidRDefault="477BE0D0" w:rsidP="477BE0D0">
            <w:pPr>
              <w:rPr>
                <w:rFonts w:eastAsia="Times New Roman"/>
                <w:color w:val="000000" w:themeColor="text1"/>
              </w:rPr>
            </w:pPr>
            <w:r w:rsidRPr="477BE0D0">
              <w:rPr>
                <w:rFonts w:eastAsia="Times New Roman"/>
                <w:color w:val="000000" w:themeColor="text1"/>
              </w:rPr>
              <w:t>[Managed Account Flag]</w:t>
            </w:r>
            <w:ins w:id="40" w:author="Amit Maheshwary" w:date="2022-01-06T17:45:00Z">
              <w:r w:rsidR="00325B7F">
                <w:rPr>
                  <w:rFonts w:eastAsia="Times New Roman"/>
                  <w:color w:val="000000" w:themeColor="text1"/>
                </w:rPr>
                <w:t xml:space="preserve"> aka Managed Ac</w:t>
              </w:r>
            </w:ins>
            <w:ins w:id="41" w:author="Amit Maheshwary" w:date="2022-01-06T17:46:00Z">
              <w:r w:rsidR="00325B7F">
                <w:rPr>
                  <w:rFonts w:eastAsia="Times New Roman"/>
                  <w:color w:val="000000" w:themeColor="text1"/>
                </w:rPr>
                <w:t>count Indicator</w:t>
              </w:r>
            </w:ins>
          </w:p>
        </w:tc>
      </w:tr>
      <w:tr w:rsidR="00E1369C" w14:paraId="3AAD9185" w14:textId="77777777" w:rsidTr="00CD2E61">
        <w:tc>
          <w:tcPr>
            <w:tcW w:w="3780" w:type="dxa"/>
          </w:tcPr>
          <w:p w14:paraId="422575BF" w14:textId="3F9B1F3E" w:rsidR="00E1369C" w:rsidRPr="477BE0D0" w:rsidRDefault="00E1369C" w:rsidP="477BE0D0">
            <w:pPr>
              <w:rPr>
                <w:sz w:val="24"/>
                <w:szCs w:val="24"/>
              </w:rPr>
            </w:pPr>
            <w:r w:rsidRPr="00E1369C">
              <w:rPr>
                <w:color w:val="00B050"/>
                <w:highlight w:val="yellow"/>
              </w:rPr>
              <w:t>PRO Account Flag</w:t>
            </w:r>
          </w:p>
        </w:tc>
        <w:tc>
          <w:tcPr>
            <w:tcW w:w="3595" w:type="dxa"/>
          </w:tcPr>
          <w:p w14:paraId="3222E985" w14:textId="77777777" w:rsidR="00E1369C" w:rsidRPr="477BE0D0" w:rsidRDefault="00E1369C" w:rsidP="477BE0D0">
            <w:pPr>
              <w:rPr>
                <w:rFonts w:ascii="Calibri" w:eastAsia="Calibri" w:hAnsi="Calibri" w:cs="Calibri"/>
                <w:color w:val="444444"/>
              </w:rPr>
            </w:pPr>
          </w:p>
        </w:tc>
        <w:tc>
          <w:tcPr>
            <w:tcW w:w="2345" w:type="dxa"/>
          </w:tcPr>
          <w:p w14:paraId="00655196" w14:textId="77777777" w:rsidR="00E1369C" w:rsidRDefault="00E1369C" w:rsidP="477BE0D0">
            <w:pPr>
              <w:rPr>
                <w:rFonts w:eastAsia="Times New Roman"/>
              </w:rPr>
            </w:pPr>
          </w:p>
        </w:tc>
        <w:tc>
          <w:tcPr>
            <w:tcW w:w="5940" w:type="dxa"/>
          </w:tcPr>
          <w:p w14:paraId="49F798CB" w14:textId="0F0133AA" w:rsidR="00E1369C" w:rsidRPr="477BE0D0" w:rsidRDefault="00E1369C" w:rsidP="477BE0D0">
            <w:pPr>
              <w:rPr>
                <w:rFonts w:eastAsia="Times New Roman"/>
                <w:color w:val="000000" w:themeColor="text1"/>
              </w:rPr>
            </w:pPr>
            <w:r w:rsidRPr="00E1369C">
              <w:rPr>
                <w:color w:val="00B050"/>
                <w:highlight w:val="yellow"/>
              </w:rPr>
              <w:t>can be calculated by the logic</w:t>
            </w:r>
            <w:r w:rsidRPr="00E1369C">
              <w:rPr>
                <w:rFonts w:eastAsia="Times New Roman"/>
                <w:color w:val="000000" w:themeColor="text1"/>
                <w:highlight w:val="yellow"/>
              </w:rPr>
              <w:t xml:space="preserve"> if not part of the ETL</w:t>
            </w:r>
          </w:p>
        </w:tc>
      </w:tr>
      <w:tr w:rsidR="009D1583" w14:paraId="5F25223E" w14:textId="77777777" w:rsidTr="00CD2E61">
        <w:tc>
          <w:tcPr>
            <w:tcW w:w="3780" w:type="dxa"/>
          </w:tcPr>
          <w:p w14:paraId="61D18B0F" w14:textId="313B020E" w:rsidR="009D1583" w:rsidRPr="00E1369C" w:rsidRDefault="009D1583" w:rsidP="009D1583">
            <w:pPr>
              <w:rPr>
                <w:color w:val="00B050"/>
                <w:highlight w:val="yellow"/>
              </w:rPr>
            </w:pPr>
            <w:r w:rsidRPr="009D1583">
              <w:rPr>
                <w:rFonts w:ascii="Arial" w:eastAsia="Times New Roman" w:hAnsi="Arial" w:cs="Arial"/>
                <w:szCs w:val="20"/>
                <w:highlight w:val="magenta"/>
              </w:rPr>
              <w:t>Account Is Discretionary</w:t>
            </w:r>
          </w:p>
        </w:tc>
        <w:tc>
          <w:tcPr>
            <w:tcW w:w="3595" w:type="dxa"/>
          </w:tcPr>
          <w:p w14:paraId="3ED0A314" w14:textId="77777777" w:rsidR="009D1583" w:rsidRPr="477BE0D0" w:rsidRDefault="009D1583" w:rsidP="009D1583">
            <w:pPr>
              <w:rPr>
                <w:rFonts w:ascii="Calibri" w:eastAsia="Calibri" w:hAnsi="Calibri" w:cs="Calibri"/>
                <w:color w:val="444444"/>
              </w:rPr>
            </w:pPr>
          </w:p>
        </w:tc>
        <w:tc>
          <w:tcPr>
            <w:tcW w:w="2345" w:type="dxa"/>
          </w:tcPr>
          <w:p w14:paraId="650D0DEE" w14:textId="5DE8CE0C" w:rsidR="009D1583" w:rsidRPr="009D1583" w:rsidRDefault="004C4DFD" w:rsidP="009D158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Y/S </w:t>
            </w:r>
          </w:p>
        </w:tc>
        <w:tc>
          <w:tcPr>
            <w:tcW w:w="5940" w:type="dxa"/>
          </w:tcPr>
          <w:p w14:paraId="40DC513B" w14:textId="364DF8BE" w:rsidR="009D1583" w:rsidRPr="00E1369C" w:rsidRDefault="004C4DFD" w:rsidP="009D1583">
            <w:pPr>
              <w:rPr>
                <w:color w:val="00B05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translated to </w:t>
            </w:r>
            <w:r w:rsidRPr="009D1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Yes/No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display</w:t>
            </w:r>
          </w:p>
        </w:tc>
      </w:tr>
      <w:tr w:rsidR="004C4DFD" w14:paraId="2EF92CB0" w14:textId="77777777" w:rsidTr="00CD2E61">
        <w:tc>
          <w:tcPr>
            <w:tcW w:w="3780" w:type="dxa"/>
          </w:tcPr>
          <w:p w14:paraId="5CF40958" w14:textId="7F7B0E4A" w:rsidR="004C4DFD" w:rsidRPr="009D1583" w:rsidRDefault="004C4DFD" w:rsidP="004C4DFD">
            <w:pPr>
              <w:rPr>
                <w:rFonts w:ascii="Arial" w:eastAsia="Times New Roman" w:hAnsi="Arial" w:cs="Arial"/>
                <w:szCs w:val="20"/>
                <w:highlight w:val="magenta"/>
              </w:rPr>
            </w:pPr>
            <w:r w:rsidRPr="009D1583">
              <w:rPr>
                <w:rFonts w:ascii="Arial" w:eastAsia="Times New Roman" w:hAnsi="Arial" w:cs="Arial"/>
                <w:szCs w:val="20"/>
                <w:highlight w:val="magenta"/>
              </w:rPr>
              <w:t>Account Is Registered</w:t>
            </w:r>
          </w:p>
        </w:tc>
        <w:tc>
          <w:tcPr>
            <w:tcW w:w="3595" w:type="dxa"/>
          </w:tcPr>
          <w:p w14:paraId="19176032" w14:textId="7009BB81" w:rsidR="004C4DFD" w:rsidRPr="00920436" w:rsidRDefault="004C4DFD" w:rsidP="004C4DFD">
            <w:pPr>
              <w:rPr>
                <w:rFonts w:ascii="Arial" w:eastAsia="Times New Roman" w:hAnsi="Arial" w:cs="Arial"/>
                <w:szCs w:val="20"/>
                <w:highlight w:val="darkGreen"/>
              </w:rPr>
            </w:pPr>
          </w:p>
        </w:tc>
        <w:tc>
          <w:tcPr>
            <w:tcW w:w="2345" w:type="dxa"/>
          </w:tcPr>
          <w:p w14:paraId="30D20EDE" w14:textId="3432E968" w:rsidR="004C4DFD" w:rsidRPr="009D1583" w:rsidRDefault="004C4DFD" w:rsidP="004C4DF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Y/S </w:t>
            </w:r>
          </w:p>
        </w:tc>
        <w:tc>
          <w:tcPr>
            <w:tcW w:w="5940" w:type="dxa"/>
          </w:tcPr>
          <w:p w14:paraId="0591370A" w14:textId="6B8FAF68" w:rsidR="004C4DFD" w:rsidRPr="00E1369C" w:rsidRDefault="004C4DFD" w:rsidP="004C4DFD">
            <w:pPr>
              <w:rPr>
                <w:color w:val="00B05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translated to </w:t>
            </w:r>
            <w:r w:rsidRPr="009D15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Yes/No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display </w:t>
            </w:r>
            <w:r w:rsidRPr="004C4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DE1459</w:t>
            </w:r>
          </w:p>
        </w:tc>
      </w:tr>
      <w:tr w:rsidR="004C4DFD" w14:paraId="4F5C3F2C" w14:textId="77777777" w:rsidTr="00CD2E61">
        <w:tc>
          <w:tcPr>
            <w:tcW w:w="3780" w:type="dxa"/>
          </w:tcPr>
          <w:p w14:paraId="109A3478" w14:textId="254517DA" w:rsidR="004C4DFD" w:rsidRPr="009D1583" w:rsidRDefault="004C4DFD" w:rsidP="004C4DFD">
            <w:pPr>
              <w:rPr>
                <w:rFonts w:ascii="Arial" w:eastAsia="Times New Roman" w:hAnsi="Arial" w:cs="Arial"/>
                <w:szCs w:val="20"/>
                <w:highlight w:val="magenta"/>
              </w:rPr>
            </w:pPr>
            <w:r w:rsidRPr="009D1583">
              <w:rPr>
                <w:rFonts w:ascii="Arial" w:eastAsia="Times New Roman" w:hAnsi="Arial" w:cs="Arial"/>
                <w:szCs w:val="20"/>
                <w:highlight w:val="magenta"/>
              </w:rPr>
              <w:t xml:space="preserve">Account </w:t>
            </w:r>
            <w:r>
              <w:rPr>
                <w:rFonts w:ascii="Arial" w:eastAsia="Times New Roman" w:hAnsi="Arial" w:cs="Arial"/>
                <w:szCs w:val="20"/>
                <w:highlight w:val="magenta"/>
              </w:rPr>
              <w:t>Category</w:t>
            </w:r>
          </w:p>
        </w:tc>
        <w:tc>
          <w:tcPr>
            <w:tcW w:w="3595" w:type="dxa"/>
          </w:tcPr>
          <w:p w14:paraId="06DB88CF" w14:textId="3A65B64D" w:rsidR="004C4DFD" w:rsidRPr="477BE0D0" w:rsidRDefault="004C4DFD" w:rsidP="004C4DFD">
            <w:pPr>
              <w:rPr>
                <w:rFonts w:ascii="Calibri" w:eastAsia="Calibri" w:hAnsi="Calibri" w:cs="Calibri"/>
                <w:color w:val="444444"/>
              </w:rPr>
            </w:pPr>
          </w:p>
        </w:tc>
        <w:tc>
          <w:tcPr>
            <w:tcW w:w="2345" w:type="dxa"/>
          </w:tcPr>
          <w:p w14:paraId="2F1C1CEE" w14:textId="18D53DE6" w:rsidR="004C4DFD" w:rsidRPr="009D1583" w:rsidRDefault="004C4DFD" w:rsidP="004C4DF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56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5940" w:type="dxa"/>
          </w:tcPr>
          <w:p w14:paraId="648EA4FC" w14:textId="715E1C0E" w:rsidR="004C4DFD" w:rsidRPr="00E1369C" w:rsidRDefault="004C4DFD" w:rsidP="004C4DFD">
            <w:pPr>
              <w:rPr>
                <w:color w:val="00B050"/>
                <w:highlight w:val="yellow"/>
              </w:rPr>
            </w:pPr>
            <w:r w:rsidRPr="004C4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DE0083</w:t>
            </w:r>
            <w:r w:rsidRPr="004C4DFD">
              <w:rPr>
                <w:rFonts w:eastAsia="Times New Roman"/>
                <w:color w:val="000000" w:themeColor="text1"/>
                <w:highlight w:val="yellow"/>
              </w:rPr>
              <w:t>, need to check with the Data team as in UDM account type and category are flipped</w:t>
            </w:r>
          </w:p>
        </w:tc>
      </w:tr>
      <w:tr w:rsidR="004C4DFD" w14:paraId="3FE268E7" w14:textId="77777777" w:rsidTr="00CD2E61">
        <w:tc>
          <w:tcPr>
            <w:tcW w:w="3780" w:type="dxa"/>
          </w:tcPr>
          <w:p w14:paraId="4F798F76" w14:textId="6BDF2D2C" w:rsidR="004C4DFD" w:rsidRPr="004C4DFD" w:rsidRDefault="004C4DFD" w:rsidP="004C4DFD">
            <w:pPr>
              <w:rPr>
                <w:rFonts w:ascii="Arial" w:eastAsia="Times New Roman" w:hAnsi="Arial" w:cs="Arial"/>
                <w:szCs w:val="20"/>
                <w:highlight w:val="magenta"/>
              </w:rPr>
            </w:pPr>
            <w:r w:rsidRPr="004C4DFD">
              <w:rPr>
                <w:rFonts w:ascii="Arial" w:eastAsia="Times New Roman" w:hAnsi="Arial" w:cs="Arial"/>
                <w:szCs w:val="20"/>
                <w:highlight w:val="magenta"/>
              </w:rPr>
              <w:t>Account Short Name</w:t>
            </w:r>
          </w:p>
        </w:tc>
        <w:tc>
          <w:tcPr>
            <w:tcW w:w="3595" w:type="dxa"/>
          </w:tcPr>
          <w:p w14:paraId="0581859A" w14:textId="4A17C7B7" w:rsidR="004C4DFD" w:rsidRPr="00813B2B" w:rsidRDefault="004C4DFD" w:rsidP="004C4DFD">
            <w:pPr>
              <w:rPr>
                <w:rFonts w:ascii="Arial" w:eastAsia="Times New Roman" w:hAnsi="Arial" w:cs="Arial"/>
                <w:szCs w:val="20"/>
                <w:highlight w:val="darkGreen"/>
              </w:rPr>
            </w:pPr>
            <w:r w:rsidRPr="00E1408D">
              <w:rPr>
                <w:rFonts w:asciiTheme="majorHAnsi" w:hAnsiTheme="majorHAnsi"/>
              </w:rPr>
              <w:t>ACCOUNT_NAME</w:t>
            </w:r>
          </w:p>
        </w:tc>
        <w:tc>
          <w:tcPr>
            <w:tcW w:w="2345" w:type="dxa"/>
          </w:tcPr>
          <w:p w14:paraId="54EF0F5B" w14:textId="77777777" w:rsidR="004C4DFD" w:rsidRPr="00B55692" w:rsidRDefault="004C4DFD" w:rsidP="004C4DF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</w:tcPr>
          <w:p w14:paraId="722CE88D" w14:textId="0D558961" w:rsidR="004C4DFD" w:rsidRPr="00E1369C" w:rsidRDefault="004C4DFD" w:rsidP="004C4DFD">
            <w:pPr>
              <w:rPr>
                <w:color w:val="00B050"/>
                <w:highlight w:val="yellow"/>
              </w:rPr>
            </w:pPr>
            <w:r w:rsidRPr="004C4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DE0082</w:t>
            </w:r>
          </w:p>
        </w:tc>
      </w:tr>
      <w:tr w:rsidR="00CE4EEA" w14:paraId="74545934" w14:textId="77777777" w:rsidTr="00CD2E61">
        <w:trPr>
          <w:ins w:id="42" w:author="Amit Maheshwary" w:date="2022-01-06T16:42:00Z"/>
        </w:trPr>
        <w:tc>
          <w:tcPr>
            <w:tcW w:w="3780" w:type="dxa"/>
          </w:tcPr>
          <w:p w14:paraId="42F57B21" w14:textId="47E8B216" w:rsidR="00CE4EEA" w:rsidRPr="004C4DFD" w:rsidRDefault="00CE4EEA" w:rsidP="004C4DFD">
            <w:pPr>
              <w:rPr>
                <w:ins w:id="43" w:author="Amit Maheshwary" w:date="2022-01-06T16:42:00Z"/>
                <w:rFonts w:ascii="Arial" w:eastAsia="Times New Roman" w:hAnsi="Arial" w:cs="Arial"/>
                <w:szCs w:val="20"/>
                <w:highlight w:val="magenta"/>
              </w:rPr>
            </w:pPr>
            <w:ins w:id="44" w:author="Amit Maheshwary" w:date="2022-01-06T16:42:00Z">
              <w:r>
                <w:rPr>
                  <w:rFonts w:ascii="Arial" w:eastAsia="Times New Roman" w:hAnsi="Arial" w:cs="Arial"/>
                  <w:szCs w:val="20"/>
                  <w:highlight w:val="magenta"/>
                </w:rPr>
                <w:t>Account Name</w:t>
              </w:r>
            </w:ins>
          </w:p>
        </w:tc>
        <w:tc>
          <w:tcPr>
            <w:tcW w:w="3595" w:type="dxa"/>
          </w:tcPr>
          <w:p w14:paraId="5E8171C2" w14:textId="62FAA2EC" w:rsidR="00CE4EEA" w:rsidRPr="00E1408D" w:rsidRDefault="00CE4EEA" w:rsidP="004C4DFD">
            <w:pPr>
              <w:rPr>
                <w:ins w:id="45" w:author="Amit Maheshwary" w:date="2022-01-06T16:42:00Z"/>
                <w:rFonts w:asciiTheme="majorHAnsi" w:hAnsiTheme="majorHAnsi"/>
              </w:rPr>
            </w:pPr>
            <w:proofErr w:type="spellStart"/>
            <w:ins w:id="46" w:author="Amit Maheshwary" w:date="2022-01-06T16:43:00Z">
              <w:r>
                <w:rPr>
                  <w:rFonts w:asciiTheme="majorHAnsi" w:hAnsiTheme="majorHAnsi"/>
                </w:rPr>
                <w:t>C</w:t>
              </w:r>
            </w:ins>
            <w:ins w:id="47" w:author="Amit Maheshwary" w:date="2022-01-06T16:50:00Z">
              <w:r w:rsidR="007106FA">
                <w:rPr>
                  <w:rFonts w:asciiTheme="majorHAnsi" w:hAnsiTheme="majorHAnsi"/>
                </w:rPr>
                <w:t>o</w:t>
              </w:r>
            </w:ins>
            <w:ins w:id="48" w:author="Amit Maheshwary" w:date="2022-01-06T16:43:00Z">
              <w:r>
                <w:rPr>
                  <w:rFonts w:asciiTheme="majorHAnsi" w:hAnsiTheme="majorHAnsi"/>
                </w:rPr>
                <w:t>ncateanted</w:t>
              </w:r>
              <w:proofErr w:type="spellEnd"/>
              <w:r>
                <w:rPr>
                  <w:rFonts w:asciiTheme="majorHAnsi" w:hAnsiTheme="majorHAnsi"/>
                </w:rPr>
                <w:t xml:space="preserve"> Field</w:t>
              </w:r>
            </w:ins>
          </w:p>
        </w:tc>
        <w:tc>
          <w:tcPr>
            <w:tcW w:w="2345" w:type="dxa"/>
          </w:tcPr>
          <w:p w14:paraId="26F61856" w14:textId="77777777" w:rsidR="00CE4EEA" w:rsidRPr="00B55692" w:rsidRDefault="00CE4EEA" w:rsidP="004C4DFD">
            <w:pPr>
              <w:rPr>
                <w:ins w:id="49" w:author="Amit Maheshwary" w:date="2022-01-06T16:42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</w:tcPr>
          <w:p w14:paraId="1206BD98" w14:textId="5AD5F3F7" w:rsidR="00CE4EEA" w:rsidRPr="00CE4EEA" w:rsidRDefault="00CE4EEA" w:rsidP="00CE4EEA">
            <w:pPr>
              <w:rPr>
                <w:ins w:id="50" w:author="Amit Maheshwary" w:date="2022-01-06T16:43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ins w:id="51" w:author="Amit Maheshwary" w:date="2022-01-06T16:4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[</w:t>
              </w:r>
            </w:ins>
            <w:ins w:id="52" w:author="Amit Maheshwary" w:date="2022-01-06T16:43:00Z">
              <w:r w:rsidRPr="00CE4EE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Account First Name</w:t>
              </w:r>
            </w:ins>
            <w:ins w:id="53" w:author="Amit Maheshwary" w:date="2022-01-06T16:4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]</w:t>
              </w:r>
            </w:ins>
            <w:ins w:id="54" w:author="Amit Maheshwary" w:date="2022-01-06T16:43:00Z">
              <w:r w:rsidRPr="00CE4EE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+ </w:t>
              </w:r>
            </w:ins>
            <w:ins w:id="55" w:author="Amit Maheshwary" w:date="2022-01-06T16:4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[</w:t>
              </w:r>
            </w:ins>
            <w:ins w:id="56" w:author="Amit Maheshwary" w:date="2022-01-06T16:43:00Z">
              <w:r w:rsidRPr="00CE4EE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Account Last Name</w:t>
              </w:r>
            </w:ins>
            <w:ins w:id="57" w:author="Amit Maheshwary" w:date="2022-01-06T16:46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]</w:t>
              </w:r>
            </w:ins>
            <w:ins w:id="58" w:author="Amit Maheshwary" w:date="2022-01-06T16:43:00Z">
              <w:r w:rsidRPr="00CE4EE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</w:ins>
          </w:p>
          <w:p w14:paraId="4A10748E" w14:textId="4C50D425" w:rsidR="00CE4EEA" w:rsidRPr="004C4DFD" w:rsidRDefault="007106FA" w:rsidP="00CE4EEA">
            <w:pPr>
              <w:rPr>
                <w:ins w:id="59" w:author="Amit Maheshwary" w:date="2022-01-06T16:42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ins w:id="60" w:author="Amit Maheshwary" w:date="2022-01-06T16:51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If both</w:t>
              </w:r>
            </w:ins>
            <w:ins w:id="61" w:author="Amit Maheshwary" w:date="2022-01-06T16:43:00Z">
              <w:r w:rsidR="00CE4EEA" w:rsidRPr="00CE4EE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are blank use </w:t>
              </w:r>
            </w:ins>
            <w:ins w:id="62" w:author="Amit Maheshwary" w:date="2022-01-06T16:51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[</w:t>
              </w:r>
            </w:ins>
            <w:ins w:id="63" w:author="Amit Maheshwary" w:date="2022-01-06T16:43:00Z">
              <w:r w:rsidR="00CE4EEA" w:rsidRPr="00CE4EEA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Account Short Name</w:t>
              </w:r>
            </w:ins>
            <w:ins w:id="64" w:author="Amit Maheshwary" w:date="2022-01-06T16:51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]</w:t>
              </w:r>
            </w:ins>
          </w:p>
        </w:tc>
      </w:tr>
      <w:tr w:rsidR="00CE4EEA" w14:paraId="6AC2ECFC" w14:textId="77777777" w:rsidTr="00CD2E61">
        <w:trPr>
          <w:ins w:id="65" w:author="Amit Maheshwary" w:date="2022-01-06T16:44:00Z"/>
        </w:trPr>
        <w:tc>
          <w:tcPr>
            <w:tcW w:w="3780" w:type="dxa"/>
          </w:tcPr>
          <w:p w14:paraId="1B95F308" w14:textId="4504E0EA" w:rsidR="00CE4EEA" w:rsidRDefault="00CE4EEA" w:rsidP="004C4DFD">
            <w:pPr>
              <w:rPr>
                <w:ins w:id="66" w:author="Amit Maheshwary" w:date="2022-01-06T16:44:00Z"/>
                <w:rFonts w:ascii="Arial" w:eastAsia="Times New Roman" w:hAnsi="Arial" w:cs="Arial"/>
                <w:szCs w:val="20"/>
                <w:highlight w:val="magenta"/>
              </w:rPr>
            </w:pPr>
            <w:ins w:id="67" w:author="Amit Maheshwary" w:date="2022-01-06T16:44:00Z">
              <w:r>
                <w:rPr>
                  <w:rFonts w:ascii="Arial" w:eastAsia="Times New Roman" w:hAnsi="Arial" w:cs="Arial"/>
                  <w:szCs w:val="20"/>
                  <w:highlight w:val="magenta"/>
                </w:rPr>
                <w:t>Account First Name</w:t>
              </w:r>
            </w:ins>
          </w:p>
        </w:tc>
        <w:tc>
          <w:tcPr>
            <w:tcW w:w="3595" w:type="dxa"/>
          </w:tcPr>
          <w:p w14:paraId="62994A61" w14:textId="77777777" w:rsidR="00CE4EEA" w:rsidRDefault="00CE4EEA" w:rsidP="004C4DFD">
            <w:pPr>
              <w:rPr>
                <w:ins w:id="68" w:author="Amit Maheshwary" w:date="2022-01-06T16:44:00Z"/>
                <w:rFonts w:asciiTheme="majorHAnsi" w:hAnsiTheme="majorHAnsi"/>
              </w:rPr>
            </w:pPr>
          </w:p>
        </w:tc>
        <w:tc>
          <w:tcPr>
            <w:tcW w:w="2345" w:type="dxa"/>
          </w:tcPr>
          <w:p w14:paraId="2DC7483A" w14:textId="77777777" w:rsidR="00CE4EEA" w:rsidRPr="00B55692" w:rsidRDefault="00CE4EEA" w:rsidP="004C4DFD">
            <w:pPr>
              <w:rPr>
                <w:ins w:id="69" w:author="Amit Maheshwary" w:date="2022-01-06T16:44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</w:tcPr>
          <w:p w14:paraId="512A9C81" w14:textId="75C1AA44" w:rsidR="00CE4EEA" w:rsidRPr="00CE4EEA" w:rsidRDefault="00CE4EEA" w:rsidP="00CE4EEA">
            <w:pPr>
              <w:rPr>
                <w:ins w:id="70" w:author="Amit Maheshwary" w:date="2022-01-06T16:44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ins w:id="71" w:author="Amit Maheshwary" w:date="2022-01-06T16:4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GSS DE0002</w:t>
              </w:r>
            </w:ins>
          </w:p>
        </w:tc>
      </w:tr>
      <w:tr w:rsidR="00CE4EEA" w14:paraId="27CFDD93" w14:textId="77777777" w:rsidTr="00CD2E61">
        <w:trPr>
          <w:ins w:id="72" w:author="Amit Maheshwary" w:date="2022-01-06T16:44:00Z"/>
        </w:trPr>
        <w:tc>
          <w:tcPr>
            <w:tcW w:w="3780" w:type="dxa"/>
          </w:tcPr>
          <w:p w14:paraId="272E3CC6" w14:textId="03AD4B30" w:rsidR="00CE4EEA" w:rsidRDefault="00CE4EEA" w:rsidP="004C4DFD">
            <w:pPr>
              <w:rPr>
                <w:ins w:id="73" w:author="Amit Maheshwary" w:date="2022-01-06T16:44:00Z"/>
                <w:rFonts w:ascii="Arial" w:eastAsia="Times New Roman" w:hAnsi="Arial" w:cs="Arial"/>
                <w:szCs w:val="20"/>
                <w:highlight w:val="magenta"/>
              </w:rPr>
            </w:pPr>
            <w:ins w:id="74" w:author="Amit Maheshwary" w:date="2022-01-06T16:44:00Z">
              <w:r>
                <w:rPr>
                  <w:rFonts w:ascii="Arial" w:eastAsia="Times New Roman" w:hAnsi="Arial" w:cs="Arial"/>
                  <w:szCs w:val="20"/>
                  <w:highlight w:val="magenta"/>
                </w:rPr>
                <w:t>Account Last Name</w:t>
              </w:r>
            </w:ins>
          </w:p>
        </w:tc>
        <w:tc>
          <w:tcPr>
            <w:tcW w:w="3595" w:type="dxa"/>
          </w:tcPr>
          <w:p w14:paraId="33DE349F" w14:textId="77777777" w:rsidR="00CE4EEA" w:rsidRDefault="00CE4EEA" w:rsidP="004C4DFD">
            <w:pPr>
              <w:rPr>
                <w:ins w:id="75" w:author="Amit Maheshwary" w:date="2022-01-06T16:44:00Z"/>
                <w:rFonts w:asciiTheme="majorHAnsi" w:hAnsiTheme="majorHAnsi"/>
              </w:rPr>
            </w:pPr>
          </w:p>
        </w:tc>
        <w:tc>
          <w:tcPr>
            <w:tcW w:w="2345" w:type="dxa"/>
          </w:tcPr>
          <w:p w14:paraId="6E95968B" w14:textId="77777777" w:rsidR="00CE4EEA" w:rsidRPr="00B55692" w:rsidRDefault="00CE4EEA" w:rsidP="004C4DFD">
            <w:pPr>
              <w:rPr>
                <w:ins w:id="76" w:author="Amit Maheshwary" w:date="2022-01-06T16:44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</w:tcPr>
          <w:p w14:paraId="7BBD4A14" w14:textId="7FB3AE81" w:rsidR="00CE4EEA" w:rsidRPr="00CE4EEA" w:rsidRDefault="00CE4EEA" w:rsidP="00CE4EEA">
            <w:pPr>
              <w:rPr>
                <w:ins w:id="77" w:author="Amit Maheshwary" w:date="2022-01-06T16:44:00Z"/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ins w:id="78" w:author="Amit Maheshwary" w:date="2022-01-06T16:45:00Z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GSS DE0003</w:t>
              </w:r>
            </w:ins>
          </w:p>
        </w:tc>
      </w:tr>
      <w:tr w:rsidR="004C4DFD" w14:paraId="2B0C495A" w14:textId="77777777" w:rsidTr="00CD2E61">
        <w:tc>
          <w:tcPr>
            <w:tcW w:w="3780" w:type="dxa"/>
          </w:tcPr>
          <w:p w14:paraId="480EF707" w14:textId="72CA37EF" w:rsidR="004C4DFD" w:rsidRPr="004C4DFD" w:rsidRDefault="004C4DFD" w:rsidP="004C4DFD">
            <w:pPr>
              <w:rPr>
                <w:rFonts w:ascii="Arial" w:eastAsia="Times New Roman" w:hAnsi="Arial" w:cs="Arial"/>
                <w:szCs w:val="20"/>
                <w:highlight w:val="magenta"/>
              </w:rPr>
            </w:pPr>
            <w:r w:rsidRPr="004C4DFD">
              <w:rPr>
                <w:rFonts w:ascii="Arial" w:eastAsia="Times New Roman" w:hAnsi="Arial" w:cs="Arial"/>
                <w:szCs w:val="20"/>
                <w:highlight w:val="magenta"/>
              </w:rPr>
              <w:t>Account Option Level</w:t>
            </w:r>
          </w:p>
        </w:tc>
        <w:tc>
          <w:tcPr>
            <w:tcW w:w="3595" w:type="dxa"/>
          </w:tcPr>
          <w:p w14:paraId="0127AB80" w14:textId="24324F53" w:rsidR="004C4DFD" w:rsidRPr="00813B2B" w:rsidRDefault="004C4DFD" w:rsidP="004C4DFD">
            <w:pPr>
              <w:rPr>
                <w:rFonts w:ascii="Arial" w:eastAsia="Times New Roman" w:hAnsi="Arial" w:cs="Arial"/>
                <w:szCs w:val="20"/>
                <w:highlight w:val="darkGreen"/>
              </w:rPr>
            </w:pPr>
            <w:proofErr w:type="spellStart"/>
            <w:r w:rsidRPr="004C4DFD">
              <w:rPr>
                <w:rFonts w:ascii="Arial" w:eastAsia="Times New Roman" w:hAnsi="Arial" w:cs="Arial"/>
                <w:szCs w:val="20"/>
              </w:rPr>
              <w:t>Option_Approval_Level_Cd</w:t>
            </w:r>
            <w:proofErr w:type="spellEnd"/>
          </w:p>
        </w:tc>
        <w:tc>
          <w:tcPr>
            <w:tcW w:w="2345" w:type="dxa"/>
          </w:tcPr>
          <w:p w14:paraId="69EB0CD0" w14:textId="77777777" w:rsidR="004C4DFD" w:rsidRPr="00B55692" w:rsidRDefault="004C4DFD" w:rsidP="004C4DF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</w:tcPr>
          <w:p w14:paraId="7957740F" w14:textId="3919E0D2" w:rsidR="004C4DFD" w:rsidRPr="00E1369C" w:rsidRDefault="004C4DFD" w:rsidP="004C4DFD">
            <w:pPr>
              <w:rPr>
                <w:color w:val="00B050"/>
                <w:highlight w:val="yellow"/>
              </w:rPr>
            </w:pPr>
            <w:r w:rsidRPr="004C4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DE1191</w:t>
            </w:r>
          </w:p>
        </w:tc>
      </w:tr>
    </w:tbl>
    <w:p w14:paraId="1D3B950D" w14:textId="11D1E1BA" w:rsidR="008D397E" w:rsidRDefault="008D397E" w:rsidP="008D397E">
      <w:pPr>
        <w:spacing w:after="0" w:line="240" w:lineRule="auto"/>
        <w:rPr>
          <w:rFonts w:eastAsia="Times New Roman" w:cstheme="minorHAnsi"/>
          <w:highlight w:val="yellow"/>
        </w:rPr>
      </w:pPr>
    </w:p>
    <w:p w14:paraId="4520E8F0" w14:textId="0FE0546D" w:rsidR="000C0435" w:rsidRDefault="000C0435" w:rsidP="00120C7D">
      <w:pPr>
        <w:pStyle w:val="Heading1"/>
        <w:rPr>
          <w:color w:val="4472C4" w:themeColor="accent1"/>
        </w:rPr>
      </w:pPr>
      <w:r>
        <w:rPr>
          <w:color w:val="4472C4" w:themeColor="accent1"/>
        </w:rPr>
        <w:t>CLIENT_SOPHISTICATION</w:t>
      </w:r>
    </w:p>
    <w:tbl>
      <w:tblPr>
        <w:tblStyle w:val="TableGrid"/>
        <w:tblW w:w="14490" w:type="dxa"/>
        <w:tblInd w:w="-815" w:type="dxa"/>
        <w:tblLook w:val="04A0" w:firstRow="1" w:lastRow="0" w:firstColumn="1" w:lastColumn="0" w:noHBand="0" w:noVBand="1"/>
      </w:tblPr>
      <w:tblGrid>
        <w:gridCol w:w="3780"/>
        <w:gridCol w:w="3595"/>
        <w:gridCol w:w="2345"/>
        <w:gridCol w:w="4770"/>
      </w:tblGrid>
      <w:tr w:rsidR="000C0435" w:rsidRPr="008D397E" w14:paraId="113DA86B" w14:textId="77777777" w:rsidTr="007A25E4">
        <w:tc>
          <w:tcPr>
            <w:tcW w:w="3780" w:type="dxa"/>
          </w:tcPr>
          <w:p w14:paraId="4354A76E" w14:textId="77777777" w:rsidR="000C0435" w:rsidRPr="008D397E" w:rsidRDefault="000C0435" w:rsidP="007A25E4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Glossary Term(</w:t>
            </w:r>
            <w:r>
              <w:rPr>
                <w:rFonts w:eastAsia="Times New Roman" w:cstheme="minorHAnsi"/>
                <w:b/>
                <w:bCs/>
              </w:rPr>
              <w:t>s</w:t>
            </w:r>
            <w:r w:rsidRPr="008D397E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3595" w:type="dxa"/>
          </w:tcPr>
          <w:p w14:paraId="21A8011A" w14:textId="4D312B88" w:rsidR="000C0435" w:rsidRPr="008D397E" w:rsidRDefault="000C0435" w:rsidP="007A25E4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UDM Name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(</w:t>
            </w:r>
            <w:r w:rsidRPr="000C0435">
              <w:rPr>
                <w:sz w:val="24"/>
                <w:szCs w:val="24"/>
              </w:rPr>
              <w:t>CLIENT_SOPHISTICATION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345" w:type="dxa"/>
          </w:tcPr>
          <w:p w14:paraId="453F09A1" w14:textId="77777777" w:rsidR="000C0435" w:rsidRPr="008D397E" w:rsidRDefault="000C0435" w:rsidP="007A25E4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Example</w:t>
            </w: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4770" w:type="dxa"/>
          </w:tcPr>
          <w:p w14:paraId="1E612E65" w14:textId="77777777" w:rsidR="000C0435" w:rsidRPr="008D397E" w:rsidRDefault="000C0435" w:rsidP="007A25E4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0C0435" w14:paraId="5518D48A" w14:textId="77777777" w:rsidTr="007A25E4">
        <w:tc>
          <w:tcPr>
            <w:tcW w:w="3780" w:type="dxa"/>
          </w:tcPr>
          <w:p w14:paraId="0572CE8A" w14:textId="40648C7D" w:rsidR="000C0435" w:rsidRDefault="000C0435" w:rsidP="007A25E4">
            <w:pPr>
              <w:rPr>
                <w:rFonts w:eastAsia="Times New Roman" w:cstheme="minorHAnsi"/>
              </w:rPr>
            </w:pPr>
            <w:r w:rsidRPr="000C0435">
              <w:rPr>
                <w:rFonts w:eastAsia="Times New Roman"/>
              </w:rPr>
              <w:t>CLIENT</w:t>
            </w:r>
            <w:r>
              <w:rPr>
                <w:rFonts w:eastAsia="Times New Roman"/>
              </w:rPr>
              <w:t xml:space="preserve"> </w:t>
            </w:r>
            <w:r w:rsidRPr="000C0435">
              <w:rPr>
                <w:rFonts w:eastAsia="Times New Roman"/>
              </w:rPr>
              <w:t>SOPHISTICATION</w:t>
            </w:r>
            <w:r>
              <w:rPr>
                <w:rFonts w:eastAsia="Times New Roman"/>
              </w:rPr>
              <w:t xml:space="preserve"> </w:t>
            </w:r>
            <w:r w:rsidRPr="000C0435">
              <w:rPr>
                <w:rFonts w:eastAsia="Times New Roman"/>
              </w:rPr>
              <w:t>CD</w:t>
            </w:r>
          </w:p>
        </w:tc>
        <w:tc>
          <w:tcPr>
            <w:tcW w:w="3595" w:type="dxa"/>
          </w:tcPr>
          <w:p w14:paraId="206A4A6B" w14:textId="16C3FCC5" w:rsidR="000C0435" w:rsidRDefault="000C0435" w:rsidP="007A25E4">
            <w:pPr>
              <w:rPr>
                <w:rFonts w:eastAsia="Times New Roman"/>
              </w:rPr>
            </w:pPr>
            <w:r w:rsidRPr="000C0435">
              <w:rPr>
                <w:rFonts w:eastAsia="Times New Roman"/>
              </w:rPr>
              <w:t>CLIENT_SOPHISTICATION_CD</w:t>
            </w:r>
          </w:p>
        </w:tc>
        <w:tc>
          <w:tcPr>
            <w:tcW w:w="2345" w:type="dxa"/>
          </w:tcPr>
          <w:p w14:paraId="28B5ACE2" w14:textId="6341692D" w:rsidR="000C0435" w:rsidRDefault="000C0435" w:rsidP="007A25E4">
            <w:pPr>
              <w:rPr>
                <w:rFonts w:eastAsia="Times New Roman"/>
                <w:sz w:val="16"/>
                <w:szCs w:val="16"/>
                <w:highlight w:val="cyan"/>
              </w:rPr>
            </w:pPr>
          </w:p>
        </w:tc>
        <w:tc>
          <w:tcPr>
            <w:tcW w:w="4770" w:type="dxa"/>
          </w:tcPr>
          <w:p w14:paraId="5CB634EA" w14:textId="725FE0D6" w:rsidR="000C0435" w:rsidRDefault="000C0435" w:rsidP="007A25E4">
            <w:pPr>
              <w:ind w:right="1890"/>
              <w:rPr>
                <w:rFonts w:eastAsia="Times New Roman"/>
              </w:rPr>
            </w:pPr>
          </w:p>
        </w:tc>
      </w:tr>
      <w:tr w:rsidR="000C0435" w14:paraId="0C14ACCB" w14:textId="77777777" w:rsidTr="007A25E4">
        <w:tc>
          <w:tcPr>
            <w:tcW w:w="3780" w:type="dxa"/>
          </w:tcPr>
          <w:p w14:paraId="349EA2AD" w14:textId="10B21AAE" w:rsidR="000C0435" w:rsidRPr="00BD0110" w:rsidRDefault="000C0435" w:rsidP="007A25E4">
            <w:pPr>
              <w:rPr>
                <w:ins w:id="79" w:author="Amit Maheshwary" w:date="2022-01-06T17:35:00Z"/>
                <w:rFonts w:eastAsia="Times New Roman" w:cstheme="minorHAnsi"/>
              </w:rPr>
            </w:pPr>
            <w:r w:rsidRPr="000C0435">
              <w:rPr>
                <w:rFonts w:eastAsia="Times New Roman" w:cstheme="minorHAnsi"/>
              </w:rPr>
              <w:t>CLIENT</w:t>
            </w:r>
            <w:r>
              <w:rPr>
                <w:rFonts w:eastAsia="Times New Roman" w:cstheme="minorHAnsi"/>
              </w:rPr>
              <w:t xml:space="preserve"> </w:t>
            </w:r>
            <w:r w:rsidRPr="000C0435">
              <w:rPr>
                <w:rFonts w:eastAsia="Times New Roman" w:cstheme="minorHAnsi"/>
              </w:rPr>
              <w:t>SOPHISTICATION</w:t>
            </w:r>
            <w:r>
              <w:rPr>
                <w:rFonts w:eastAsia="Times New Roman" w:cstheme="minorHAnsi"/>
              </w:rPr>
              <w:t xml:space="preserve"> </w:t>
            </w:r>
            <w:r w:rsidRPr="000C0435">
              <w:rPr>
                <w:rFonts w:eastAsia="Times New Roman" w:cstheme="minorHAnsi"/>
              </w:rPr>
              <w:t>DESC</w:t>
            </w:r>
          </w:p>
        </w:tc>
        <w:tc>
          <w:tcPr>
            <w:tcW w:w="3595" w:type="dxa"/>
          </w:tcPr>
          <w:p w14:paraId="44D399F1" w14:textId="2FA8687B" w:rsidR="000C0435" w:rsidRPr="477BE0D0" w:rsidRDefault="000C0435" w:rsidP="007A25E4">
            <w:pPr>
              <w:rPr>
                <w:ins w:id="80" w:author="Amit Maheshwary" w:date="2022-01-06T17:35:00Z"/>
                <w:rFonts w:eastAsia="Times New Roman"/>
              </w:rPr>
            </w:pPr>
            <w:r w:rsidRPr="000C0435">
              <w:rPr>
                <w:rFonts w:eastAsia="Times New Roman"/>
              </w:rPr>
              <w:t>CLIENT_SOPHISTICATION_DESC</w:t>
            </w:r>
          </w:p>
        </w:tc>
        <w:tc>
          <w:tcPr>
            <w:tcW w:w="2345" w:type="dxa"/>
          </w:tcPr>
          <w:p w14:paraId="04C59D41" w14:textId="77777777" w:rsidR="000C0435" w:rsidRPr="477BE0D0" w:rsidRDefault="000C0435" w:rsidP="007A25E4">
            <w:pPr>
              <w:rPr>
                <w:ins w:id="81" w:author="Amit Maheshwary" w:date="2022-01-06T17:35:00Z"/>
                <w:rFonts w:eastAsia="Times New Roman"/>
                <w:sz w:val="16"/>
                <w:szCs w:val="16"/>
                <w:highlight w:val="cyan"/>
              </w:rPr>
            </w:pPr>
          </w:p>
        </w:tc>
        <w:tc>
          <w:tcPr>
            <w:tcW w:w="4770" w:type="dxa"/>
          </w:tcPr>
          <w:p w14:paraId="2C2E6CE7" w14:textId="77777777" w:rsidR="000C0435" w:rsidRDefault="000C0435" w:rsidP="007A25E4">
            <w:pPr>
              <w:ind w:right="1890"/>
              <w:rPr>
                <w:ins w:id="82" w:author="Amit Maheshwary" w:date="2022-01-06T17:35:00Z"/>
              </w:rPr>
            </w:pPr>
          </w:p>
        </w:tc>
      </w:tr>
    </w:tbl>
    <w:p w14:paraId="2C139F5C" w14:textId="77777777" w:rsidR="000C0435" w:rsidRPr="000C0435" w:rsidRDefault="000C0435" w:rsidP="000C0435"/>
    <w:p w14:paraId="36A4E277" w14:textId="78BB510A" w:rsidR="00E40F69" w:rsidRPr="00120C7D" w:rsidRDefault="007353F8" w:rsidP="00120C7D">
      <w:pPr>
        <w:pStyle w:val="Heading1"/>
      </w:pPr>
      <w:r w:rsidRPr="00E1369C">
        <w:rPr>
          <w:rStyle w:val="Heading1Char"/>
        </w:rPr>
        <w:t>KYC Account Client Risk</w:t>
      </w:r>
      <w:r w:rsidR="00120C7D">
        <w:rPr>
          <w:rStyle w:val="Heading1Char"/>
        </w:rPr>
        <w:t xml:space="preserve"> // </w:t>
      </w:r>
      <w:r w:rsidR="00120C7D" w:rsidRP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>may be part of the Account table</w:t>
      </w:r>
      <w:r w:rsid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</w:rPr>
        <w:br/>
      </w:r>
      <w:proofErr w:type="spellStart"/>
      <w:r w:rsidR="00F17C1A" w:rsidRPr="00DF5E59">
        <w:rPr>
          <w:rFonts w:eastAsia="Times New Roman"/>
        </w:rPr>
        <w:t>Fdm</w:t>
      </w:r>
      <w:proofErr w:type="spellEnd"/>
      <w:r w:rsidR="00F17C1A" w:rsidRPr="00DF5E59">
        <w:rPr>
          <w:rFonts w:eastAsia="Times New Roman"/>
        </w:rPr>
        <w:t xml:space="preserve"> .</w:t>
      </w:r>
      <w:proofErr w:type="spellStart"/>
      <w:r w:rsidR="00F17C1A" w:rsidRPr="00DF5E59">
        <w:rPr>
          <w:rFonts w:eastAsia="Times New Roman"/>
        </w:rPr>
        <w:t>rb_</w:t>
      </w:r>
      <w:r w:rsidR="00F17C1A" w:rsidRPr="001A594B">
        <w:rPr>
          <w:rFonts w:eastAsia="Times New Roman"/>
          <w:highlight w:val="yellow"/>
        </w:rPr>
        <w:t>AccountClientRisk</w:t>
      </w:r>
      <w:proofErr w:type="spellEnd"/>
    </w:p>
    <w:tbl>
      <w:tblPr>
        <w:tblStyle w:val="TableGrid"/>
        <w:tblW w:w="1359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149"/>
        <w:gridCol w:w="1890"/>
        <w:gridCol w:w="1083"/>
        <w:gridCol w:w="7468"/>
      </w:tblGrid>
      <w:tr w:rsidR="2547986E" w14:paraId="4E9FFD13" w14:textId="77777777" w:rsidTr="00120C7D">
        <w:tc>
          <w:tcPr>
            <w:tcW w:w="3149" w:type="dxa"/>
          </w:tcPr>
          <w:p w14:paraId="610F5455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1890" w:type="dxa"/>
          </w:tcPr>
          <w:p w14:paraId="72C4626C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083" w:type="dxa"/>
          </w:tcPr>
          <w:p w14:paraId="6B75DFEA" w14:textId="231BE0E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</w:t>
            </w:r>
            <w:r w:rsidR="00120C7D">
              <w:rPr>
                <w:rFonts w:eastAsia="Times New Roman"/>
                <w:b/>
                <w:bCs/>
              </w:rPr>
              <w:t>s</w:t>
            </w:r>
            <w:r w:rsidRPr="2547986E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7468" w:type="dxa"/>
          </w:tcPr>
          <w:p w14:paraId="2E483070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7FC8D548" w14:textId="77777777" w:rsidTr="00120C7D">
        <w:trPr>
          <w:trHeight w:val="300"/>
        </w:trPr>
        <w:tc>
          <w:tcPr>
            <w:tcW w:w="3149" w:type="dxa"/>
          </w:tcPr>
          <w:p w14:paraId="3D48AE35" w14:textId="4EA5D2B3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>Account Key</w:t>
            </w:r>
          </w:p>
        </w:tc>
        <w:tc>
          <w:tcPr>
            <w:tcW w:w="1890" w:type="dxa"/>
          </w:tcPr>
          <w:p w14:paraId="6890AEE7" w14:textId="3F3D115B" w:rsidR="2547986E" w:rsidRPr="005F185E" w:rsidRDefault="00B47A24" w:rsidP="2547986E">
            <w:pPr>
              <w:spacing w:line="259" w:lineRule="auto"/>
              <w:rPr>
                <w:sz w:val="24"/>
                <w:szCs w:val="24"/>
                <w:highlight w:val="dark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 DATA TEAM</w:t>
            </w:r>
          </w:p>
        </w:tc>
        <w:tc>
          <w:tcPr>
            <w:tcW w:w="1083" w:type="dxa"/>
          </w:tcPr>
          <w:p w14:paraId="3F044C3B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7468" w:type="dxa"/>
          </w:tcPr>
          <w:p w14:paraId="7DD83E4E" w14:textId="03C9D01A" w:rsidR="2547986E" w:rsidRDefault="00120C7D" w:rsidP="2547986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Table in RBC is </w:t>
            </w:r>
            <w:proofErr w:type="spellStart"/>
            <w:r w:rsidRPr="00120C7D">
              <w:rPr>
                <w:rFonts w:eastAsia="Times New Roman" w:cstheme="minorHAnsi"/>
                <w:sz w:val="20"/>
                <w:szCs w:val="20"/>
              </w:rPr>
              <w:t>rb_AccountClientRisk</w:t>
            </w:r>
            <w:proofErr w:type="spellEnd"/>
            <w:r w:rsidRPr="00120C7D">
              <w:rPr>
                <w:rFonts w:eastAsia="Times New Roman" w:cstheme="minorHAnsi"/>
                <w:sz w:val="20"/>
                <w:szCs w:val="20"/>
              </w:rPr>
              <w:t xml:space="preserve"> and it is</w:t>
            </w:r>
            <w:r>
              <w:rPr>
                <w:rStyle w:val="Heading1Char"/>
              </w:rPr>
              <w:t xml:space="preserve"> </w:t>
            </w:r>
            <w:r w:rsidRPr="00E40F69">
              <w:rPr>
                <w:rFonts w:eastAsia="Times New Roman" w:cstheme="minorHAnsi"/>
                <w:sz w:val="20"/>
                <w:szCs w:val="20"/>
              </w:rPr>
              <w:t xml:space="preserve">based on </w:t>
            </w:r>
            <w:commentRangeStart w:id="83"/>
            <w:r w:rsidRPr="00E40F69">
              <w:rPr>
                <w:rFonts w:eastAsia="Times New Roman" w:cstheme="minorHAnsi"/>
                <w:sz w:val="20"/>
                <w:szCs w:val="20"/>
              </w:rPr>
              <w:t xml:space="preserve">account </w:t>
            </w:r>
            <w:commentRangeEnd w:id="83"/>
            <w:r>
              <w:rPr>
                <w:rStyle w:val="CommentReference"/>
                <w:rFonts w:ascii="Times New Roman" w:eastAsiaTheme="minorEastAsia" w:hAnsi="Times New Roman" w:cs="Times New Roman"/>
                <w:lang w:bidi="ar-SA"/>
              </w:rPr>
              <w:commentReference w:id="83"/>
            </w:r>
            <w:r w:rsidRPr="00E40F69">
              <w:rPr>
                <w:rFonts w:eastAsia="Times New Roman" w:cstheme="minorHAnsi"/>
                <w:sz w:val="20"/>
                <w:szCs w:val="20"/>
              </w:rPr>
              <w:t>portfolio definition</w:t>
            </w:r>
          </w:p>
        </w:tc>
      </w:tr>
      <w:tr w:rsidR="2547986E" w14:paraId="094118E9" w14:textId="77777777" w:rsidTr="00120C7D">
        <w:tc>
          <w:tcPr>
            <w:tcW w:w="3149" w:type="dxa"/>
          </w:tcPr>
          <w:p w14:paraId="4D628FA3" w14:textId="3F70DDE7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2547986E">
              <w:rPr>
                <w:b/>
                <w:bCs/>
                <w:color w:val="FF0000"/>
                <w:sz w:val="24"/>
                <w:szCs w:val="24"/>
              </w:rPr>
              <w:lastRenderedPageBreak/>
              <w:t>AcctRiskInvGrade</w:t>
            </w:r>
            <w:proofErr w:type="spellEnd"/>
          </w:p>
        </w:tc>
        <w:tc>
          <w:tcPr>
            <w:tcW w:w="1890" w:type="dxa"/>
          </w:tcPr>
          <w:p w14:paraId="5AF15AF5" w14:textId="4EE94063" w:rsidR="2547986E" w:rsidRDefault="00B47A24" w:rsidP="2547986E">
            <w:pPr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 DATA TEAM</w:t>
            </w:r>
          </w:p>
        </w:tc>
        <w:tc>
          <w:tcPr>
            <w:tcW w:w="1083" w:type="dxa"/>
          </w:tcPr>
          <w:p w14:paraId="28223ED1" w14:textId="6FD48651" w:rsidR="2547986E" w:rsidRDefault="2547986E" w:rsidP="2547986E"/>
        </w:tc>
        <w:tc>
          <w:tcPr>
            <w:tcW w:w="7468" w:type="dxa"/>
          </w:tcPr>
          <w:p w14:paraId="5449CE8C" w14:textId="3AAF3C89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rFonts w:eastAsia="Times New Roman"/>
              </w:rPr>
              <w:t>- Percentage amount of the client's investments dedicated to Low Risk securities</w:t>
            </w:r>
          </w:p>
        </w:tc>
      </w:tr>
      <w:tr w:rsidR="007353F8" w14:paraId="257DEC05" w14:textId="77777777" w:rsidTr="00120C7D">
        <w:tc>
          <w:tcPr>
            <w:tcW w:w="3149" w:type="dxa"/>
            <w:vAlign w:val="center"/>
          </w:tcPr>
          <w:p w14:paraId="6DF9DDCB" w14:textId="4F28554E" w:rsidR="007353F8" w:rsidRPr="2547986E" w:rsidRDefault="007353F8" w:rsidP="007353F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E31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>KYC Account Client Risk - High Risk</w:t>
            </w:r>
          </w:p>
        </w:tc>
        <w:tc>
          <w:tcPr>
            <w:tcW w:w="1890" w:type="dxa"/>
            <w:vAlign w:val="center"/>
          </w:tcPr>
          <w:p w14:paraId="25BEA1B2" w14:textId="06ACE09C" w:rsidR="007353F8" w:rsidRPr="00B47A24" w:rsidRDefault="007353F8" w:rsidP="007353F8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  <w:bookmarkStart w:id="84" w:name="_Hlk85124126"/>
            <w:proofErr w:type="spellStart"/>
            <w:r w:rsidRPr="00226461">
              <w:rPr>
                <w:rFonts w:ascii="Calibri" w:hAnsi="Calibri"/>
                <w:color w:val="FF0000"/>
                <w:sz w:val="20"/>
                <w:szCs w:val="20"/>
                <w:highlight w:val="lightGray"/>
              </w:rPr>
              <w:t>AcctRiskHigh</w:t>
            </w:r>
            <w:bookmarkEnd w:id="84"/>
            <w:proofErr w:type="spellEnd"/>
          </w:p>
        </w:tc>
        <w:tc>
          <w:tcPr>
            <w:tcW w:w="1083" w:type="dxa"/>
          </w:tcPr>
          <w:p w14:paraId="1D4DE157" w14:textId="77777777" w:rsidR="007353F8" w:rsidRDefault="007353F8" w:rsidP="007353F8"/>
        </w:tc>
        <w:tc>
          <w:tcPr>
            <w:tcW w:w="7468" w:type="dxa"/>
            <w:vAlign w:val="center"/>
          </w:tcPr>
          <w:p w14:paraId="4FCA7882" w14:textId="0B6FE1FB" w:rsidR="007353F8" w:rsidRPr="2547986E" w:rsidRDefault="007353F8" w:rsidP="007353F8">
            <w:pPr>
              <w:rPr>
                <w:rFonts w:eastAsia="Times New Roman"/>
              </w:rPr>
            </w:pPr>
            <w:r w:rsidRPr="009E31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 xml:space="preserve">Percentage amount of the client's investments dedicated to High Risk securities </w:t>
            </w:r>
          </w:p>
        </w:tc>
      </w:tr>
      <w:tr w:rsidR="007353F8" w14:paraId="75B641FE" w14:textId="77777777" w:rsidTr="00120C7D">
        <w:tc>
          <w:tcPr>
            <w:tcW w:w="3149" w:type="dxa"/>
            <w:vAlign w:val="center"/>
          </w:tcPr>
          <w:p w14:paraId="7845AB17" w14:textId="595D6721" w:rsidR="007353F8" w:rsidRPr="2547986E" w:rsidRDefault="007353F8" w:rsidP="007353F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E31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>KYC Investment Objective - Income</w:t>
            </w:r>
          </w:p>
        </w:tc>
        <w:tc>
          <w:tcPr>
            <w:tcW w:w="1890" w:type="dxa"/>
            <w:vAlign w:val="center"/>
          </w:tcPr>
          <w:p w14:paraId="23C18CB1" w14:textId="31318409" w:rsidR="007353F8" w:rsidRPr="00B47A24" w:rsidRDefault="007353F8" w:rsidP="007353F8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  <w:proofErr w:type="spellStart"/>
            <w:r w:rsidRPr="00226461">
              <w:rPr>
                <w:rFonts w:ascii="Calibri" w:hAnsi="Calibri"/>
                <w:color w:val="FF0000"/>
                <w:sz w:val="20"/>
                <w:szCs w:val="20"/>
                <w:highlight w:val="lightGray"/>
              </w:rPr>
              <w:t>InvObjIncome</w:t>
            </w:r>
            <w:proofErr w:type="spellEnd"/>
          </w:p>
        </w:tc>
        <w:tc>
          <w:tcPr>
            <w:tcW w:w="1083" w:type="dxa"/>
          </w:tcPr>
          <w:p w14:paraId="533F152D" w14:textId="77777777" w:rsidR="007353F8" w:rsidRDefault="007353F8" w:rsidP="007353F8"/>
        </w:tc>
        <w:tc>
          <w:tcPr>
            <w:tcW w:w="7468" w:type="dxa"/>
            <w:vAlign w:val="center"/>
          </w:tcPr>
          <w:p w14:paraId="361C4600" w14:textId="5E3D0BA2" w:rsidR="007353F8" w:rsidRPr="2547986E" w:rsidRDefault="007353F8" w:rsidP="007353F8">
            <w:pPr>
              <w:rPr>
                <w:rFonts w:eastAsia="Times New Roman"/>
              </w:rPr>
            </w:pPr>
            <w:r w:rsidRPr="009E31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>Percentage amount of Investment objectives the client would like to focus on Income</w:t>
            </w:r>
          </w:p>
        </w:tc>
      </w:tr>
      <w:tr w:rsidR="007353F8" w14:paraId="47636399" w14:textId="77777777" w:rsidTr="00120C7D">
        <w:tc>
          <w:tcPr>
            <w:tcW w:w="3149" w:type="dxa"/>
            <w:vAlign w:val="center"/>
          </w:tcPr>
          <w:p w14:paraId="7E1E623C" w14:textId="6F4A3600" w:rsidR="007353F8" w:rsidRPr="2547986E" w:rsidRDefault="007353F8" w:rsidP="007353F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E31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>KYC Investment Objective - Growth</w:t>
            </w:r>
          </w:p>
        </w:tc>
        <w:tc>
          <w:tcPr>
            <w:tcW w:w="1890" w:type="dxa"/>
            <w:vAlign w:val="center"/>
          </w:tcPr>
          <w:p w14:paraId="6EAB8065" w14:textId="53A30C0F" w:rsidR="007353F8" w:rsidRPr="00B47A24" w:rsidRDefault="007353F8" w:rsidP="007353F8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  <w:proofErr w:type="spellStart"/>
            <w:r w:rsidRPr="00226461">
              <w:rPr>
                <w:rFonts w:ascii="Calibri" w:hAnsi="Calibri"/>
                <w:color w:val="FF0000"/>
                <w:sz w:val="20"/>
                <w:szCs w:val="20"/>
                <w:highlight w:val="lightGray"/>
              </w:rPr>
              <w:t>InvObjGrowth</w:t>
            </w:r>
            <w:proofErr w:type="spellEnd"/>
          </w:p>
        </w:tc>
        <w:tc>
          <w:tcPr>
            <w:tcW w:w="1083" w:type="dxa"/>
          </w:tcPr>
          <w:p w14:paraId="44699269" w14:textId="77777777" w:rsidR="007353F8" w:rsidRDefault="007353F8" w:rsidP="007353F8"/>
        </w:tc>
        <w:tc>
          <w:tcPr>
            <w:tcW w:w="7468" w:type="dxa"/>
            <w:vAlign w:val="center"/>
          </w:tcPr>
          <w:p w14:paraId="21229964" w14:textId="66F4418E" w:rsidR="007353F8" w:rsidRPr="2547986E" w:rsidRDefault="007353F8" w:rsidP="007353F8">
            <w:pPr>
              <w:rPr>
                <w:rFonts w:eastAsia="Times New Roman"/>
              </w:rPr>
            </w:pPr>
            <w:r w:rsidRPr="009E3153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>Percentage amount of Investment objectives the client would like to focus on Growth</w:t>
            </w:r>
          </w:p>
        </w:tc>
      </w:tr>
      <w:tr w:rsidR="007353F8" w14:paraId="06EE3366" w14:textId="77777777" w:rsidTr="00120C7D">
        <w:tc>
          <w:tcPr>
            <w:tcW w:w="3149" w:type="dxa"/>
            <w:vAlign w:val="center"/>
          </w:tcPr>
          <w:p w14:paraId="28FB5A6A" w14:textId="0D06961D" w:rsidR="007353F8" w:rsidRPr="2547986E" w:rsidRDefault="007353F8" w:rsidP="007353F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C0BE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KYC Account Client Risk - Low</w:t>
            </w:r>
          </w:p>
        </w:tc>
        <w:tc>
          <w:tcPr>
            <w:tcW w:w="1890" w:type="dxa"/>
            <w:vAlign w:val="center"/>
          </w:tcPr>
          <w:p w14:paraId="4DC85F96" w14:textId="31127D88" w:rsidR="007353F8" w:rsidRPr="00B47A24" w:rsidRDefault="007353F8" w:rsidP="007353F8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  <w:bookmarkStart w:id="85" w:name="_Hlk86327448"/>
            <w:proofErr w:type="spellStart"/>
            <w:r w:rsidRPr="004C0BE8">
              <w:rPr>
                <w:rFonts w:ascii="Calibri" w:hAnsi="Calibri"/>
                <w:color w:val="FF0000"/>
                <w:sz w:val="20"/>
                <w:szCs w:val="20"/>
              </w:rPr>
              <w:t>AcctRiskInvGrade</w:t>
            </w:r>
            <w:bookmarkEnd w:id="85"/>
            <w:proofErr w:type="spellEnd"/>
          </w:p>
        </w:tc>
        <w:tc>
          <w:tcPr>
            <w:tcW w:w="1083" w:type="dxa"/>
          </w:tcPr>
          <w:p w14:paraId="1B07D77C" w14:textId="77777777" w:rsidR="007353F8" w:rsidRDefault="007353F8" w:rsidP="007353F8"/>
        </w:tc>
        <w:tc>
          <w:tcPr>
            <w:tcW w:w="7468" w:type="dxa"/>
            <w:vAlign w:val="center"/>
          </w:tcPr>
          <w:p w14:paraId="16E2694C" w14:textId="4383E084" w:rsidR="007353F8" w:rsidRPr="2547986E" w:rsidRDefault="007353F8" w:rsidP="007353F8">
            <w:pPr>
              <w:rPr>
                <w:rFonts w:eastAsia="Times New Roman"/>
              </w:rPr>
            </w:pPr>
            <w:r w:rsidRPr="004C0BE8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  <w:t>Percentage amount of the client's investments dedicated to Low Risk securities</w:t>
            </w:r>
          </w:p>
        </w:tc>
      </w:tr>
      <w:tr w:rsidR="00473ABF" w14:paraId="0F8D39E8" w14:textId="77777777" w:rsidTr="00120C7D">
        <w:trPr>
          <w:ins w:id="86" w:author="Amit Maheshwary" w:date="2022-01-07T06:42:00Z"/>
        </w:trPr>
        <w:tc>
          <w:tcPr>
            <w:tcW w:w="3149" w:type="dxa"/>
            <w:vAlign w:val="center"/>
          </w:tcPr>
          <w:p w14:paraId="502B469D" w14:textId="4E2F3458" w:rsidR="00473ABF" w:rsidRPr="004C0BE8" w:rsidRDefault="00473ABF" w:rsidP="007353F8">
            <w:pPr>
              <w:rPr>
                <w:ins w:id="87" w:author="Amit Maheshwary" w:date="2022-01-07T06:42:00Z"/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ins w:id="88" w:author="Amit Maheshwary" w:date="2022-01-07T06:43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KYC Time Horizon  &lt; 1</w:t>
              </w:r>
            </w:ins>
            <w:ins w:id="89" w:author="Amit Maheshwary" w:date="2022-01-07T06:45:00Z">
              <w:r>
                <w:rPr>
                  <w:rFonts w:asciiTheme="majorHAnsi" w:eastAsia="Times New Roman" w:hAnsiTheme="majorHAnsi" w:cs="Arial"/>
                  <w:sz w:val="20"/>
                  <w:szCs w:val="20"/>
                </w:rPr>
                <w:t>Y</w:t>
              </w:r>
            </w:ins>
          </w:p>
        </w:tc>
        <w:tc>
          <w:tcPr>
            <w:tcW w:w="1890" w:type="dxa"/>
            <w:vAlign w:val="center"/>
          </w:tcPr>
          <w:p w14:paraId="2740E7FA" w14:textId="2D06FCAE" w:rsidR="00473ABF" w:rsidRPr="004C0BE8" w:rsidRDefault="004C52CE" w:rsidP="007353F8">
            <w:pPr>
              <w:rPr>
                <w:ins w:id="90" w:author="Amit Maheshwary" w:date="2022-01-07T06:42:00Z"/>
                <w:rFonts w:ascii="Calibri" w:hAnsi="Calibri"/>
                <w:color w:val="FF0000"/>
                <w:sz w:val="20"/>
                <w:szCs w:val="20"/>
              </w:rPr>
            </w:pPr>
            <w:ins w:id="91" w:author="Amit Maheshwary" w:date="2022-01-07T07:09:00Z">
              <w:r>
                <w:rPr>
                  <w:rFonts w:ascii="Calibri" w:hAnsi="Calibri"/>
                  <w:color w:val="FF0000"/>
                  <w:sz w:val="20"/>
                  <w:szCs w:val="20"/>
                </w:rPr>
                <w:t>TBD</w:t>
              </w:r>
            </w:ins>
          </w:p>
        </w:tc>
        <w:tc>
          <w:tcPr>
            <w:tcW w:w="1083" w:type="dxa"/>
          </w:tcPr>
          <w:p w14:paraId="00102DBA" w14:textId="77777777" w:rsidR="00473ABF" w:rsidRDefault="00473ABF" w:rsidP="007353F8">
            <w:pPr>
              <w:rPr>
                <w:ins w:id="92" w:author="Amit Maheshwary" w:date="2022-01-07T06:42:00Z"/>
              </w:rPr>
            </w:pPr>
          </w:p>
        </w:tc>
        <w:tc>
          <w:tcPr>
            <w:tcW w:w="7468" w:type="dxa"/>
            <w:vAlign w:val="center"/>
          </w:tcPr>
          <w:p w14:paraId="07B6EC20" w14:textId="5860749B" w:rsidR="00473ABF" w:rsidRPr="004C0BE8" w:rsidRDefault="004C52CE" w:rsidP="007353F8">
            <w:pPr>
              <w:rPr>
                <w:ins w:id="93" w:author="Amit Maheshwary" w:date="2022-01-07T06:42:00Z"/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</w:pPr>
            <w:ins w:id="94" w:author="Amit Maheshwary" w:date="2022-01-07T07:09:00Z">
              <w: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  <w:highlight w:val="lightGray"/>
                </w:rPr>
                <w:t xml:space="preserve">Percentage Allocation </w:t>
              </w:r>
            </w:ins>
            <w:ins w:id="95" w:author="Amit Maheshwary" w:date="2022-01-07T07:10:00Z">
              <w: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  <w:highlight w:val="lightGray"/>
                </w:rPr>
                <w:t>for the Time Horizon</w:t>
              </w:r>
            </w:ins>
          </w:p>
        </w:tc>
      </w:tr>
      <w:tr w:rsidR="00473ABF" w14:paraId="082D1E8A" w14:textId="77777777" w:rsidTr="00120C7D">
        <w:trPr>
          <w:ins w:id="96" w:author="Amit Maheshwary" w:date="2022-01-07T06:44:00Z"/>
        </w:trPr>
        <w:tc>
          <w:tcPr>
            <w:tcW w:w="3149" w:type="dxa"/>
            <w:vAlign w:val="center"/>
          </w:tcPr>
          <w:p w14:paraId="046A4162" w14:textId="54B2CA01" w:rsidR="00473ABF" w:rsidRPr="000E6338" w:rsidRDefault="00473ABF" w:rsidP="007353F8">
            <w:pPr>
              <w:rPr>
                <w:ins w:id="97" w:author="Amit Maheshwary" w:date="2022-01-07T06:44:00Z"/>
                <w:rFonts w:asciiTheme="majorHAnsi" w:eastAsia="Times New Roman" w:hAnsiTheme="majorHAnsi" w:cs="Arial"/>
                <w:sz w:val="20"/>
                <w:szCs w:val="20"/>
                <w:highlight w:val="yellow"/>
              </w:rPr>
            </w:pPr>
            <w:ins w:id="98" w:author="Amit Maheshwary" w:date="2022-01-07T06:44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KYC Time Horizon  1</w:t>
              </w:r>
            </w:ins>
            <w:ins w:id="99" w:author="Amit Maheshwary" w:date="2022-01-07T07:06:00Z">
              <w:r w:rsidR="004C52CE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-3Y</w:t>
              </w:r>
            </w:ins>
            <w:ins w:id="100" w:author="Amit Maheshwary" w:date="2022-01-07T06:44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890" w:type="dxa"/>
            <w:vAlign w:val="center"/>
          </w:tcPr>
          <w:p w14:paraId="7B5B0CD0" w14:textId="5585FF1E" w:rsidR="00473ABF" w:rsidRPr="004C0BE8" w:rsidRDefault="004C52CE" w:rsidP="007353F8">
            <w:pPr>
              <w:rPr>
                <w:ins w:id="101" w:author="Amit Maheshwary" w:date="2022-01-07T06:44:00Z"/>
                <w:rFonts w:ascii="Calibri" w:hAnsi="Calibri"/>
                <w:color w:val="FF0000"/>
                <w:sz w:val="20"/>
                <w:szCs w:val="20"/>
              </w:rPr>
            </w:pPr>
            <w:ins w:id="102" w:author="Amit Maheshwary" w:date="2022-01-07T07:09:00Z">
              <w:r>
                <w:rPr>
                  <w:rFonts w:ascii="Calibri" w:hAnsi="Calibri"/>
                  <w:color w:val="FF0000"/>
                  <w:sz w:val="20"/>
                  <w:szCs w:val="20"/>
                </w:rPr>
                <w:t>TBD</w:t>
              </w:r>
            </w:ins>
          </w:p>
        </w:tc>
        <w:tc>
          <w:tcPr>
            <w:tcW w:w="1083" w:type="dxa"/>
          </w:tcPr>
          <w:p w14:paraId="6F077AF3" w14:textId="77777777" w:rsidR="00473ABF" w:rsidRDefault="00473ABF" w:rsidP="007353F8">
            <w:pPr>
              <w:rPr>
                <w:ins w:id="103" w:author="Amit Maheshwary" w:date="2022-01-07T06:44:00Z"/>
              </w:rPr>
            </w:pPr>
          </w:p>
        </w:tc>
        <w:tc>
          <w:tcPr>
            <w:tcW w:w="7468" w:type="dxa"/>
            <w:vAlign w:val="center"/>
          </w:tcPr>
          <w:p w14:paraId="0D04B1FE" w14:textId="28652190" w:rsidR="00473ABF" w:rsidRPr="004C0BE8" w:rsidRDefault="004C52CE" w:rsidP="007353F8">
            <w:pPr>
              <w:rPr>
                <w:ins w:id="104" w:author="Amit Maheshwary" w:date="2022-01-07T06:44:00Z"/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</w:pPr>
            <w:ins w:id="105" w:author="Amit Maheshwary" w:date="2022-01-07T07:10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 xml:space="preserve">KYC Time Horizon  </w:t>
              </w:r>
              <w:r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5-10Y</w:t>
              </w:r>
            </w:ins>
            <w:ins w:id="106" w:author="Amit Maheshwary" w:date="2022-01-07T07:12:00Z">
              <w: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  <w:highlight w:val="lightGray"/>
                </w:rPr>
                <w:t xml:space="preserve"> Percentage Allocation for the Time Horizon</w:t>
              </w:r>
            </w:ins>
          </w:p>
        </w:tc>
      </w:tr>
      <w:tr w:rsidR="00473ABF" w14:paraId="3C4C79E7" w14:textId="77777777" w:rsidTr="00120C7D">
        <w:trPr>
          <w:ins w:id="107" w:author="Amit Maheshwary" w:date="2022-01-07T06:44:00Z"/>
        </w:trPr>
        <w:tc>
          <w:tcPr>
            <w:tcW w:w="3149" w:type="dxa"/>
            <w:vAlign w:val="center"/>
          </w:tcPr>
          <w:p w14:paraId="33618D8A" w14:textId="1898FAD4" w:rsidR="00473ABF" w:rsidRPr="000E6338" w:rsidRDefault="00473ABF" w:rsidP="007353F8">
            <w:pPr>
              <w:rPr>
                <w:ins w:id="108" w:author="Amit Maheshwary" w:date="2022-01-07T06:44:00Z"/>
                <w:rFonts w:asciiTheme="majorHAnsi" w:eastAsia="Times New Roman" w:hAnsiTheme="majorHAnsi" w:cs="Arial"/>
                <w:sz w:val="20"/>
                <w:szCs w:val="20"/>
                <w:highlight w:val="yellow"/>
              </w:rPr>
            </w:pPr>
            <w:ins w:id="109" w:author="Amit Maheshwary" w:date="2022-01-07T06:44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 xml:space="preserve">KYC Time Horizon  </w:t>
              </w:r>
            </w:ins>
            <w:ins w:id="110" w:author="Amit Maheshwary" w:date="2022-01-07T07:07:00Z">
              <w:r w:rsidR="004C52CE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3-5</w:t>
              </w:r>
            </w:ins>
            <w:ins w:id="111" w:author="Amit Maheshwary" w:date="2022-01-07T06:44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Y</w:t>
              </w:r>
            </w:ins>
          </w:p>
        </w:tc>
        <w:tc>
          <w:tcPr>
            <w:tcW w:w="1890" w:type="dxa"/>
            <w:vAlign w:val="center"/>
          </w:tcPr>
          <w:p w14:paraId="407FC76A" w14:textId="09C4468F" w:rsidR="00473ABF" w:rsidRPr="004C0BE8" w:rsidRDefault="004C52CE" w:rsidP="007353F8">
            <w:pPr>
              <w:rPr>
                <w:ins w:id="112" w:author="Amit Maheshwary" w:date="2022-01-07T06:44:00Z"/>
                <w:rFonts w:ascii="Calibri" w:hAnsi="Calibri"/>
                <w:color w:val="FF0000"/>
                <w:sz w:val="20"/>
                <w:szCs w:val="20"/>
              </w:rPr>
            </w:pPr>
            <w:ins w:id="113" w:author="Amit Maheshwary" w:date="2022-01-07T07:09:00Z">
              <w:r>
                <w:rPr>
                  <w:rFonts w:ascii="Calibri" w:hAnsi="Calibri"/>
                  <w:color w:val="FF0000"/>
                  <w:sz w:val="20"/>
                  <w:szCs w:val="20"/>
                </w:rPr>
                <w:t>TBD</w:t>
              </w:r>
            </w:ins>
          </w:p>
        </w:tc>
        <w:tc>
          <w:tcPr>
            <w:tcW w:w="1083" w:type="dxa"/>
          </w:tcPr>
          <w:p w14:paraId="01121703" w14:textId="77777777" w:rsidR="00473ABF" w:rsidRDefault="00473ABF" w:rsidP="007353F8">
            <w:pPr>
              <w:rPr>
                <w:ins w:id="114" w:author="Amit Maheshwary" w:date="2022-01-07T06:44:00Z"/>
              </w:rPr>
            </w:pPr>
          </w:p>
        </w:tc>
        <w:tc>
          <w:tcPr>
            <w:tcW w:w="7468" w:type="dxa"/>
            <w:vAlign w:val="center"/>
          </w:tcPr>
          <w:p w14:paraId="2E0977FA" w14:textId="047FD57E" w:rsidR="00473ABF" w:rsidRPr="004C0BE8" w:rsidRDefault="004C52CE" w:rsidP="007353F8">
            <w:pPr>
              <w:rPr>
                <w:ins w:id="115" w:author="Amit Maheshwary" w:date="2022-01-07T06:44:00Z"/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</w:pPr>
            <w:ins w:id="116" w:author="Amit Maheshwary" w:date="2022-01-07T07:12:00Z">
              <w: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  <w:highlight w:val="lightGray"/>
                </w:rPr>
                <w:t>Percentage Allocation for the Time Horizon</w:t>
              </w:r>
            </w:ins>
          </w:p>
        </w:tc>
      </w:tr>
      <w:tr w:rsidR="00473ABF" w14:paraId="413011D2" w14:textId="77777777" w:rsidTr="00120C7D">
        <w:trPr>
          <w:ins w:id="117" w:author="Amit Maheshwary" w:date="2022-01-07T06:44:00Z"/>
        </w:trPr>
        <w:tc>
          <w:tcPr>
            <w:tcW w:w="3149" w:type="dxa"/>
            <w:vAlign w:val="center"/>
          </w:tcPr>
          <w:p w14:paraId="7112B6E0" w14:textId="5B81AFB2" w:rsidR="00473ABF" w:rsidRPr="000E6338" w:rsidRDefault="00473ABF" w:rsidP="007353F8">
            <w:pPr>
              <w:rPr>
                <w:ins w:id="118" w:author="Amit Maheshwary" w:date="2022-01-07T06:44:00Z"/>
                <w:rFonts w:asciiTheme="majorHAnsi" w:eastAsia="Times New Roman" w:hAnsiTheme="majorHAnsi" w:cs="Arial"/>
                <w:sz w:val="20"/>
                <w:szCs w:val="20"/>
                <w:highlight w:val="yellow"/>
              </w:rPr>
            </w:pPr>
            <w:ins w:id="119" w:author="Amit Maheshwary" w:date="2022-01-07T06:44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 xml:space="preserve">KYC Time Horizon  </w:t>
              </w:r>
            </w:ins>
            <w:ins w:id="120" w:author="Amit Maheshwary" w:date="2022-01-07T07:08:00Z">
              <w:r w:rsidR="004C52CE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5-10Y</w:t>
              </w:r>
            </w:ins>
          </w:p>
        </w:tc>
        <w:tc>
          <w:tcPr>
            <w:tcW w:w="1890" w:type="dxa"/>
            <w:vAlign w:val="center"/>
          </w:tcPr>
          <w:p w14:paraId="75FEA0F7" w14:textId="62776BCF" w:rsidR="00473ABF" w:rsidRPr="004C0BE8" w:rsidRDefault="004C52CE" w:rsidP="007353F8">
            <w:pPr>
              <w:rPr>
                <w:ins w:id="121" w:author="Amit Maheshwary" w:date="2022-01-07T06:44:00Z"/>
                <w:rFonts w:ascii="Calibri" w:hAnsi="Calibri"/>
                <w:color w:val="FF0000"/>
                <w:sz w:val="20"/>
                <w:szCs w:val="20"/>
              </w:rPr>
            </w:pPr>
            <w:ins w:id="122" w:author="Amit Maheshwary" w:date="2022-01-07T07:09:00Z">
              <w:r>
                <w:rPr>
                  <w:rFonts w:ascii="Calibri" w:hAnsi="Calibri"/>
                  <w:color w:val="FF0000"/>
                  <w:sz w:val="20"/>
                  <w:szCs w:val="20"/>
                </w:rPr>
                <w:t>TBD</w:t>
              </w:r>
            </w:ins>
          </w:p>
        </w:tc>
        <w:tc>
          <w:tcPr>
            <w:tcW w:w="1083" w:type="dxa"/>
          </w:tcPr>
          <w:p w14:paraId="44720BA8" w14:textId="77777777" w:rsidR="00473ABF" w:rsidRDefault="00473ABF" w:rsidP="007353F8">
            <w:pPr>
              <w:rPr>
                <w:ins w:id="123" w:author="Amit Maheshwary" w:date="2022-01-07T06:44:00Z"/>
              </w:rPr>
            </w:pPr>
          </w:p>
        </w:tc>
        <w:tc>
          <w:tcPr>
            <w:tcW w:w="7468" w:type="dxa"/>
            <w:vAlign w:val="center"/>
          </w:tcPr>
          <w:p w14:paraId="66360378" w14:textId="372DE6F7" w:rsidR="00473ABF" w:rsidRPr="004C0BE8" w:rsidRDefault="004C52CE" w:rsidP="007353F8">
            <w:pPr>
              <w:rPr>
                <w:ins w:id="124" w:author="Amit Maheshwary" w:date="2022-01-07T06:44:00Z"/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</w:pPr>
            <w:ins w:id="125" w:author="Amit Maheshwary" w:date="2022-01-07T07:12:00Z">
              <w: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  <w:highlight w:val="lightGray"/>
                </w:rPr>
                <w:t>Percentage Allocation for the Time Horizon</w:t>
              </w:r>
            </w:ins>
          </w:p>
        </w:tc>
      </w:tr>
      <w:tr w:rsidR="004C52CE" w14:paraId="160BB34A" w14:textId="77777777" w:rsidTr="00120C7D">
        <w:trPr>
          <w:ins w:id="126" w:author="Amit Maheshwary" w:date="2022-01-07T07:08:00Z"/>
        </w:trPr>
        <w:tc>
          <w:tcPr>
            <w:tcW w:w="3149" w:type="dxa"/>
            <w:vAlign w:val="center"/>
          </w:tcPr>
          <w:p w14:paraId="7E54D367" w14:textId="539B7028" w:rsidR="004C52CE" w:rsidRPr="000E6338" w:rsidRDefault="004C52CE" w:rsidP="007353F8">
            <w:pPr>
              <w:rPr>
                <w:ins w:id="127" w:author="Amit Maheshwary" w:date="2022-01-07T07:08:00Z"/>
                <w:rFonts w:asciiTheme="majorHAnsi" w:eastAsia="Times New Roman" w:hAnsiTheme="majorHAnsi" w:cs="Arial"/>
                <w:sz w:val="20"/>
                <w:szCs w:val="20"/>
                <w:highlight w:val="yellow"/>
              </w:rPr>
            </w:pPr>
            <w:ins w:id="128" w:author="Amit Maheshwary" w:date="2022-01-07T07:09:00Z">
              <w:r w:rsidRPr="000E6338"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 xml:space="preserve">KYC Time Horizon </w:t>
              </w:r>
              <w:r>
                <w:rPr>
                  <w:rFonts w:asciiTheme="majorHAnsi" w:eastAsia="Times New Roman" w:hAnsiTheme="majorHAnsi" w:cs="Arial"/>
                  <w:sz w:val="20"/>
                  <w:szCs w:val="20"/>
                  <w:highlight w:val="yellow"/>
                </w:rPr>
                <w:t>&gt;10Y</w:t>
              </w:r>
            </w:ins>
          </w:p>
        </w:tc>
        <w:tc>
          <w:tcPr>
            <w:tcW w:w="1890" w:type="dxa"/>
            <w:vAlign w:val="center"/>
          </w:tcPr>
          <w:p w14:paraId="173F1619" w14:textId="2DED867A" w:rsidR="004C52CE" w:rsidRPr="004C0BE8" w:rsidRDefault="004C52CE" w:rsidP="007353F8">
            <w:pPr>
              <w:rPr>
                <w:ins w:id="129" w:author="Amit Maheshwary" w:date="2022-01-07T07:08:00Z"/>
                <w:rFonts w:ascii="Calibri" w:hAnsi="Calibri"/>
                <w:color w:val="FF0000"/>
                <w:sz w:val="20"/>
                <w:szCs w:val="20"/>
              </w:rPr>
            </w:pPr>
            <w:ins w:id="130" w:author="Amit Maheshwary" w:date="2022-01-07T07:09:00Z">
              <w:r>
                <w:rPr>
                  <w:rFonts w:ascii="Calibri" w:hAnsi="Calibri"/>
                  <w:color w:val="FF0000"/>
                  <w:sz w:val="20"/>
                  <w:szCs w:val="20"/>
                </w:rPr>
                <w:t>TBD</w:t>
              </w:r>
            </w:ins>
          </w:p>
        </w:tc>
        <w:tc>
          <w:tcPr>
            <w:tcW w:w="1083" w:type="dxa"/>
          </w:tcPr>
          <w:p w14:paraId="6A3F8456" w14:textId="77777777" w:rsidR="004C52CE" w:rsidRDefault="004C52CE" w:rsidP="007353F8">
            <w:pPr>
              <w:rPr>
                <w:ins w:id="131" w:author="Amit Maheshwary" w:date="2022-01-07T07:08:00Z"/>
              </w:rPr>
            </w:pPr>
          </w:p>
        </w:tc>
        <w:tc>
          <w:tcPr>
            <w:tcW w:w="7468" w:type="dxa"/>
            <w:vAlign w:val="center"/>
          </w:tcPr>
          <w:p w14:paraId="21C4CD7B" w14:textId="7702614D" w:rsidR="004C52CE" w:rsidRPr="004C0BE8" w:rsidRDefault="004C52CE" w:rsidP="007353F8">
            <w:pPr>
              <w:rPr>
                <w:ins w:id="132" w:author="Amit Maheshwary" w:date="2022-01-07T07:08:00Z"/>
                <w:rFonts w:ascii="Calibri" w:eastAsia="Times New Roman" w:hAnsi="Calibri" w:cs="Times New Roman"/>
                <w:color w:val="000000"/>
                <w:sz w:val="20"/>
                <w:szCs w:val="20"/>
                <w:highlight w:val="lightGray"/>
              </w:rPr>
            </w:pPr>
            <w:ins w:id="133" w:author="Amit Maheshwary" w:date="2022-01-07T07:12:00Z">
              <w: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  <w:highlight w:val="lightGray"/>
                </w:rPr>
                <w:t>Percentage Allocation for the Time Horizon</w:t>
              </w:r>
            </w:ins>
          </w:p>
        </w:tc>
      </w:tr>
    </w:tbl>
    <w:p w14:paraId="3D564BC3" w14:textId="77777777" w:rsidR="002F2814" w:rsidRPr="00EB263B" w:rsidRDefault="002F2814" w:rsidP="002F2814">
      <w:pPr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63B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Risk associated with a client,</w:t>
      </w:r>
      <w:r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263B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account,</w:t>
      </w:r>
      <w:r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263B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product,</w:t>
      </w:r>
      <w:r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263B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EB263B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captured in the RISK_LEVEL table. This table allows one to attach any type of risk to any entity. In addition, the PARTY table has fields for things such as IS_PEP (Politically exposed person), IS_FOREIGN_OFFICIAL, etc. </w:t>
      </w:r>
    </w:p>
    <w:p w14:paraId="32A5447E" w14:textId="77777777" w:rsidR="002F2814" w:rsidRPr="00EB263B" w:rsidRDefault="002F2814" w:rsidP="002F2814">
      <w:pPr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63B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INVESTMENT_OBJECTIVE and INVESTMENT_TIME_HORIZON are captured in ACCOUNT, as stated above </w:t>
      </w:r>
    </w:p>
    <w:p w14:paraId="0DD21DAF" w14:textId="3BBBCE11" w:rsidR="00B54DA0" w:rsidRDefault="0064470E" w:rsidP="00F17C1A">
      <w:pPr>
        <w:pStyle w:val="Heading1"/>
        <w:rPr>
          <w:rFonts w:eastAsia="Times New Roman"/>
        </w:rPr>
      </w:pPr>
      <w:r w:rsidRPr="00DF5E59">
        <w:rPr>
          <w:rFonts w:eastAsia="Times New Roman"/>
        </w:rPr>
        <w:t>Branch</w:t>
      </w:r>
    </w:p>
    <w:tbl>
      <w:tblPr>
        <w:tblStyle w:val="TableGrid"/>
        <w:tblW w:w="11340" w:type="dxa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060"/>
        <w:gridCol w:w="3600"/>
        <w:gridCol w:w="1260"/>
        <w:gridCol w:w="3420"/>
      </w:tblGrid>
      <w:tr w:rsidR="50FD894C" w14:paraId="3BE4FB74" w14:textId="77777777" w:rsidTr="007353F8">
        <w:tc>
          <w:tcPr>
            <w:tcW w:w="3060" w:type="dxa"/>
          </w:tcPr>
          <w:p w14:paraId="2CC54738" w14:textId="737D60BF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600" w:type="dxa"/>
          </w:tcPr>
          <w:p w14:paraId="23208B00" w14:textId="184D8EF8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260" w:type="dxa"/>
          </w:tcPr>
          <w:p w14:paraId="48FF685D" w14:textId="4280BE80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Example</w:t>
            </w:r>
            <w:r w:rsidR="007353F8">
              <w:rPr>
                <w:rFonts w:eastAsia="Times New Roman"/>
                <w:b/>
                <w:bCs/>
              </w:rPr>
              <w:t>s</w:t>
            </w:r>
            <w:r w:rsidRPr="50FD894C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3420" w:type="dxa"/>
          </w:tcPr>
          <w:p w14:paraId="0D0CBD1E" w14:textId="42071A40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Comments</w:t>
            </w:r>
          </w:p>
        </w:tc>
      </w:tr>
      <w:tr w:rsidR="50FD894C" w14:paraId="163FCDD0" w14:textId="77777777" w:rsidTr="007353F8">
        <w:tc>
          <w:tcPr>
            <w:tcW w:w="3060" w:type="dxa"/>
          </w:tcPr>
          <w:p w14:paraId="48ABC55B" w14:textId="4A52EE20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Branch key</w:t>
            </w:r>
            <w:r w:rsidR="00B947CE">
              <w:rPr>
                <w:sz w:val="24"/>
                <w:szCs w:val="24"/>
              </w:rPr>
              <w:t xml:space="preserve"> / Branch CD </w:t>
            </w:r>
          </w:p>
        </w:tc>
        <w:tc>
          <w:tcPr>
            <w:tcW w:w="3600" w:type="dxa"/>
          </w:tcPr>
          <w:p w14:paraId="5EAF1ABA" w14:textId="2DD9C428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BRANCH_KEY</w:t>
            </w:r>
          </w:p>
        </w:tc>
        <w:tc>
          <w:tcPr>
            <w:tcW w:w="1260" w:type="dxa"/>
          </w:tcPr>
          <w:p w14:paraId="1067292A" w14:textId="77777777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47659B0E" w14:textId="77777777" w:rsidR="50FD894C" w:rsidRDefault="50FD894C" w:rsidP="50FD894C">
            <w:pPr>
              <w:rPr>
                <w:rFonts w:eastAsia="Times New Roman"/>
              </w:rPr>
            </w:pPr>
          </w:p>
        </w:tc>
      </w:tr>
      <w:tr w:rsidR="50FD894C" w14:paraId="4AC6068D" w14:textId="77777777" w:rsidTr="007353F8">
        <w:tc>
          <w:tcPr>
            <w:tcW w:w="3060" w:type="dxa"/>
          </w:tcPr>
          <w:p w14:paraId="268ED0AF" w14:textId="27F3EF0D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Branch Number</w:t>
            </w:r>
          </w:p>
        </w:tc>
        <w:tc>
          <w:tcPr>
            <w:tcW w:w="3600" w:type="dxa"/>
          </w:tcPr>
          <w:p w14:paraId="30E325BB" w14:textId="6AB3C98B" w:rsidR="50FD894C" w:rsidRDefault="50FD894C" w:rsidP="50FD894C">
            <w:pPr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BRANCH_NUMBER</w:t>
            </w:r>
          </w:p>
        </w:tc>
        <w:tc>
          <w:tcPr>
            <w:tcW w:w="1260" w:type="dxa"/>
          </w:tcPr>
          <w:p w14:paraId="63DA76EF" w14:textId="6FD48651" w:rsidR="50FD894C" w:rsidRDefault="50FD894C" w:rsidP="50FD894C"/>
        </w:tc>
        <w:tc>
          <w:tcPr>
            <w:tcW w:w="3420" w:type="dxa"/>
          </w:tcPr>
          <w:p w14:paraId="0E10E91C" w14:textId="77777777" w:rsidR="50FD894C" w:rsidRDefault="50FD894C" w:rsidP="50FD894C">
            <w:pPr>
              <w:rPr>
                <w:rFonts w:eastAsia="Times New Roman"/>
              </w:rPr>
            </w:pPr>
          </w:p>
        </w:tc>
      </w:tr>
      <w:tr w:rsidR="00813B2B" w14:paraId="5A84E85B" w14:textId="77777777" w:rsidTr="007353F8">
        <w:tc>
          <w:tcPr>
            <w:tcW w:w="3060" w:type="dxa"/>
          </w:tcPr>
          <w:p w14:paraId="236C7498" w14:textId="43E4B708" w:rsidR="00813B2B" w:rsidRPr="50FD894C" w:rsidRDefault="00813B2B" w:rsidP="50FD894C">
            <w:pPr>
              <w:rPr>
                <w:sz w:val="24"/>
                <w:szCs w:val="24"/>
              </w:rPr>
            </w:pPr>
            <w:r w:rsidRPr="003B4135">
              <w:rPr>
                <w:sz w:val="24"/>
                <w:szCs w:val="24"/>
              </w:rPr>
              <w:t>Brunch Name</w:t>
            </w:r>
          </w:p>
        </w:tc>
        <w:tc>
          <w:tcPr>
            <w:tcW w:w="3600" w:type="dxa"/>
          </w:tcPr>
          <w:p w14:paraId="12C1ABBC" w14:textId="7F03A888" w:rsidR="00813B2B" w:rsidRPr="50FD894C" w:rsidRDefault="003B4135" w:rsidP="50FD894C">
            <w:pPr>
              <w:rPr>
                <w:sz w:val="24"/>
                <w:szCs w:val="24"/>
              </w:rPr>
            </w:pPr>
            <w:r w:rsidRPr="009D709A">
              <w:rPr>
                <w:rFonts w:asciiTheme="majorHAnsi" w:hAnsiTheme="majorHAnsi"/>
              </w:rPr>
              <w:t>BRANCH_NAME</w:t>
            </w:r>
          </w:p>
        </w:tc>
        <w:tc>
          <w:tcPr>
            <w:tcW w:w="1260" w:type="dxa"/>
          </w:tcPr>
          <w:p w14:paraId="2AE60DD6" w14:textId="77777777" w:rsidR="00813B2B" w:rsidRDefault="00813B2B" w:rsidP="50FD894C"/>
        </w:tc>
        <w:tc>
          <w:tcPr>
            <w:tcW w:w="3420" w:type="dxa"/>
          </w:tcPr>
          <w:p w14:paraId="56AD899B" w14:textId="4A6570CD" w:rsidR="00813B2B" w:rsidRDefault="003B4135" w:rsidP="50FD894C">
            <w:pPr>
              <w:rPr>
                <w:rFonts w:eastAsia="Times New Roman"/>
              </w:rPr>
            </w:pPr>
            <w:r w:rsidRPr="003B4135">
              <w:rPr>
                <w:sz w:val="24"/>
                <w:szCs w:val="24"/>
              </w:rPr>
              <w:t>DE0809</w:t>
            </w:r>
          </w:p>
        </w:tc>
      </w:tr>
    </w:tbl>
    <w:p w14:paraId="279CB443" w14:textId="022AABCD" w:rsidR="50FD894C" w:rsidRDefault="50FD894C" w:rsidP="50FD894C">
      <w:pPr>
        <w:spacing w:after="0" w:line="240" w:lineRule="auto"/>
      </w:pPr>
    </w:p>
    <w:p w14:paraId="7A91E1AE" w14:textId="312AA050" w:rsidR="00B54DA0" w:rsidRPr="00920436" w:rsidRDefault="50FD894C" w:rsidP="50FD894C">
      <w:pPr>
        <w:pStyle w:val="Heading1"/>
        <w:rPr>
          <w:rFonts w:eastAsia="Times New Roman"/>
        </w:rPr>
      </w:pPr>
      <w:proofErr w:type="spellStart"/>
      <w:r w:rsidRPr="00920436">
        <w:rPr>
          <w:rFonts w:eastAsia="Times New Roman"/>
        </w:rPr>
        <w:t>FeeType</w:t>
      </w:r>
      <w:proofErr w:type="spellEnd"/>
      <w:r w:rsidR="00920436" w:rsidRPr="00920436">
        <w:rPr>
          <w:rFonts w:eastAsia="Times New Roman"/>
        </w:rPr>
        <w:t xml:space="preserve"> </w:t>
      </w:r>
      <w:r w:rsidR="002F2814">
        <w:rPr>
          <w:rFonts w:eastAsia="Times New Roman"/>
        </w:rPr>
        <w:t xml:space="preserve">- </w:t>
      </w:r>
    </w:p>
    <w:p w14:paraId="4D0FED87" w14:textId="12524EB8" w:rsidR="00920436" w:rsidRPr="00920436" w:rsidRDefault="00920436" w:rsidP="002F2814">
      <w:r w:rsidRPr="00B47A24">
        <w:rPr>
          <w:color w:val="FBE4D5" w:themeColor="accent2" w:themeTint="33"/>
          <w:sz w:val="24"/>
          <w:szCs w:val="24"/>
          <w:highlight w:val="darkYellow"/>
        </w:rPr>
        <w:t>ASK DATA TEAM</w:t>
      </w:r>
      <w:r w:rsidRPr="00920436">
        <w:t xml:space="preserve"> </w:t>
      </w:r>
      <w:r>
        <w:t xml:space="preserve"> - </w:t>
      </w:r>
      <w:r w:rsidRPr="00920436">
        <w:t>Translati</w:t>
      </w:r>
      <w:r>
        <w:t>ng ID to Desc</w:t>
      </w:r>
      <w:r w:rsidRPr="00920436">
        <w:t xml:space="preserve"> </w:t>
      </w:r>
      <w:r w:rsidR="002F2814">
        <w:t xml:space="preserve">- </w:t>
      </w:r>
      <w:r w:rsidR="002F2814" w:rsidRPr="007D34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is not captured by Sales Practices</w:t>
      </w:r>
    </w:p>
    <w:tbl>
      <w:tblPr>
        <w:tblStyle w:val="TableGrid"/>
        <w:tblW w:w="11340" w:type="dxa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060"/>
        <w:gridCol w:w="3600"/>
        <w:gridCol w:w="1260"/>
        <w:gridCol w:w="3420"/>
      </w:tblGrid>
      <w:tr w:rsidR="2547986E" w14:paraId="5081A137" w14:textId="77777777" w:rsidTr="007353F8">
        <w:tc>
          <w:tcPr>
            <w:tcW w:w="3060" w:type="dxa"/>
          </w:tcPr>
          <w:p w14:paraId="7874D832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600" w:type="dxa"/>
          </w:tcPr>
          <w:p w14:paraId="594B03EC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260" w:type="dxa"/>
          </w:tcPr>
          <w:p w14:paraId="17DE7544" w14:textId="601914A2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</w:t>
            </w:r>
            <w:r w:rsidR="007353F8">
              <w:rPr>
                <w:rFonts w:eastAsia="Times New Roman"/>
                <w:b/>
                <w:bCs/>
              </w:rPr>
              <w:t>s</w:t>
            </w:r>
            <w:r w:rsidRPr="2547986E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3420" w:type="dxa"/>
          </w:tcPr>
          <w:p w14:paraId="5B4C70A6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13230DEB" w14:textId="77777777" w:rsidTr="007353F8">
        <w:tc>
          <w:tcPr>
            <w:tcW w:w="3060" w:type="dxa"/>
          </w:tcPr>
          <w:p w14:paraId="16A0C486" w14:textId="62FA878C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2547986E">
              <w:rPr>
                <w:b/>
                <w:bCs/>
                <w:color w:val="FF0000"/>
                <w:sz w:val="24"/>
                <w:szCs w:val="24"/>
              </w:rPr>
              <w:t>FeeTypeID</w:t>
            </w:r>
            <w:proofErr w:type="spellEnd"/>
            <w:r w:rsidR="00920436">
              <w:rPr>
                <w:b/>
                <w:bCs/>
                <w:color w:val="FF0000"/>
                <w:sz w:val="24"/>
                <w:szCs w:val="24"/>
              </w:rPr>
              <w:t xml:space="preserve"> / Fee Type ID</w:t>
            </w:r>
          </w:p>
        </w:tc>
        <w:tc>
          <w:tcPr>
            <w:tcW w:w="3600" w:type="dxa"/>
          </w:tcPr>
          <w:p w14:paraId="11E3D5F3" w14:textId="4F94E8A2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B9D8343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1E30BE1D" w14:textId="24036DBE" w:rsidR="2547986E" w:rsidRDefault="007353F8" w:rsidP="2547986E">
            <w:pPr>
              <w:rPr>
                <w:rFonts w:eastAsia="Times New Roman"/>
              </w:rPr>
            </w:pPr>
            <w:proofErr w:type="spellStart"/>
            <w:r w:rsidRPr="50FD894C">
              <w:rPr>
                <w:rFonts w:eastAsia="Times New Roman"/>
                <w:highlight w:val="lightGray"/>
              </w:rPr>
              <w:t>Fdm.rb_FeeType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 w:rsidRPr="2547986E">
              <w:rPr>
                <w:rFonts w:ascii="Calibri" w:eastAsia="Times New Roman" w:hAnsi="Calibri" w:cs="Times New Roman"/>
                <w:color w:val="000000" w:themeColor="text1"/>
              </w:rPr>
              <w:t>FeeTypeID</w:t>
            </w:r>
            <w:proofErr w:type="spellEnd"/>
          </w:p>
        </w:tc>
      </w:tr>
      <w:tr w:rsidR="00920436" w14:paraId="1BA69515" w14:textId="77777777" w:rsidTr="007353F8">
        <w:tc>
          <w:tcPr>
            <w:tcW w:w="3060" w:type="dxa"/>
          </w:tcPr>
          <w:p w14:paraId="7AE7D147" w14:textId="08CFA8F7" w:rsidR="00920436" w:rsidRPr="2547986E" w:rsidRDefault="00920436" w:rsidP="2547986E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Fee</w:t>
            </w:r>
            <w:del w:id="134" w:author="Amit Maheshwary" w:date="2022-01-07T06:40:00Z">
              <w:r w:rsidDel="00473ABF">
                <w:rPr>
                  <w:b/>
                  <w:bCs/>
                  <w:color w:val="FF0000"/>
                  <w:sz w:val="24"/>
                  <w:szCs w:val="24"/>
                </w:rPr>
                <w:delText>d</w:delText>
              </w:r>
            </w:del>
            <w:r>
              <w:rPr>
                <w:b/>
                <w:bCs/>
                <w:color w:val="FF0000"/>
                <w:sz w:val="24"/>
                <w:szCs w:val="24"/>
              </w:rPr>
              <w:t xml:space="preserve"> Type Description</w:t>
            </w:r>
            <w:r w:rsidR="00B947CE">
              <w:rPr>
                <w:b/>
                <w:bCs/>
                <w:color w:val="FF0000"/>
                <w:sz w:val="24"/>
                <w:szCs w:val="24"/>
              </w:rPr>
              <w:t xml:space="preserve"> / </w:t>
            </w:r>
            <w:r w:rsidR="00B947CE">
              <w:rPr>
                <w:rFonts w:cstheme="minorHAnsi"/>
              </w:rPr>
              <w:t>Account Fee Type Description</w:t>
            </w:r>
          </w:p>
        </w:tc>
        <w:tc>
          <w:tcPr>
            <w:tcW w:w="3600" w:type="dxa"/>
          </w:tcPr>
          <w:p w14:paraId="2A549438" w14:textId="77777777" w:rsidR="00920436" w:rsidRPr="00B47A24" w:rsidRDefault="00920436" w:rsidP="2547986E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</w:p>
        </w:tc>
        <w:tc>
          <w:tcPr>
            <w:tcW w:w="1260" w:type="dxa"/>
          </w:tcPr>
          <w:p w14:paraId="09C6F2E7" w14:textId="77777777" w:rsidR="00920436" w:rsidRDefault="00920436" w:rsidP="2547986E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30613121" w14:textId="39400153" w:rsidR="00920436" w:rsidRPr="50FD894C" w:rsidRDefault="00B947CE" w:rsidP="2547986E">
            <w:pPr>
              <w:rPr>
                <w:rFonts w:eastAsia="Times New Roman"/>
                <w:highlight w:val="lightGray"/>
              </w:rPr>
            </w:pPr>
            <w:r>
              <w:rPr>
                <w:rFonts w:cstheme="minorHAnsi"/>
              </w:rPr>
              <w:t xml:space="preserve">GSS DE1196, </w:t>
            </w:r>
            <w:r w:rsidRPr="00B947CE">
              <w:rPr>
                <w:rFonts w:cstheme="minorHAnsi"/>
                <w:color w:val="003366"/>
                <w:highlight w:val="yellow"/>
              </w:rPr>
              <w:t>PRIVATE INVESTMENT MANAGEMENT</w:t>
            </w:r>
            <w:ins w:id="135" w:author="Amit Maheshwary" w:date="2022-01-07T06:41:00Z">
              <w:r w:rsidR="00473ABF">
                <w:rPr>
                  <w:rFonts w:cstheme="minorHAnsi"/>
                  <w:color w:val="003366"/>
                  <w:highlight w:val="yellow"/>
                </w:rPr>
                <w:t>, aka  “Fee Type”</w:t>
              </w:r>
            </w:ins>
          </w:p>
        </w:tc>
      </w:tr>
    </w:tbl>
    <w:p w14:paraId="124B29EB" w14:textId="52F09F2E" w:rsidR="0064470E" w:rsidRPr="009605F8" w:rsidRDefault="0064470E" w:rsidP="2547986E">
      <w:pPr>
        <w:spacing w:after="0" w:line="240" w:lineRule="auto"/>
      </w:pPr>
    </w:p>
    <w:p w14:paraId="28136C3B" w14:textId="6726C251" w:rsidR="004368FC" w:rsidRPr="00F52C0F" w:rsidRDefault="0064470E" w:rsidP="00120C7D">
      <w:pPr>
        <w:pStyle w:val="Heading1"/>
        <w:rPr>
          <w:rFonts w:eastAsia="Times New Roman"/>
        </w:rPr>
      </w:pPr>
      <w:r w:rsidRPr="00DF5E59">
        <w:rPr>
          <w:rFonts w:eastAsia="Times New Roman"/>
        </w:rPr>
        <w:t>Party</w:t>
      </w:r>
      <w:r w:rsidR="004354F9">
        <w:rPr>
          <w:rFonts w:eastAsia="Times New Roman"/>
        </w:rPr>
        <w:t xml:space="preserve"> </w:t>
      </w:r>
    </w:p>
    <w:tbl>
      <w:tblPr>
        <w:tblStyle w:val="TableGrid"/>
        <w:tblW w:w="12420" w:type="dxa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703"/>
        <w:gridCol w:w="1353"/>
        <w:gridCol w:w="4934"/>
      </w:tblGrid>
      <w:tr w:rsidR="50FD894C" w14:paraId="3630E7D9" w14:textId="77777777" w:rsidTr="00120C7D">
        <w:tc>
          <w:tcPr>
            <w:tcW w:w="2430" w:type="dxa"/>
          </w:tcPr>
          <w:p w14:paraId="5877DF0B" w14:textId="737D60BF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703" w:type="dxa"/>
          </w:tcPr>
          <w:p w14:paraId="529E3BC3" w14:textId="0EB492B5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UDM Name</w:t>
            </w:r>
            <w:r w:rsidR="00120C7D">
              <w:rPr>
                <w:rFonts w:eastAsia="Times New Roman"/>
                <w:b/>
                <w:bCs/>
              </w:rPr>
              <w:t xml:space="preserve"> (Party)</w:t>
            </w:r>
          </w:p>
        </w:tc>
        <w:tc>
          <w:tcPr>
            <w:tcW w:w="1353" w:type="dxa"/>
          </w:tcPr>
          <w:p w14:paraId="7AF3D22C" w14:textId="1665CAE9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Example</w:t>
            </w:r>
            <w:r w:rsidR="00120C7D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4934" w:type="dxa"/>
          </w:tcPr>
          <w:p w14:paraId="27C15C13" w14:textId="42071A40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Comments</w:t>
            </w:r>
          </w:p>
        </w:tc>
      </w:tr>
      <w:tr w:rsidR="50FD894C" w14:paraId="0B74C7A4" w14:textId="77777777" w:rsidTr="00120C7D">
        <w:tc>
          <w:tcPr>
            <w:tcW w:w="2430" w:type="dxa"/>
          </w:tcPr>
          <w:p w14:paraId="0BBBB23C" w14:textId="1FBF0C1F" w:rsidR="50FD894C" w:rsidRDefault="50FD894C" w:rsidP="50FD894C">
            <w:pPr>
              <w:spacing w:line="259" w:lineRule="auto"/>
              <w:rPr>
                <w:rFonts w:eastAsia="Times New Roman"/>
              </w:rPr>
            </w:pPr>
            <w:r w:rsidRPr="50FD894C">
              <w:rPr>
                <w:rFonts w:eastAsia="Times New Roman"/>
              </w:rPr>
              <w:t>Party Key</w:t>
            </w:r>
          </w:p>
        </w:tc>
        <w:tc>
          <w:tcPr>
            <w:tcW w:w="3703" w:type="dxa"/>
          </w:tcPr>
          <w:p w14:paraId="3B50B67C" w14:textId="4197ADE3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PARTY_KEY</w:t>
            </w:r>
          </w:p>
        </w:tc>
        <w:tc>
          <w:tcPr>
            <w:tcW w:w="1353" w:type="dxa"/>
          </w:tcPr>
          <w:p w14:paraId="39F9B5FB" w14:textId="77777777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4934" w:type="dxa"/>
          </w:tcPr>
          <w:p w14:paraId="7AFD0BAB" w14:textId="77777777" w:rsidR="50FD894C" w:rsidRDefault="50FD894C" w:rsidP="50FD894C">
            <w:pPr>
              <w:rPr>
                <w:rFonts w:eastAsia="Times New Roman"/>
              </w:rPr>
            </w:pPr>
          </w:p>
        </w:tc>
      </w:tr>
      <w:tr w:rsidR="50FD894C" w14:paraId="1B69D202" w14:textId="77777777" w:rsidTr="00120C7D">
        <w:tc>
          <w:tcPr>
            <w:tcW w:w="2430" w:type="dxa"/>
          </w:tcPr>
          <w:p w14:paraId="491E97B6" w14:textId="31707E4F" w:rsidR="50FD894C" w:rsidRDefault="50FD894C" w:rsidP="50FD894C">
            <w:pPr>
              <w:spacing w:line="259" w:lineRule="auto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E45AC2">
              <w:rPr>
                <w:color w:val="000000" w:themeColor="text1"/>
                <w:sz w:val="24"/>
                <w:szCs w:val="24"/>
              </w:rPr>
              <w:t>Client Age</w:t>
            </w:r>
          </w:p>
        </w:tc>
        <w:tc>
          <w:tcPr>
            <w:tcW w:w="3703" w:type="dxa"/>
          </w:tcPr>
          <w:p w14:paraId="41781693" w14:textId="5595FF5D" w:rsidR="50FD894C" w:rsidRDefault="00E45AC2" w:rsidP="50FD894C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120C7D">
              <w:rPr>
                <w:rFonts w:ascii="Calibri" w:eastAsia="Calibri" w:hAnsi="Calibri" w:cs="Calibri"/>
                <w:i/>
                <w:iCs/>
                <w:color w:val="000000" w:themeColor="text1"/>
              </w:rPr>
              <w:t>Process Date</w:t>
            </w:r>
            <w:r w:rsidRPr="00E45AC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120C7D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Pr="00E45AC2">
              <w:rPr>
                <w:rFonts w:ascii="Calibri" w:eastAsia="Calibri" w:hAnsi="Calibri" w:cs="Calibri"/>
                <w:color w:val="000000" w:themeColor="text1"/>
              </w:rPr>
              <w:t xml:space="preserve"> BIRTH_INCORP_DATE</w:t>
            </w:r>
          </w:p>
        </w:tc>
        <w:tc>
          <w:tcPr>
            <w:tcW w:w="1353" w:type="dxa"/>
          </w:tcPr>
          <w:p w14:paraId="75AC6318" w14:textId="77777777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4934" w:type="dxa"/>
          </w:tcPr>
          <w:p w14:paraId="555CB5D6" w14:textId="046A0DEC" w:rsidR="50FD894C" w:rsidRDefault="00120C7D" w:rsidP="50FD8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Calculation, </w:t>
            </w:r>
            <w:r w:rsidR="00E45AC2">
              <w:rPr>
                <w:rFonts w:eastAsia="Times New Roman"/>
              </w:rPr>
              <w:t>In years</w:t>
            </w:r>
          </w:p>
        </w:tc>
      </w:tr>
      <w:tr w:rsidR="50FD894C" w14:paraId="20905E2D" w14:textId="77777777" w:rsidTr="00120C7D">
        <w:trPr>
          <w:trHeight w:val="300"/>
        </w:trPr>
        <w:tc>
          <w:tcPr>
            <w:tcW w:w="2430" w:type="dxa"/>
            <w:tcBorders>
              <w:bottom w:val="single" w:sz="2" w:space="0" w:color="000000" w:themeColor="text1"/>
            </w:tcBorders>
          </w:tcPr>
          <w:p w14:paraId="1A7F0F05" w14:textId="78A86DAB" w:rsidR="50FD894C" w:rsidRDefault="50FD894C" w:rsidP="50FD894C">
            <w:pPr>
              <w:spacing w:line="259" w:lineRule="auto"/>
              <w:rPr>
                <w:sz w:val="24"/>
                <w:szCs w:val="24"/>
                <w:highlight w:val="yellow"/>
              </w:rPr>
            </w:pPr>
            <w:proofErr w:type="spellStart"/>
            <w:r w:rsidRPr="50FD894C">
              <w:rPr>
                <w:sz w:val="24"/>
                <w:szCs w:val="24"/>
                <w:highlight w:val="yellow"/>
              </w:rPr>
              <w:t>rb_RBC_ClientNumber</w:t>
            </w:r>
            <w:proofErr w:type="spellEnd"/>
          </w:p>
        </w:tc>
        <w:tc>
          <w:tcPr>
            <w:tcW w:w="3703" w:type="dxa"/>
            <w:tcBorders>
              <w:bottom w:val="single" w:sz="2" w:space="0" w:color="000000" w:themeColor="text1"/>
            </w:tcBorders>
          </w:tcPr>
          <w:p w14:paraId="45ACF01B" w14:textId="0B132600" w:rsidR="50FD894C" w:rsidRDefault="50FD894C" w:rsidP="50FD894C">
            <w:pPr>
              <w:spacing w:line="259" w:lineRule="auto"/>
              <w:rPr>
                <w:sz w:val="24"/>
                <w:szCs w:val="24"/>
                <w:highlight w:val="yellow"/>
              </w:rPr>
            </w:pPr>
            <w:proofErr w:type="spellStart"/>
            <w:r w:rsidRPr="50FD894C">
              <w:rPr>
                <w:sz w:val="24"/>
                <w:szCs w:val="24"/>
                <w:highlight w:val="yellow"/>
              </w:rPr>
              <w:t>Account.ACCOUNT_NUMER</w:t>
            </w:r>
            <w:proofErr w:type="spellEnd"/>
            <w:r w:rsidRPr="50FD894C">
              <w:rPr>
                <w:sz w:val="24"/>
                <w:szCs w:val="24"/>
                <w:highlight w:val="yellow"/>
              </w:rPr>
              <w:t>??</w:t>
            </w:r>
            <w:r w:rsidR="00E96087">
              <w:rPr>
                <w:sz w:val="24"/>
                <w:szCs w:val="24"/>
                <w:highlight w:val="yellow"/>
              </w:rPr>
              <w:br/>
              <w:t xml:space="preserve">Or </w:t>
            </w:r>
            <w:proofErr w:type="spellStart"/>
            <w:r w:rsidR="00E96087">
              <w:rPr>
                <w:sz w:val="24"/>
                <w:szCs w:val="24"/>
                <w:highlight w:val="yellow"/>
              </w:rPr>
              <w:t>Party_key</w:t>
            </w:r>
            <w:proofErr w:type="spellEnd"/>
            <w:r w:rsidR="00E96087">
              <w:rPr>
                <w:sz w:val="24"/>
                <w:szCs w:val="24"/>
                <w:highlight w:val="yellow"/>
              </w:rPr>
              <w:t>…</w:t>
            </w:r>
            <w:r w:rsidR="00920436">
              <w:rPr>
                <w:sz w:val="24"/>
                <w:szCs w:val="24"/>
                <w:highlight w:val="yellow"/>
              </w:rPr>
              <w:t xml:space="preserve">  </w:t>
            </w:r>
            <w:r w:rsidR="00AE772B"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 DATA TEAM</w:t>
            </w:r>
          </w:p>
        </w:tc>
        <w:tc>
          <w:tcPr>
            <w:tcW w:w="1353" w:type="dxa"/>
            <w:tcBorders>
              <w:bottom w:val="single" w:sz="2" w:space="0" w:color="000000" w:themeColor="text1"/>
            </w:tcBorders>
          </w:tcPr>
          <w:p w14:paraId="38688E64" w14:textId="77777777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4934" w:type="dxa"/>
            <w:tcBorders>
              <w:bottom w:val="single" w:sz="2" w:space="0" w:color="000000" w:themeColor="text1"/>
            </w:tcBorders>
          </w:tcPr>
          <w:p w14:paraId="4500DCDD" w14:textId="4F199C02" w:rsidR="50FD894C" w:rsidRDefault="002F2814" w:rsidP="50FD894C">
            <w:pPr>
              <w:rPr>
                <w:rFonts w:eastAsia="Times New Roman"/>
              </w:rPr>
            </w:pPr>
            <w:r w:rsidRPr="00F96F78">
              <w:rPr>
                <w:rFonts w:eastAsia="Times New Roman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 to ask RBC the meaning of this client number. It can probably be captured in PARTY_KEY</w:t>
            </w:r>
          </w:p>
        </w:tc>
      </w:tr>
      <w:tr w:rsidR="50FD894C" w14:paraId="4986F451" w14:textId="77777777" w:rsidTr="00120C7D">
        <w:trPr>
          <w:trHeight w:val="90"/>
        </w:trPr>
        <w:tc>
          <w:tcPr>
            <w:tcW w:w="2430" w:type="dxa"/>
            <w:tcBorders>
              <w:bottom w:val="single" w:sz="2" w:space="0" w:color="000000" w:themeColor="text1"/>
            </w:tcBorders>
          </w:tcPr>
          <w:p w14:paraId="191EB51C" w14:textId="2BFACCF1" w:rsidR="50FD894C" w:rsidRDefault="50FD894C" w:rsidP="50FD894C">
            <w:pPr>
              <w:spacing w:line="259" w:lineRule="auto"/>
              <w:rPr>
                <w:sz w:val="24"/>
                <w:szCs w:val="24"/>
                <w:highlight w:val="yellow"/>
              </w:rPr>
            </w:pPr>
            <w:r w:rsidRPr="00AE772B">
              <w:rPr>
                <w:sz w:val="24"/>
                <w:szCs w:val="24"/>
              </w:rPr>
              <w:t>Party Type Code</w:t>
            </w:r>
          </w:p>
        </w:tc>
        <w:tc>
          <w:tcPr>
            <w:tcW w:w="3703" w:type="dxa"/>
            <w:tcBorders>
              <w:bottom w:val="single" w:sz="2" w:space="0" w:color="000000" w:themeColor="text1"/>
            </w:tcBorders>
          </w:tcPr>
          <w:p w14:paraId="69551F21" w14:textId="7950D223" w:rsidR="50FD894C" w:rsidRDefault="50FD894C" w:rsidP="50FD894C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AE772B">
              <w:rPr>
                <w:rFonts w:ascii="Calibri" w:eastAsia="Calibri" w:hAnsi="Calibri" w:cs="Calibri"/>
                <w:color w:val="000000" w:themeColor="text1"/>
              </w:rPr>
              <w:t>PARTY_TYPE_CD</w:t>
            </w:r>
          </w:p>
        </w:tc>
        <w:tc>
          <w:tcPr>
            <w:tcW w:w="1353" w:type="dxa"/>
            <w:tcBorders>
              <w:bottom w:val="single" w:sz="2" w:space="0" w:color="000000" w:themeColor="text1"/>
            </w:tcBorders>
          </w:tcPr>
          <w:p w14:paraId="3576C06D" w14:textId="5A261759" w:rsidR="50FD894C" w:rsidRDefault="50FD894C" w:rsidP="50FD894C">
            <w:pPr>
              <w:rPr>
                <w:sz w:val="16"/>
                <w:szCs w:val="16"/>
              </w:rPr>
            </w:pPr>
            <w:r w:rsidRPr="50FD894C">
              <w:rPr>
                <w:rFonts w:eastAsia="Times New Roman"/>
              </w:rPr>
              <w:t>4, 26</w:t>
            </w:r>
          </w:p>
        </w:tc>
        <w:tc>
          <w:tcPr>
            <w:tcW w:w="4934" w:type="dxa"/>
            <w:tcBorders>
              <w:bottom w:val="single" w:sz="2" w:space="0" w:color="000000" w:themeColor="text1"/>
            </w:tcBorders>
          </w:tcPr>
          <w:p w14:paraId="7E57742D" w14:textId="3FCABE8F" w:rsidR="50FD894C" w:rsidRDefault="50FD894C" w:rsidP="50FD894C">
            <w:pPr>
              <w:rPr>
                <w:rFonts w:eastAsia="Times New Roman"/>
              </w:rPr>
            </w:pPr>
            <w:r w:rsidRPr="50FD894C">
              <w:rPr>
                <w:rFonts w:eastAsia="Times New Roman"/>
              </w:rPr>
              <w:t xml:space="preserve"> </w:t>
            </w:r>
            <w:hyperlink r:id="rId11" w:anchor="fdm.party-primary_party_id_type_cd">
              <w:proofErr w:type="spellStart"/>
              <w:r w:rsidRPr="50FD894C">
                <w:rPr>
                  <w:rStyle w:val="Hyperlink"/>
                  <w:sz w:val="16"/>
                  <w:szCs w:val="16"/>
                </w:rPr>
                <w:t>primary_party_id_type_cd</w:t>
              </w:r>
              <w:proofErr w:type="spellEnd"/>
            </w:hyperlink>
          </w:p>
        </w:tc>
      </w:tr>
      <w:tr w:rsidR="000C0435" w14:paraId="74614969" w14:textId="77777777" w:rsidTr="00120C7D">
        <w:trPr>
          <w:trHeight w:val="90"/>
        </w:trPr>
        <w:tc>
          <w:tcPr>
            <w:tcW w:w="2430" w:type="dxa"/>
            <w:tcBorders>
              <w:bottom w:val="single" w:sz="2" w:space="0" w:color="000000" w:themeColor="text1"/>
            </w:tcBorders>
          </w:tcPr>
          <w:p w14:paraId="4359B2BE" w14:textId="2134E1B9" w:rsidR="000C0435" w:rsidRPr="00AE772B" w:rsidRDefault="000C0435" w:rsidP="50FD894C">
            <w:pPr>
              <w:rPr>
                <w:sz w:val="24"/>
                <w:szCs w:val="24"/>
              </w:rPr>
            </w:pPr>
            <w:r w:rsidRPr="00302992">
              <w:t>CLIENT NET WORTH</w:t>
            </w:r>
            <w:r>
              <w:t xml:space="preserve"> / </w:t>
            </w:r>
            <w:r w:rsidRPr="00302992">
              <w:t>Total</w:t>
            </w:r>
            <w:r>
              <w:t xml:space="preserve"> </w:t>
            </w:r>
            <w:r w:rsidRPr="00302992">
              <w:t>Assets</w:t>
            </w:r>
          </w:p>
        </w:tc>
        <w:tc>
          <w:tcPr>
            <w:tcW w:w="3703" w:type="dxa"/>
            <w:tcBorders>
              <w:bottom w:val="single" w:sz="2" w:space="0" w:color="000000" w:themeColor="text1"/>
            </w:tcBorders>
          </w:tcPr>
          <w:p w14:paraId="632AEF00" w14:textId="3303D9D6" w:rsidR="000C0435" w:rsidRPr="000C0435" w:rsidRDefault="000C0435" w:rsidP="50FD894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0C0435">
              <w:rPr>
                <w:color w:val="4472C4" w:themeColor="accent1"/>
                <w:highlight w:val="green"/>
              </w:rPr>
              <w:t>CLIENT_NET_WORTH</w:t>
            </w:r>
          </w:p>
        </w:tc>
        <w:tc>
          <w:tcPr>
            <w:tcW w:w="1353" w:type="dxa"/>
            <w:tcBorders>
              <w:bottom w:val="single" w:sz="2" w:space="0" w:color="000000" w:themeColor="text1"/>
            </w:tcBorders>
          </w:tcPr>
          <w:p w14:paraId="011FC246" w14:textId="77777777" w:rsidR="000C0435" w:rsidRPr="50FD894C" w:rsidRDefault="000C0435" w:rsidP="50FD894C">
            <w:pPr>
              <w:rPr>
                <w:rFonts w:eastAsia="Times New Roman"/>
              </w:rPr>
            </w:pPr>
          </w:p>
        </w:tc>
        <w:tc>
          <w:tcPr>
            <w:tcW w:w="4934" w:type="dxa"/>
            <w:tcBorders>
              <w:bottom w:val="single" w:sz="2" w:space="0" w:color="000000" w:themeColor="text1"/>
            </w:tcBorders>
          </w:tcPr>
          <w:p w14:paraId="3A6CA0CA" w14:textId="77777777" w:rsidR="000C0435" w:rsidRPr="50FD894C" w:rsidRDefault="000C0435" w:rsidP="50FD894C">
            <w:pPr>
              <w:rPr>
                <w:rFonts w:eastAsia="Times New Roman"/>
              </w:rPr>
            </w:pPr>
          </w:p>
        </w:tc>
      </w:tr>
      <w:tr w:rsidR="000C0435" w14:paraId="28C3DA9E" w14:textId="77777777" w:rsidTr="00120C7D">
        <w:trPr>
          <w:trHeight w:val="90"/>
        </w:trPr>
        <w:tc>
          <w:tcPr>
            <w:tcW w:w="2430" w:type="dxa"/>
            <w:tcBorders>
              <w:bottom w:val="single" w:sz="2" w:space="0" w:color="000000" w:themeColor="text1"/>
            </w:tcBorders>
          </w:tcPr>
          <w:p w14:paraId="17808D22" w14:textId="7499CF14" w:rsidR="000C0435" w:rsidRPr="00AE772B" w:rsidRDefault="000C0435" w:rsidP="50FD894C">
            <w:pPr>
              <w:rPr>
                <w:sz w:val="24"/>
                <w:szCs w:val="24"/>
              </w:rPr>
            </w:pPr>
            <w:r w:rsidRPr="000C0435">
              <w:rPr>
                <w:sz w:val="24"/>
                <w:szCs w:val="24"/>
              </w:rPr>
              <w:t>Net</w:t>
            </w:r>
            <w:r>
              <w:rPr>
                <w:sz w:val="24"/>
                <w:szCs w:val="24"/>
              </w:rPr>
              <w:t xml:space="preserve"> </w:t>
            </w:r>
            <w:r w:rsidRPr="000C0435">
              <w:rPr>
                <w:sz w:val="24"/>
                <w:szCs w:val="24"/>
              </w:rPr>
              <w:t>Liquid</w:t>
            </w:r>
            <w:r>
              <w:rPr>
                <w:sz w:val="24"/>
                <w:szCs w:val="24"/>
              </w:rPr>
              <w:t xml:space="preserve"> </w:t>
            </w:r>
            <w:r w:rsidRPr="000C0435">
              <w:rPr>
                <w:sz w:val="24"/>
                <w:szCs w:val="24"/>
              </w:rPr>
              <w:t>Assets</w:t>
            </w:r>
          </w:p>
        </w:tc>
        <w:tc>
          <w:tcPr>
            <w:tcW w:w="3703" w:type="dxa"/>
            <w:tcBorders>
              <w:bottom w:val="single" w:sz="2" w:space="0" w:color="000000" w:themeColor="text1"/>
            </w:tcBorders>
          </w:tcPr>
          <w:p w14:paraId="39B30175" w14:textId="224D11A2" w:rsidR="000C0435" w:rsidRPr="000C0435" w:rsidRDefault="000C0435" w:rsidP="50FD894C">
            <w:pPr>
              <w:rPr>
                <w:rFonts w:ascii="Calibri" w:eastAsia="Calibri" w:hAnsi="Calibri" w:cs="Calibri"/>
                <w:color w:val="000000" w:themeColor="text1"/>
                <w:highlight w:val="green"/>
              </w:rPr>
            </w:pPr>
            <w:r w:rsidRPr="000C0435">
              <w:rPr>
                <w:color w:val="4472C4" w:themeColor="accent1"/>
                <w:highlight w:val="green"/>
              </w:rPr>
              <w:t>LIQUID_NET_WORTH</w:t>
            </w:r>
          </w:p>
        </w:tc>
        <w:tc>
          <w:tcPr>
            <w:tcW w:w="1353" w:type="dxa"/>
            <w:tcBorders>
              <w:bottom w:val="single" w:sz="2" w:space="0" w:color="000000" w:themeColor="text1"/>
            </w:tcBorders>
          </w:tcPr>
          <w:p w14:paraId="234BB082" w14:textId="77777777" w:rsidR="000C0435" w:rsidRPr="50FD894C" w:rsidRDefault="000C0435" w:rsidP="50FD894C">
            <w:pPr>
              <w:rPr>
                <w:rFonts w:eastAsia="Times New Roman"/>
              </w:rPr>
            </w:pPr>
          </w:p>
        </w:tc>
        <w:tc>
          <w:tcPr>
            <w:tcW w:w="4934" w:type="dxa"/>
            <w:tcBorders>
              <w:bottom w:val="single" w:sz="2" w:space="0" w:color="000000" w:themeColor="text1"/>
            </w:tcBorders>
          </w:tcPr>
          <w:p w14:paraId="29BF3E40" w14:textId="77777777" w:rsidR="000C0435" w:rsidRPr="50FD894C" w:rsidRDefault="000C0435" w:rsidP="50FD894C">
            <w:pPr>
              <w:rPr>
                <w:rFonts w:eastAsia="Times New Roman"/>
              </w:rPr>
            </w:pPr>
          </w:p>
        </w:tc>
      </w:tr>
      <w:tr w:rsidR="50FD894C" w14:paraId="2864C056" w14:textId="77777777" w:rsidTr="00920436">
        <w:trPr>
          <w:trHeight w:val="300"/>
        </w:trPr>
        <w:tc>
          <w:tcPr>
            <w:tcW w:w="2430" w:type="dxa"/>
            <w:tcBorders>
              <w:bottom w:val="single" w:sz="2" w:space="0" w:color="000000" w:themeColor="text1"/>
            </w:tcBorders>
            <w:shd w:val="clear" w:color="auto" w:fill="808080" w:themeFill="background1" w:themeFillShade="80"/>
          </w:tcPr>
          <w:p w14:paraId="774607F5" w14:textId="7EA5935D" w:rsidR="50FD894C" w:rsidRDefault="50FD894C" w:rsidP="50FD894C">
            <w:pPr>
              <w:spacing w:line="259" w:lineRule="auto"/>
              <w:rPr>
                <w:sz w:val="24"/>
                <w:szCs w:val="24"/>
                <w:highlight w:val="yellow"/>
              </w:rPr>
            </w:pPr>
            <w:r w:rsidRPr="00120C7D">
              <w:rPr>
                <w:sz w:val="24"/>
                <w:szCs w:val="24"/>
                <w:highlight w:val="yellow"/>
              </w:rPr>
              <w:t>Primary Party ID</w:t>
            </w:r>
          </w:p>
        </w:tc>
        <w:tc>
          <w:tcPr>
            <w:tcW w:w="3703" w:type="dxa"/>
            <w:tcBorders>
              <w:bottom w:val="single" w:sz="2" w:space="0" w:color="000000" w:themeColor="text1"/>
            </w:tcBorders>
            <w:shd w:val="clear" w:color="auto" w:fill="808080" w:themeFill="background1" w:themeFillShade="80"/>
          </w:tcPr>
          <w:p w14:paraId="2261E3CB" w14:textId="1F83DFA2" w:rsidR="50FD894C" w:rsidRDefault="00120C7D" w:rsidP="50FD894C">
            <w:pPr>
              <w:rPr>
                <w:rFonts w:eastAsia="Times New Roman"/>
              </w:rPr>
            </w:pPr>
            <w:proofErr w:type="spellStart"/>
            <w:r w:rsidRPr="50FD894C">
              <w:rPr>
                <w:sz w:val="24"/>
                <w:szCs w:val="24"/>
                <w:highlight w:val="yellow"/>
              </w:rPr>
              <w:t>Primary_party_id</w:t>
            </w:r>
            <w:proofErr w:type="spellEnd"/>
            <w:r w:rsidRPr="50FD894C">
              <w:rPr>
                <w:sz w:val="24"/>
                <w:szCs w:val="24"/>
                <w:highlight w:val="yellow"/>
              </w:rPr>
              <w:t xml:space="preserve">  </w:t>
            </w:r>
            <w:r>
              <w:rPr>
                <w:sz w:val="24"/>
                <w:szCs w:val="24"/>
              </w:rPr>
              <w:br/>
            </w:r>
            <w:r w:rsidRPr="00120C7D">
              <w:rPr>
                <w:rFonts w:ascii="Calibri" w:eastAsia="Calibri" w:hAnsi="Calibri" w:cs="Calibri"/>
                <w:color w:val="000000" w:themeColor="text1"/>
                <w:highlight w:val="yellow"/>
              </w:rPr>
              <w:t>ACCOUNT.PRIMARY_PARTY_KEY</w:t>
            </w:r>
          </w:p>
        </w:tc>
        <w:tc>
          <w:tcPr>
            <w:tcW w:w="1353" w:type="dxa"/>
            <w:tcBorders>
              <w:bottom w:val="single" w:sz="2" w:space="0" w:color="000000" w:themeColor="text1"/>
            </w:tcBorders>
            <w:shd w:val="clear" w:color="auto" w:fill="808080" w:themeFill="background1" w:themeFillShade="80"/>
          </w:tcPr>
          <w:p w14:paraId="62133FB0" w14:textId="77777777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4934" w:type="dxa"/>
            <w:tcBorders>
              <w:bottom w:val="single" w:sz="2" w:space="0" w:color="000000" w:themeColor="text1"/>
            </w:tcBorders>
            <w:shd w:val="clear" w:color="auto" w:fill="808080" w:themeFill="background1" w:themeFillShade="80"/>
          </w:tcPr>
          <w:p w14:paraId="4D7AFFCE" w14:textId="04435082" w:rsidR="50FD894C" w:rsidRDefault="50FD894C" w:rsidP="50FD894C">
            <w:r w:rsidRPr="00E2482A">
              <w:rPr>
                <w:rFonts w:eastAsia="Times New Roman"/>
                <w:highlight w:val="darkGray"/>
              </w:rPr>
              <w:t xml:space="preserve">where </w:t>
            </w:r>
            <w:hyperlink r:id="rId12" w:anchor="fdm.party-primary_party_id_type_cd">
              <w:proofErr w:type="spellStart"/>
              <w:r w:rsidRPr="00E2482A">
                <w:rPr>
                  <w:rFonts w:eastAsia="Times New Roman"/>
                  <w:highlight w:val="darkGray"/>
                </w:rPr>
                <w:t>primary_party_id_type_cd</w:t>
              </w:r>
              <w:proofErr w:type="spellEnd"/>
            </w:hyperlink>
            <w:r w:rsidRPr="00E2482A">
              <w:rPr>
                <w:rFonts w:eastAsia="Times New Roman"/>
                <w:highlight w:val="darkGray"/>
              </w:rPr>
              <w:t xml:space="preserve"> = 26</w:t>
            </w:r>
            <w:r w:rsidR="00120C7D">
              <w:rPr>
                <w:rFonts w:eastAsia="Times New Roman"/>
              </w:rPr>
              <w:t xml:space="preserve">. </w:t>
            </w:r>
            <w:r w:rsidR="00120C7D" w:rsidRPr="50FD894C">
              <w:rPr>
                <w:sz w:val="24"/>
                <w:szCs w:val="24"/>
                <w:highlight w:val="yellow"/>
              </w:rPr>
              <w:t>Client SIN</w:t>
            </w:r>
          </w:p>
        </w:tc>
      </w:tr>
    </w:tbl>
    <w:p w14:paraId="72D9A159" w14:textId="23AD0B57" w:rsidR="004368FC" w:rsidRPr="00F52C0F" w:rsidRDefault="004368FC" w:rsidP="50FD894C">
      <w:pPr>
        <w:spacing w:after="0" w:line="240" w:lineRule="auto"/>
      </w:pPr>
    </w:p>
    <w:p w14:paraId="1B7F9358" w14:textId="7497854D" w:rsidR="00B115AC" w:rsidRPr="00DF5E59" w:rsidRDefault="007B49DD" w:rsidP="00120C7D">
      <w:pPr>
        <w:pStyle w:val="Heading1"/>
        <w:rPr>
          <w:rFonts w:eastAsia="Times New Roman"/>
        </w:rPr>
      </w:pPr>
      <w:bookmarkStart w:id="136" w:name="_Hlk86082400"/>
      <w:r>
        <w:rPr>
          <w:rFonts w:eastAsia="Times New Roman"/>
        </w:rPr>
        <w:t>Party Account Relation</w:t>
      </w:r>
      <w:bookmarkEnd w:id="136"/>
    </w:p>
    <w:tbl>
      <w:tblPr>
        <w:tblStyle w:val="TableGrid"/>
        <w:tblW w:w="12510" w:type="dxa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960"/>
        <w:gridCol w:w="3420"/>
        <w:gridCol w:w="2160"/>
        <w:gridCol w:w="2970"/>
      </w:tblGrid>
      <w:tr w:rsidR="50FD894C" w14:paraId="1268169A" w14:textId="77777777" w:rsidTr="002F2814">
        <w:tc>
          <w:tcPr>
            <w:tcW w:w="3960" w:type="dxa"/>
          </w:tcPr>
          <w:p w14:paraId="1D3638FF" w14:textId="737D60BF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420" w:type="dxa"/>
          </w:tcPr>
          <w:p w14:paraId="177341E4" w14:textId="184D8EF8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2160" w:type="dxa"/>
          </w:tcPr>
          <w:p w14:paraId="6391D045" w14:textId="6AD74C7D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Example</w:t>
            </w:r>
            <w:r w:rsidR="00120C7D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2970" w:type="dxa"/>
          </w:tcPr>
          <w:p w14:paraId="51BB6D20" w14:textId="42071A40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Comments</w:t>
            </w:r>
          </w:p>
        </w:tc>
      </w:tr>
      <w:tr w:rsidR="50FD894C" w14:paraId="7A4CFAB3" w14:textId="77777777" w:rsidTr="002F2814">
        <w:tc>
          <w:tcPr>
            <w:tcW w:w="3960" w:type="dxa"/>
          </w:tcPr>
          <w:p w14:paraId="15DC266D" w14:textId="2196E571" w:rsidR="50FD894C" w:rsidRDefault="50FD894C" w:rsidP="50FD894C">
            <w:pPr>
              <w:spacing w:line="259" w:lineRule="auto"/>
              <w:rPr>
                <w:rFonts w:eastAsia="Times New Roman"/>
              </w:rPr>
            </w:pPr>
            <w:r w:rsidRPr="50FD894C">
              <w:rPr>
                <w:rFonts w:eastAsia="Times New Roman"/>
              </w:rPr>
              <w:t>Party Account Relations Account Key</w:t>
            </w:r>
          </w:p>
        </w:tc>
        <w:tc>
          <w:tcPr>
            <w:tcW w:w="3420" w:type="dxa"/>
          </w:tcPr>
          <w:p w14:paraId="340E70ED" w14:textId="49F986A2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ACCOUNT_KEY</w:t>
            </w:r>
          </w:p>
        </w:tc>
        <w:tc>
          <w:tcPr>
            <w:tcW w:w="2160" w:type="dxa"/>
          </w:tcPr>
          <w:p w14:paraId="4A8742CF" w14:textId="77777777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2970" w:type="dxa"/>
          </w:tcPr>
          <w:p w14:paraId="5C7D2D0C" w14:textId="77777777" w:rsidR="50FD894C" w:rsidRDefault="50FD894C" w:rsidP="50FD894C">
            <w:pPr>
              <w:rPr>
                <w:rFonts w:eastAsia="Times New Roman"/>
              </w:rPr>
            </w:pPr>
          </w:p>
        </w:tc>
      </w:tr>
      <w:tr w:rsidR="50FD894C" w14:paraId="696514E6" w14:textId="77777777" w:rsidTr="002F2814">
        <w:tc>
          <w:tcPr>
            <w:tcW w:w="3960" w:type="dxa"/>
          </w:tcPr>
          <w:p w14:paraId="530F8B71" w14:textId="3D513888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Party Account Relations Party Key</w:t>
            </w:r>
          </w:p>
        </w:tc>
        <w:tc>
          <w:tcPr>
            <w:tcW w:w="3420" w:type="dxa"/>
          </w:tcPr>
          <w:p w14:paraId="0D6AFF7B" w14:textId="348AFAE8" w:rsidR="50FD894C" w:rsidRDefault="50FD894C" w:rsidP="50FD894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0FD894C">
              <w:rPr>
                <w:rFonts w:ascii="Calibri" w:eastAsia="Calibri" w:hAnsi="Calibri" w:cs="Calibri"/>
                <w:color w:val="000000" w:themeColor="text1"/>
              </w:rPr>
              <w:t>PARTY_KEY</w:t>
            </w:r>
          </w:p>
        </w:tc>
        <w:tc>
          <w:tcPr>
            <w:tcW w:w="2160" w:type="dxa"/>
          </w:tcPr>
          <w:p w14:paraId="1F505986" w14:textId="1EECE1D9" w:rsidR="50FD894C" w:rsidRDefault="50FD894C" w:rsidP="50FD894C"/>
        </w:tc>
        <w:tc>
          <w:tcPr>
            <w:tcW w:w="2970" w:type="dxa"/>
          </w:tcPr>
          <w:p w14:paraId="02CF66D8" w14:textId="77777777" w:rsidR="50FD894C" w:rsidRDefault="50FD894C" w:rsidP="50FD894C">
            <w:pPr>
              <w:rPr>
                <w:rFonts w:eastAsia="Times New Roman"/>
              </w:rPr>
            </w:pPr>
          </w:p>
        </w:tc>
      </w:tr>
      <w:tr w:rsidR="50FD894C" w14:paraId="505A7FF0" w14:textId="77777777" w:rsidTr="002F2814">
        <w:tc>
          <w:tcPr>
            <w:tcW w:w="3960" w:type="dxa"/>
          </w:tcPr>
          <w:p w14:paraId="1A1A2510" w14:textId="13C0FC38" w:rsidR="50FD894C" w:rsidRDefault="50FD894C" w:rsidP="50FD894C">
            <w:pPr>
              <w:spacing w:line="259" w:lineRule="auto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915366">
              <w:rPr>
                <w:color w:val="000000" w:themeColor="text1"/>
                <w:sz w:val="24"/>
                <w:szCs w:val="24"/>
                <w:highlight w:val="yellow"/>
              </w:rPr>
              <w:t>Party Account Relationship Status Flag</w:t>
            </w:r>
          </w:p>
        </w:tc>
        <w:tc>
          <w:tcPr>
            <w:tcW w:w="3420" w:type="dxa"/>
          </w:tcPr>
          <w:p w14:paraId="515BE8ED" w14:textId="0EA4E4DE" w:rsidR="50FD894C" w:rsidRDefault="00865956" w:rsidP="50FD894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865956">
              <w:rPr>
                <w:rFonts w:ascii="Calibri" w:eastAsia="Calibri" w:hAnsi="Calibri" w:cs="Calibri"/>
                <w:color w:val="000000" w:themeColor="text1"/>
                <w:highlight w:val="magenta"/>
              </w:rPr>
              <w:t>IS_ACTIVE</w:t>
            </w:r>
          </w:p>
        </w:tc>
        <w:tc>
          <w:tcPr>
            <w:tcW w:w="2160" w:type="dxa"/>
          </w:tcPr>
          <w:p w14:paraId="53FDFB60" w14:textId="675D5C1D" w:rsidR="50FD894C" w:rsidRDefault="00865956" w:rsidP="50FD8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Y/N</w:t>
            </w:r>
          </w:p>
        </w:tc>
        <w:tc>
          <w:tcPr>
            <w:tcW w:w="2970" w:type="dxa"/>
          </w:tcPr>
          <w:p w14:paraId="642B7511" w14:textId="77777777" w:rsidR="50FD894C" w:rsidRDefault="50FD894C" w:rsidP="50FD894C">
            <w:pPr>
              <w:rPr>
                <w:rFonts w:eastAsia="Times New Roman"/>
              </w:rPr>
            </w:pPr>
          </w:p>
        </w:tc>
      </w:tr>
      <w:tr w:rsidR="50FD894C" w14:paraId="0EADA807" w14:textId="77777777" w:rsidTr="002F2814">
        <w:trPr>
          <w:trHeight w:val="300"/>
        </w:trPr>
        <w:tc>
          <w:tcPr>
            <w:tcW w:w="3960" w:type="dxa"/>
            <w:tcBorders>
              <w:bottom w:val="single" w:sz="2" w:space="0" w:color="000000" w:themeColor="text1"/>
            </w:tcBorders>
          </w:tcPr>
          <w:p w14:paraId="22B1153B" w14:textId="7B99384F" w:rsidR="50FD894C" w:rsidRDefault="50FD894C" w:rsidP="50FD894C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Relation Type Description</w:t>
            </w:r>
          </w:p>
        </w:tc>
        <w:tc>
          <w:tcPr>
            <w:tcW w:w="3420" w:type="dxa"/>
            <w:tcBorders>
              <w:bottom w:val="single" w:sz="2" w:space="0" w:color="000000" w:themeColor="text1"/>
            </w:tcBorders>
          </w:tcPr>
          <w:p w14:paraId="534AB9E4" w14:textId="460B5A7D" w:rsidR="50FD894C" w:rsidRDefault="50FD894C" w:rsidP="50FD894C">
            <w:pPr>
              <w:spacing w:line="259" w:lineRule="auto"/>
              <w:rPr>
                <w:rFonts w:ascii="Calibri" w:eastAsia="Calibri" w:hAnsi="Calibri" w:cs="Calibri"/>
                <w:color w:val="444444"/>
              </w:rPr>
            </w:pPr>
            <w:proofErr w:type="spellStart"/>
            <w:r w:rsidRPr="50FD894C">
              <w:rPr>
                <w:rFonts w:ascii="Calibri" w:eastAsia="Calibri" w:hAnsi="Calibri" w:cs="Calibri"/>
                <w:color w:val="444444"/>
              </w:rPr>
              <w:t>Relation_type</w:t>
            </w:r>
            <w:proofErr w:type="spellEnd"/>
            <w:r w:rsidRPr="50FD894C">
              <w:rPr>
                <w:rFonts w:ascii="Calibri" w:eastAsia="Calibri" w:hAnsi="Calibri" w:cs="Calibri"/>
                <w:color w:val="444444"/>
              </w:rPr>
              <w:t>. RELATION_TYPE_DESC</w:t>
            </w:r>
          </w:p>
        </w:tc>
        <w:tc>
          <w:tcPr>
            <w:tcW w:w="2160" w:type="dxa"/>
            <w:tcBorders>
              <w:bottom w:val="single" w:sz="2" w:space="0" w:color="000000" w:themeColor="text1"/>
            </w:tcBorders>
          </w:tcPr>
          <w:p w14:paraId="52C27FFB" w14:textId="2245740F" w:rsidR="50FD894C" w:rsidRPr="002F2814" w:rsidRDefault="00120C7D" w:rsidP="50FD894C">
            <w:pPr>
              <w:rPr>
                <w:rFonts w:eastAsia="Times New Roman"/>
                <w:sz w:val="16"/>
                <w:szCs w:val="16"/>
              </w:rPr>
            </w:pPr>
            <w:r w:rsidRPr="002F2814">
              <w:rPr>
                <w:rFonts w:eastAsia="Times New Roman"/>
                <w:color w:val="333333"/>
                <w:sz w:val="16"/>
                <w:szCs w:val="16"/>
              </w:rPr>
              <w:t>Applicant, Additional Applicant, Co-Applicant, Co-Applicant 2</w:t>
            </w: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21CBD293" w14:textId="40122D67" w:rsidR="50FD894C" w:rsidRDefault="00120C7D" w:rsidP="50FD894C">
            <w:pPr>
              <w:rPr>
                <w:rFonts w:eastAsia="Times New Roman"/>
              </w:rPr>
            </w:pPr>
            <w:r w:rsidRPr="50FD894C">
              <w:rPr>
                <w:sz w:val="24"/>
                <w:szCs w:val="24"/>
              </w:rPr>
              <w:t>coming from Relation Type</w:t>
            </w:r>
          </w:p>
        </w:tc>
      </w:tr>
      <w:tr w:rsidR="50FD894C" w14:paraId="126C9992" w14:textId="77777777" w:rsidTr="002F2814">
        <w:trPr>
          <w:trHeight w:val="300"/>
        </w:trPr>
        <w:tc>
          <w:tcPr>
            <w:tcW w:w="3960" w:type="dxa"/>
            <w:tcBorders>
              <w:bottom w:val="single" w:sz="2" w:space="0" w:color="000000" w:themeColor="text1"/>
            </w:tcBorders>
          </w:tcPr>
          <w:p w14:paraId="33286C48" w14:textId="4BB2C3D9" w:rsidR="50FD894C" w:rsidRDefault="50FD894C" w:rsidP="50FD894C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50FD894C">
              <w:rPr>
                <w:b/>
                <w:bCs/>
                <w:color w:val="FF0000"/>
                <w:sz w:val="24"/>
                <w:szCs w:val="24"/>
              </w:rPr>
              <w:t>Inactive by Date/ Update Date</w:t>
            </w:r>
          </w:p>
        </w:tc>
        <w:tc>
          <w:tcPr>
            <w:tcW w:w="3420" w:type="dxa"/>
            <w:tcBorders>
              <w:bottom w:val="single" w:sz="2" w:space="0" w:color="000000" w:themeColor="text1"/>
            </w:tcBorders>
          </w:tcPr>
          <w:p w14:paraId="0BF75E31" w14:textId="7DB67E02" w:rsidR="50FD894C" w:rsidRDefault="00865956" w:rsidP="50FD894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Between </w:t>
            </w:r>
            <w:r w:rsidRPr="00865956">
              <w:rPr>
                <w:rFonts w:ascii="Calibri" w:eastAsia="Calibri" w:hAnsi="Calibri" w:cs="Calibri"/>
                <w:color w:val="000000" w:themeColor="text1"/>
              </w:rPr>
              <w:t>EFFECTIVE_DATE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and </w:t>
            </w:r>
            <w:r w:rsidRPr="00865956">
              <w:rPr>
                <w:rFonts w:ascii="Calibri" w:eastAsia="Calibri" w:hAnsi="Calibri" w:cs="Calibri"/>
                <w:color w:val="000000" w:themeColor="text1"/>
              </w:rPr>
              <w:t>EXPIRATION_DATE</w:t>
            </w:r>
          </w:p>
        </w:tc>
        <w:tc>
          <w:tcPr>
            <w:tcW w:w="2160" w:type="dxa"/>
            <w:tcBorders>
              <w:bottom w:val="single" w:sz="2" w:space="0" w:color="000000" w:themeColor="text1"/>
            </w:tcBorders>
          </w:tcPr>
          <w:p w14:paraId="5AF599AE" w14:textId="57C65713" w:rsidR="50FD894C" w:rsidRDefault="50FD894C" w:rsidP="50FD894C">
            <w:pPr>
              <w:rPr>
                <w:rFonts w:eastAsia="Times New Roman"/>
              </w:rPr>
            </w:pPr>
          </w:p>
        </w:tc>
        <w:tc>
          <w:tcPr>
            <w:tcW w:w="2970" w:type="dxa"/>
            <w:tcBorders>
              <w:bottom w:val="single" w:sz="2" w:space="0" w:color="000000" w:themeColor="text1"/>
            </w:tcBorders>
          </w:tcPr>
          <w:p w14:paraId="7A602B08" w14:textId="089F7E20" w:rsidR="50FD894C" w:rsidRDefault="50FD894C" w:rsidP="50FD894C">
            <w:pPr>
              <w:rPr>
                <w:sz w:val="16"/>
                <w:szCs w:val="16"/>
              </w:rPr>
            </w:pPr>
          </w:p>
        </w:tc>
      </w:tr>
    </w:tbl>
    <w:p w14:paraId="287DD72A" w14:textId="00A1DA08" w:rsidR="00B115AC" w:rsidRPr="00DF5E59" w:rsidRDefault="00FC044C" w:rsidP="50FD894C">
      <w:pPr>
        <w:spacing w:after="0" w:line="240" w:lineRule="auto"/>
        <w:rPr>
          <w:rFonts w:eastAsia="Times New Roman"/>
        </w:rPr>
      </w:pPr>
      <w:r>
        <w:br/>
      </w:r>
    </w:p>
    <w:p w14:paraId="605996AE" w14:textId="2510EB64" w:rsidR="00DF5E59" w:rsidRDefault="0064470E" w:rsidP="00AE6366">
      <w:pPr>
        <w:pStyle w:val="Heading1"/>
        <w:rPr>
          <w:rFonts w:eastAsia="Times New Roman"/>
        </w:rPr>
      </w:pPr>
      <w:r w:rsidRPr="00DF5E59">
        <w:rPr>
          <w:rFonts w:eastAsia="Times New Roman"/>
        </w:rPr>
        <w:t>Product</w:t>
      </w:r>
    </w:p>
    <w:tbl>
      <w:tblPr>
        <w:tblStyle w:val="TableGrid"/>
        <w:tblW w:w="13950" w:type="dxa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5038"/>
        <w:gridCol w:w="3512"/>
        <w:gridCol w:w="3150"/>
        <w:gridCol w:w="2250"/>
        <w:tblGridChange w:id="137">
          <w:tblGrid>
            <w:gridCol w:w="1629"/>
            <w:gridCol w:w="3409"/>
            <w:gridCol w:w="1629"/>
            <w:gridCol w:w="1883"/>
            <w:gridCol w:w="1629"/>
            <w:gridCol w:w="1521"/>
            <w:gridCol w:w="1629"/>
            <w:gridCol w:w="621"/>
            <w:gridCol w:w="1629"/>
          </w:tblGrid>
        </w:tblGridChange>
      </w:tblGrid>
      <w:tr w:rsidR="000874E4" w14:paraId="759F1CC4" w14:textId="77777777" w:rsidTr="000874E4">
        <w:tc>
          <w:tcPr>
            <w:tcW w:w="5038" w:type="dxa"/>
          </w:tcPr>
          <w:p w14:paraId="6509796D" w14:textId="737D60BF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512" w:type="dxa"/>
          </w:tcPr>
          <w:p w14:paraId="5FBFAB11" w14:textId="18BFCA86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UDM Name</w:t>
            </w:r>
            <w:r w:rsidR="00920436">
              <w:rPr>
                <w:rFonts w:eastAsia="Times New Roman"/>
                <w:b/>
                <w:bCs/>
              </w:rPr>
              <w:t xml:space="preserve"> (Product)</w:t>
            </w:r>
          </w:p>
        </w:tc>
        <w:tc>
          <w:tcPr>
            <w:tcW w:w="3150" w:type="dxa"/>
          </w:tcPr>
          <w:p w14:paraId="2D2EF8E2" w14:textId="2C68C795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Example</w:t>
            </w:r>
            <w:r w:rsidR="00C839D4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2250" w:type="dxa"/>
          </w:tcPr>
          <w:p w14:paraId="6D9BD8C8" w14:textId="42071A40" w:rsidR="50FD894C" w:rsidRDefault="50FD894C" w:rsidP="50FD894C">
            <w:pPr>
              <w:rPr>
                <w:rFonts w:eastAsia="Times New Roman"/>
                <w:b/>
                <w:bCs/>
              </w:rPr>
            </w:pPr>
            <w:r w:rsidRPr="50FD894C">
              <w:rPr>
                <w:rFonts w:eastAsia="Times New Roman"/>
                <w:b/>
                <w:bCs/>
              </w:rPr>
              <w:t>Comments</w:t>
            </w:r>
          </w:p>
        </w:tc>
      </w:tr>
      <w:tr w:rsidR="000874E4" w14:paraId="50E2A40C" w14:textId="77777777" w:rsidTr="000874E4">
        <w:tc>
          <w:tcPr>
            <w:tcW w:w="5038" w:type="dxa"/>
          </w:tcPr>
          <w:p w14:paraId="6DB04895" w14:textId="7E3330E5" w:rsidR="50FD894C" w:rsidRDefault="50FD894C" w:rsidP="50FD894C">
            <w:pPr>
              <w:spacing w:line="259" w:lineRule="auto"/>
              <w:rPr>
                <w:rFonts w:eastAsia="Times New Roman"/>
              </w:rPr>
            </w:pPr>
            <w:r w:rsidRPr="50FD894C">
              <w:rPr>
                <w:rFonts w:eastAsia="Times New Roman"/>
              </w:rPr>
              <w:t xml:space="preserve">Product Key </w:t>
            </w:r>
          </w:p>
        </w:tc>
        <w:tc>
          <w:tcPr>
            <w:tcW w:w="3512" w:type="dxa"/>
          </w:tcPr>
          <w:p w14:paraId="13951B41" w14:textId="2069BE31" w:rsidR="50FD894C" w:rsidRDefault="2547986E" w:rsidP="50FD894C">
            <w:pPr>
              <w:spacing w:line="259" w:lineRule="auto"/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>PRODUCT_KEY</w:t>
            </w:r>
          </w:p>
        </w:tc>
        <w:tc>
          <w:tcPr>
            <w:tcW w:w="3150" w:type="dxa"/>
          </w:tcPr>
          <w:p w14:paraId="175D39DF" w14:textId="6639851E" w:rsidR="50FD894C" w:rsidRPr="00F141B0" w:rsidRDefault="00401608" w:rsidP="50FD894C">
            <w:pPr>
              <w:rPr>
                <w:rFonts w:eastAsia="Times New Roman"/>
                <w:highlight w:val="cyan"/>
                <w:rPrChange w:id="138" w:author="Joey Avniel" w:date="2022-01-19T09:13:00Z">
                  <w:rPr>
                    <w:rFonts w:eastAsia="Times New Roman"/>
                  </w:rPr>
                </w:rPrChange>
              </w:rPr>
            </w:pPr>
            <w:ins w:id="139" w:author="Joey Avniel" w:date="2022-01-19T07:27:00Z">
              <w:r w:rsidRPr="00F141B0">
                <w:rPr>
                  <w:rFonts w:eastAsia="Times New Roman"/>
                  <w:highlight w:val="cyan"/>
                  <w:rPrChange w:id="140" w:author="Joey Avniel" w:date="2022-01-19T09:13:00Z">
                    <w:rPr>
                      <w:rFonts w:eastAsia="Times New Roman"/>
                    </w:rPr>
                  </w:rPrChange>
                </w:rPr>
                <w:t>RBC.us , RBC.ca</w:t>
              </w:r>
            </w:ins>
          </w:p>
        </w:tc>
        <w:tc>
          <w:tcPr>
            <w:tcW w:w="2250" w:type="dxa"/>
          </w:tcPr>
          <w:p w14:paraId="596ECEBA" w14:textId="77F10F50" w:rsidR="50FD894C" w:rsidRDefault="00C839D4" w:rsidP="50FD894C">
            <w:pPr>
              <w:rPr>
                <w:rFonts w:eastAsia="Times New Roman"/>
              </w:rPr>
            </w:pPr>
            <w:r w:rsidRPr="50FD894C">
              <w:rPr>
                <w:rFonts w:eastAsia="Times New Roman"/>
              </w:rPr>
              <w:t>GSS DE0485</w:t>
            </w:r>
          </w:p>
        </w:tc>
      </w:tr>
      <w:tr w:rsidR="000874E4" w14:paraId="794897BF" w14:textId="77777777" w:rsidTr="000874E4">
        <w:tc>
          <w:tcPr>
            <w:tcW w:w="5038" w:type="dxa"/>
          </w:tcPr>
          <w:p w14:paraId="5B1497DB" w14:textId="7666BACE" w:rsidR="00C839D4" w:rsidRDefault="00C839D4" w:rsidP="00C839D4">
            <w:pPr>
              <w:spacing w:line="259" w:lineRule="auto"/>
              <w:rPr>
                <w:sz w:val="24"/>
                <w:szCs w:val="24"/>
              </w:rPr>
            </w:pPr>
            <w:r w:rsidRPr="50FD894C">
              <w:rPr>
                <w:sz w:val="24"/>
                <w:szCs w:val="24"/>
              </w:rPr>
              <w:t>Product Sub Type Code</w:t>
            </w:r>
          </w:p>
        </w:tc>
        <w:tc>
          <w:tcPr>
            <w:tcW w:w="3512" w:type="dxa"/>
          </w:tcPr>
          <w:p w14:paraId="544D017D" w14:textId="4E5FBB75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PRODUCT_SUB_TYPE_CD</w:t>
            </w:r>
          </w:p>
        </w:tc>
        <w:tc>
          <w:tcPr>
            <w:tcW w:w="3150" w:type="dxa"/>
          </w:tcPr>
          <w:p w14:paraId="05407F21" w14:textId="66EAAF79" w:rsidR="00C839D4" w:rsidRPr="00F141B0" w:rsidRDefault="00C839D4" w:rsidP="00C839D4">
            <w:pPr>
              <w:rPr>
                <w:highlight w:val="cyan"/>
                <w:rPrChange w:id="141" w:author="Joey Avniel" w:date="2022-01-19T09:13:00Z">
                  <w:rPr>
                    <w:highlight w:val="green"/>
                  </w:rPr>
                </w:rPrChange>
              </w:rPr>
            </w:pPr>
            <w:r w:rsidRPr="00F141B0">
              <w:rPr>
                <w:rFonts w:eastAsia="Times New Roman"/>
                <w:highlight w:val="cyan"/>
                <w:rPrChange w:id="142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  <w:t>EO</w:t>
            </w:r>
            <w:r w:rsidR="00AE6366" w:rsidRPr="00F141B0">
              <w:rPr>
                <w:rFonts w:eastAsia="Times New Roman"/>
                <w:highlight w:val="cyan"/>
                <w:rPrChange w:id="143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  <w:t>, AB, ADR</w:t>
            </w:r>
          </w:p>
        </w:tc>
        <w:tc>
          <w:tcPr>
            <w:tcW w:w="2250" w:type="dxa"/>
          </w:tcPr>
          <w:p w14:paraId="69C53839" w14:textId="50763751" w:rsidR="00C839D4" w:rsidRDefault="00C839D4" w:rsidP="00C839D4">
            <w:pPr>
              <w:rPr>
                <w:rFonts w:eastAsia="Times New Roman"/>
              </w:rPr>
            </w:pPr>
            <w:r w:rsidRPr="2547986E">
              <w:rPr>
                <w:sz w:val="24"/>
                <w:szCs w:val="24"/>
                <w:highlight w:val="yellow"/>
              </w:rPr>
              <w:t>GSS DE0093</w:t>
            </w:r>
          </w:p>
        </w:tc>
      </w:tr>
      <w:tr w:rsidR="00AE6366" w14:paraId="75C91E45" w14:textId="77777777" w:rsidTr="000874E4">
        <w:tc>
          <w:tcPr>
            <w:tcW w:w="5038" w:type="dxa"/>
          </w:tcPr>
          <w:p w14:paraId="25CD62A0" w14:textId="7E5B44E5" w:rsidR="00AE6366" w:rsidRPr="50FD894C" w:rsidRDefault="00AE6366" w:rsidP="00C839D4">
            <w:pPr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  <w:highlight w:val="yellow"/>
              </w:rPr>
              <w:t>Product Sub Type</w:t>
            </w:r>
          </w:p>
        </w:tc>
        <w:tc>
          <w:tcPr>
            <w:tcW w:w="3512" w:type="dxa"/>
          </w:tcPr>
          <w:p w14:paraId="534D69D8" w14:textId="0AEEBA99" w:rsidR="00AE6366" w:rsidRPr="2547986E" w:rsidRDefault="00920436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920436">
              <w:rPr>
                <w:rFonts w:ascii="Calibri" w:eastAsia="Calibri" w:hAnsi="Calibri" w:cs="Calibri"/>
                <w:color w:val="000000" w:themeColor="text1"/>
                <w:highlight w:val="yellow"/>
              </w:rPr>
              <w:t>Product Sub Type. Desc</w:t>
            </w:r>
          </w:p>
        </w:tc>
        <w:tc>
          <w:tcPr>
            <w:tcW w:w="3150" w:type="dxa"/>
          </w:tcPr>
          <w:p w14:paraId="5BE25584" w14:textId="7B04A906" w:rsidR="00AE6366" w:rsidRPr="00F141B0" w:rsidRDefault="00AE6366" w:rsidP="00C839D4">
            <w:pPr>
              <w:rPr>
                <w:rFonts w:eastAsia="Times New Roman"/>
                <w:highlight w:val="cyan"/>
                <w:rPrChange w:id="144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</w:pPr>
            <w:r w:rsidRPr="00F141B0">
              <w:rPr>
                <w:rFonts w:eastAsia="Times New Roman"/>
                <w:highlight w:val="cyan"/>
                <w:rPrChange w:id="145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  <w:t>American Depository Receipts</w:t>
            </w:r>
          </w:p>
        </w:tc>
        <w:tc>
          <w:tcPr>
            <w:tcW w:w="2250" w:type="dxa"/>
          </w:tcPr>
          <w:p w14:paraId="14F77ED3" w14:textId="77777777" w:rsidR="00AE6366" w:rsidRPr="2547986E" w:rsidRDefault="00AE6366" w:rsidP="00C839D4">
            <w:pPr>
              <w:rPr>
                <w:sz w:val="24"/>
                <w:szCs w:val="24"/>
                <w:highlight w:val="yellow"/>
              </w:rPr>
            </w:pPr>
          </w:p>
        </w:tc>
      </w:tr>
      <w:tr w:rsidR="000874E4" w14:paraId="261AB8DB" w14:textId="77777777" w:rsidTr="000874E4">
        <w:tc>
          <w:tcPr>
            <w:tcW w:w="5038" w:type="dxa"/>
          </w:tcPr>
          <w:p w14:paraId="75973EEA" w14:textId="2709ABFF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006438DF">
              <w:rPr>
                <w:color w:val="000000" w:themeColor="text1"/>
                <w:sz w:val="24"/>
                <w:szCs w:val="24"/>
                <w:highlight w:val="yellow"/>
              </w:rPr>
              <w:t>Product Type Code</w:t>
            </w:r>
            <w:r w:rsidRPr="50FD894C">
              <w:rPr>
                <w:color w:val="000000" w:themeColor="text1"/>
                <w:sz w:val="24"/>
                <w:szCs w:val="24"/>
              </w:rPr>
              <w:t xml:space="preserve">  </w:t>
            </w:r>
            <w:del w:id="146" w:author="Joey Avniel" w:date="2022-01-13T18:24:00Z">
              <w:r w:rsidR="006438DF" w:rsidDel="00746FCE">
                <w:rPr>
                  <w:color w:val="000000" w:themeColor="text1"/>
                  <w:sz w:val="24"/>
                  <w:szCs w:val="24"/>
                </w:rPr>
                <w:delText xml:space="preserve">/ </w:delText>
              </w:r>
              <w:r w:rsidR="00920436" w:rsidRPr="00920436" w:rsidDel="00746FCE">
                <w:rPr>
                  <w:b/>
                  <w:bCs/>
                  <w:color w:val="000000" w:themeColor="text1"/>
                  <w:sz w:val="24"/>
                  <w:szCs w:val="24"/>
                  <w:highlight w:val="yellow"/>
                </w:rPr>
                <w:delText>Product</w:delText>
              </w:r>
              <w:r w:rsidR="00920436" w:rsidRPr="00920436" w:rsidDel="00746FCE">
                <w:rPr>
                  <w:b/>
                  <w:bCs/>
                  <w:color w:val="000000" w:themeColor="text1"/>
                  <w:sz w:val="24"/>
                  <w:szCs w:val="24"/>
                </w:rPr>
                <w:delText xml:space="preserve"> </w:delText>
              </w:r>
              <w:r w:rsidR="006438DF" w:rsidRPr="00920436" w:rsidDel="00746FCE">
                <w:rPr>
                  <w:rFonts w:ascii="Calibri" w:eastAsia="Calibri" w:hAnsi="Calibri" w:cs="Calibri"/>
                  <w:b/>
                  <w:bCs/>
                  <w:color w:val="000000" w:themeColor="text1"/>
                  <w:highlight w:val="yellow"/>
                </w:rPr>
                <w:delText>Asset Class</w:delText>
              </w:r>
              <w:r w:rsidR="006438DF" w:rsidRPr="006438DF" w:rsidDel="00746FCE">
                <w:rPr>
                  <w:rFonts w:ascii="Calibri" w:eastAsia="Calibri" w:hAnsi="Calibri" w:cs="Calibri"/>
                  <w:color w:val="000000" w:themeColor="text1"/>
                  <w:highlight w:val="yellow"/>
                </w:rPr>
                <w:delText>?</w:delText>
              </w:r>
            </w:del>
          </w:p>
        </w:tc>
        <w:tc>
          <w:tcPr>
            <w:tcW w:w="3512" w:type="dxa"/>
          </w:tcPr>
          <w:p w14:paraId="4DFB2244" w14:textId="79636A34" w:rsidR="00C839D4" w:rsidRDefault="00C839D4" w:rsidP="00C839D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6438DF">
              <w:rPr>
                <w:rFonts w:ascii="Calibri" w:eastAsia="Calibri" w:hAnsi="Calibri" w:cs="Calibri"/>
                <w:color w:val="000000" w:themeColor="text1"/>
                <w:highlight w:val="yellow"/>
              </w:rPr>
              <w:t>PRODUCT_TYPE_CD</w:t>
            </w:r>
            <w:del w:id="147" w:author="Joey Avniel" w:date="2022-01-13T18:24:00Z">
              <w:r w:rsidR="006438DF" w:rsidRPr="006438DF" w:rsidDel="00746FCE">
                <w:rPr>
                  <w:rFonts w:ascii="Calibri" w:eastAsia="Calibri" w:hAnsi="Calibri" w:cs="Calibri"/>
                  <w:color w:val="000000" w:themeColor="text1"/>
                  <w:highlight w:val="yellow"/>
                </w:rPr>
                <w:delText>?</w:delText>
              </w:r>
              <w:r w:rsidR="006438DF" w:rsidRPr="006438DF" w:rsidDel="00746FCE">
                <w:rPr>
                  <w:rFonts w:ascii="Calibri" w:eastAsia="Calibri" w:hAnsi="Calibri" w:cs="Calibri"/>
                  <w:color w:val="000000" w:themeColor="text1"/>
                  <w:highlight w:val="yellow"/>
                </w:rPr>
                <w:br/>
                <w:delText>Asset Class?</w:delText>
              </w:r>
            </w:del>
          </w:p>
        </w:tc>
        <w:tc>
          <w:tcPr>
            <w:tcW w:w="3150" w:type="dxa"/>
          </w:tcPr>
          <w:p w14:paraId="4AC806B2" w14:textId="57B3254F" w:rsidR="00C839D4" w:rsidRPr="00F141B0" w:rsidRDefault="00AE6366" w:rsidP="00C839D4">
            <w:pPr>
              <w:rPr>
                <w:rFonts w:eastAsia="Times New Roman"/>
                <w:highlight w:val="cyan"/>
                <w:rPrChange w:id="148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</w:pPr>
            <w:r w:rsidRPr="00F141B0">
              <w:rPr>
                <w:rFonts w:eastAsia="Times New Roman"/>
                <w:highlight w:val="cyan"/>
                <w:rPrChange w:id="149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  <w:t>FI, EQ</w:t>
            </w:r>
          </w:p>
        </w:tc>
        <w:tc>
          <w:tcPr>
            <w:tcW w:w="2250" w:type="dxa"/>
          </w:tcPr>
          <w:p w14:paraId="352926DC" w14:textId="0EE27E83" w:rsidR="00C839D4" w:rsidRDefault="00C839D4" w:rsidP="00C839D4">
            <w:pPr>
              <w:rPr>
                <w:rFonts w:eastAsia="Times New Roman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GSS DE0144</w:t>
            </w:r>
          </w:p>
        </w:tc>
      </w:tr>
      <w:tr w:rsidR="000874E4" w14:paraId="59898F49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44F17B50" w14:textId="4F65A25A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92043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>Product Instrument</w:t>
            </w:r>
            <w:r w:rsidR="00920436" w:rsidRPr="00920436"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CD</w:t>
            </w:r>
            <w:r w:rsidRPr="2547986E">
              <w:rPr>
                <w:color w:val="000000" w:themeColor="text1"/>
                <w:sz w:val="24"/>
                <w:szCs w:val="24"/>
                <w:highlight w:val="yellow"/>
              </w:rPr>
              <w:t>?</w:t>
            </w:r>
            <w:r w:rsidRPr="2547986E">
              <w:rPr>
                <w:color w:val="000000" w:themeColor="text1"/>
                <w:sz w:val="24"/>
                <w:szCs w:val="24"/>
              </w:rPr>
              <w:t xml:space="preserve">  </w:t>
            </w:r>
            <w:r w:rsidR="006438DF">
              <w:rPr>
                <w:color w:val="000000" w:themeColor="text1"/>
                <w:sz w:val="24"/>
                <w:szCs w:val="24"/>
              </w:rPr>
              <w:t xml:space="preserve">/ </w:t>
            </w:r>
            <w:r w:rsidR="006438DF" w:rsidRPr="006438DF">
              <w:rPr>
                <w:color w:val="000000" w:themeColor="text1"/>
                <w:sz w:val="24"/>
                <w:szCs w:val="24"/>
                <w:highlight w:val="yellow"/>
              </w:rPr>
              <w:t>Product Type Code</w:t>
            </w:r>
            <w:r w:rsidR="006438DF" w:rsidRPr="50FD894C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52FB5700" w14:textId="0E67F7F1" w:rsidR="00C839D4" w:rsidRDefault="002F2814" w:rsidP="00C839D4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B0267F"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looks like PRODUCT_TYPE/SUB_TYPE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56EE863E" w14:textId="4E40995A" w:rsidR="00C839D4" w:rsidRPr="00F141B0" w:rsidRDefault="006438DF" w:rsidP="00C839D4">
            <w:pPr>
              <w:rPr>
                <w:rFonts w:eastAsia="Times New Roman"/>
                <w:highlight w:val="cyan"/>
                <w:rPrChange w:id="150" w:author="Joey Avniel" w:date="2022-01-19T09:13:00Z">
                  <w:rPr>
                    <w:rFonts w:eastAsia="Times New Roman"/>
                    <w:highlight w:val="green"/>
                  </w:rPr>
                </w:rPrChange>
              </w:rPr>
            </w:pPr>
            <w:r w:rsidRPr="00F141B0">
              <w:rPr>
                <w:rFonts w:eastAsia="Times New Roman"/>
                <w:sz w:val="18"/>
                <w:szCs w:val="18"/>
                <w:highlight w:val="cyan"/>
                <w:rPrChange w:id="151" w:author="Joey Avniel" w:date="2022-01-19T09:13:00Z">
                  <w:rPr>
                    <w:rFonts w:eastAsia="Times New Roman"/>
                    <w:sz w:val="18"/>
                    <w:szCs w:val="18"/>
                    <w:highlight w:val="green"/>
                  </w:rPr>
                </w:rPrChange>
              </w:rPr>
              <w:t>ALL, ANN, FUT, MFU, OPT, etc.</w:t>
            </w: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7F3556AD" w14:textId="6C01A7F6" w:rsidR="00C839D4" w:rsidRDefault="00C839D4" w:rsidP="00C839D4">
            <w:pPr>
              <w:rPr>
                <w:sz w:val="16"/>
                <w:szCs w:val="16"/>
              </w:rPr>
            </w:pPr>
            <w:r w:rsidRPr="00C839D4">
              <w:rPr>
                <w:color w:val="000000" w:themeColor="text1"/>
                <w:sz w:val="24"/>
                <w:szCs w:val="24"/>
              </w:rPr>
              <w:t>For OTR</w:t>
            </w:r>
          </w:p>
        </w:tc>
      </w:tr>
      <w:tr w:rsidR="000874E4" w14:paraId="7096814F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3730BF44" w14:textId="7EB3BCF5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 xml:space="preserve">Product Description / Product Description Line 1 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202A114B" w14:textId="694FE98E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PRODUCT_DESC_LINE_1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028649BF" w14:textId="3F1DB21A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5467F005" w14:textId="40FEF869" w:rsidR="00C839D4" w:rsidRDefault="00C839D4" w:rsidP="00C839D4">
            <w:pPr>
              <w:rPr>
                <w:sz w:val="16"/>
                <w:szCs w:val="16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GSS DE0909</w:t>
            </w:r>
          </w:p>
        </w:tc>
      </w:tr>
      <w:tr w:rsidR="000874E4" w14:paraId="76198A1B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5596212D" w14:textId="78F4BDEF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Product Description Line 2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191AA825" w14:textId="7F986D1C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PRODUCT_DESC_LINE_2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1A0E13B2" w14:textId="0FBE642E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414057E4" w14:textId="6D62B5DB" w:rsidR="00C839D4" w:rsidRDefault="00C839D4" w:rsidP="00C839D4">
            <w:pPr>
              <w:rPr>
                <w:sz w:val="16"/>
                <w:szCs w:val="16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GSS DE0954</w:t>
            </w:r>
          </w:p>
        </w:tc>
      </w:tr>
      <w:tr w:rsidR="000874E4" w14:paraId="0ACE004E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22D561D1" w14:textId="11EC93C1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Product Underlying Key / Underlying Product Key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55934997" w14:textId="6245AB42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UNDERLYING_SEC_PRODUCT_KEY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477A8291" w14:textId="677B6134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00366C68" w14:textId="69B01AEF" w:rsidR="00C839D4" w:rsidRDefault="00C839D4" w:rsidP="00C839D4">
            <w:pPr>
              <w:rPr>
                <w:sz w:val="16"/>
                <w:szCs w:val="16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GSS DE0783</w:t>
            </w:r>
          </w:p>
        </w:tc>
      </w:tr>
      <w:tr w:rsidR="000874E4" w14:paraId="0D6AE739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4C4C10D1" w14:textId="49877103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00920436">
              <w:rPr>
                <w:color w:val="000000" w:themeColor="text1"/>
                <w:sz w:val="24"/>
                <w:szCs w:val="24"/>
              </w:rPr>
              <w:t>Product Expiration Date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32A28CB5" w14:textId="664899F1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E772B">
              <w:rPr>
                <w:rFonts w:ascii="Calibri" w:eastAsia="Calibri" w:hAnsi="Calibri" w:cs="Calibri"/>
                <w:color w:val="000000" w:themeColor="text1"/>
              </w:rPr>
              <w:t xml:space="preserve">MATURITY_DATE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35094568" w14:textId="12CA6B39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66418EBE" w14:textId="7F25BBA9" w:rsidR="00C839D4" w:rsidRDefault="00C839D4" w:rsidP="00C839D4">
            <w:pPr>
              <w:rPr>
                <w:sz w:val="16"/>
                <w:szCs w:val="16"/>
              </w:rPr>
            </w:pPr>
            <w:r w:rsidRPr="2547986E">
              <w:rPr>
                <w:color w:val="000000" w:themeColor="text1"/>
                <w:sz w:val="24"/>
                <w:szCs w:val="24"/>
              </w:rPr>
              <w:t>for Options</w:t>
            </w:r>
          </w:p>
        </w:tc>
      </w:tr>
      <w:tr w:rsidR="000874E4" w14:paraId="35F4D02D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164226CF" w14:textId="0808878A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Product Strike Price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53CAD6F6" w14:textId="5C5B4BEA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ORIG_CURR_STRIKE_PRICE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31C622D2" w14:textId="0C7CEA23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4563E032" w14:textId="55E41DFC" w:rsidR="00C839D4" w:rsidRDefault="00C839D4" w:rsidP="00C839D4">
            <w:pPr>
              <w:rPr>
                <w:sz w:val="16"/>
                <w:szCs w:val="16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for Options</w:t>
            </w:r>
          </w:p>
        </w:tc>
      </w:tr>
      <w:tr w:rsidR="000874E4" w14:paraId="22027380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31AC8BE8" w14:textId="79823C13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  <w:highlight w:val="yellow"/>
              </w:rPr>
            </w:pPr>
            <w:r w:rsidRPr="2547986E">
              <w:rPr>
                <w:color w:val="000000" w:themeColor="text1"/>
                <w:sz w:val="24"/>
                <w:szCs w:val="24"/>
                <w:highlight w:val="yellow"/>
              </w:rPr>
              <w:t>Product Conversion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55FCC581" w14:textId="1A13C0DC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Contract_Size</w:t>
            </w:r>
            <w:proofErr w:type="spellEnd"/>
            <w:r w:rsidR="000874E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20436">
              <w:rPr>
                <w:color w:val="FBE4D5" w:themeColor="accent2" w:themeTint="33"/>
                <w:sz w:val="24"/>
                <w:szCs w:val="24"/>
                <w:highlight w:val="darkYellow"/>
              </w:rPr>
              <w:t>(</w:t>
            </w:r>
            <w:proofErr w:type="spellStart"/>
            <w:r w:rsidRPr="2547986E">
              <w:rPr>
                <w:color w:val="000000" w:themeColor="text1"/>
                <w:sz w:val="24"/>
                <w:szCs w:val="24"/>
                <w:highlight w:val="yellow"/>
              </w:rPr>
              <w:t>conversion_factor</w:t>
            </w:r>
            <w:proofErr w:type="spellEnd"/>
            <w:r w:rsidR="0092043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270E0A64" w14:textId="29998B95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524B5C01" w14:textId="2345B715" w:rsidR="00C839D4" w:rsidRDefault="00C839D4" w:rsidP="00C839D4">
            <w:pPr>
              <w:rPr>
                <w:sz w:val="16"/>
                <w:szCs w:val="16"/>
              </w:rPr>
            </w:pPr>
          </w:p>
        </w:tc>
      </w:tr>
      <w:tr w:rsidR="000874E4" w14:paraId="50B01FEB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54098027" w14:textId="4D7E03CC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Product Call Put Indicator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61F791C8" w14:textId="36C64E5D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CALL_PUT_CD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74CDBF6A" w14:textId="187DAA0A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685C0204" w14:textId="214EC772" w:rsidR="00C839D4" w:rsidRDefault="00C839D4" w:rsidP="00C839D4">
            <w:pPr>
              <w:rPr>
                <w:sz w:val="16"/>
                <w:szCs w:val="16"/>
              </w:rPr>
            </w:pPr>
          </w:p>
        </w:tc>
      </w:tr>
      <w:tr w:rsidR="000874E4" w14:paraId="59124C78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559C1F84" w14:textId="4009A4E0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Product Sector from Client Link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64DA049B" w14:textId="26150D63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SECTOR_CD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32BEC788" w14:textId="4CFF232E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7A92414E" w14:textId="58DE7C67" w:rsidR="00C839D4" w:rsidRDefault="00C839D4" w:rsidP="00C839D4">
            <w:pPr>
              <w:rPr>
                <w:sz w:val="16"/>
                <w:szCs w:val="16"/>
              </w:rPr>
            </w:pPr>
          </w:p>
        </w:tc>
      </w:tr>
      <w:tr w:rsidR="000874E4" w14:paraId="3614CDBC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1824140D" w14:textId="1EE66A34" w:rsidR="00C839D4" w:rsidRDefault="00C839D4" w:rsidP="00C839D4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438DF">
              <w:rPr>
                <w:b/>
                <w:bCs/>
                <w:color w:val="FF0000"/>
                <w:sz w:val="24"/>
                <w:szCs w:val="24"/>
                <w:highlight w:val="yellow"/>
              </w:rPr>
              <w:t>Sector</w:t>
            </w:r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438DF">
              <w:rPr>
                <w:color w:val="000000" w:themeColor="text1"/>
                <w:sz w:val="24"/>
                <w:szCs w:val="24"/>
              </w:rPr>
              <w:t>Description</w:t>
            </w:r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579BF870" w14:textId="23CE4550" w:rsidR="00A93937" w:rsidRDefault="00A93937" w:rsidP="005845B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A93937">
              <w:rPr>
                <w:rFonts w:ascii="Calibri" w:eastAsia="Calibri" w:hAnsi="Calibri" w:cs="Calibri"/>
                <w:color w:val="000000" w:themeColor="text1"/>
              </w:rPr>
              <w:t>Product_sector</w:t>
            </w:r>
            <w:proofErr w:type="spellEnd"/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="005845BE">
              <w:rPr>
                <w:color w:val="FBE4D5" w:themeColor="accent2" w:themeTint="33"/>
                <w:sz w:val="24"/>
                <w:szCs w:val="24"/>
              </w:rPr>
              <w:t xml:space="preserve"> </w:t>
            </w:r>
            <w:r w:rsidR="005845BE" w:rsidRPr="005845BE">
              <w:rPr>
                <w:rFonts w:ascii="Calibri" w:eastAsia="Calibri" w:hAnsi="Calibri" w:cs="Calibr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using </w:t>
            </w:r>
            <w:r w:rsidR="005845BE" w:rsidRPr="00A9525E">
              <w:rPr>
                <w:rFonts w:ascii="Calibri" w:eastAsia="Calibri" w:hAnsi="Calibri" w:cs="Calibr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SECTOR reference table</w:t>
            </w: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1BDC15A6" w14:textId="755CF5CF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17E3D9BA" w14:textId="750C5E0C" w:rsidR="00C839D4" w:rsidRPr="00C839D4" w:rsidRDefault="00C839D4" w:rsidP="00C839D4">
            <w:pPr>
              <w:rPr>
                <w:color w:val="000000" w:themeColor="text1"/>
              </w:rPr>
            </w:pPr>
            <w:r w:rsidRPr="00C839D4">
              <w:rPr>
                <w:color w:val="000000" w:themeColor="text1"/>
              </w:rPr>
              <w:t>from Client Link</w:t>
            </w:r>
          </w:p>
        </w:tc>
      </w:tr>
      <w:tr w:rsidR="000874E4" w14:paraId="46525286" w14:textId="77777777" w:rsidTr="00DD6E75">
        <w:tblPrEx>
          <w:tblW w:w="13950" w:type="dxa"/>
          <w:tblInd w:w="-543" w:type="dxa"/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tblPrExChange w:id="152" w:author="Joey Avniel" w:date="2022-01-19T07:21:00Z">
            <w:tblPrEx>
              <w:tblW w:w="13950" w:type="dxa"/>
              <w:tblInd w:w="-543" w:type="dxa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</w:tblPrEx>
          </w:tblPrExChange>
        </w:tblPrEx>
        <w:trPr>
          <w:trHeight w:val="300"/>
          <w:trPrChange w:id="153" w:author="Joey Avniel" w:date="2022-01-19T07:21:00Z">
            <w:trPr>
              <w:gridBefore w:val="1"/>
              <w:trHeight w:val="300"/>
            </w:trPr>
          </w:trPrChange>
        </w:trPr>
        <w:tc>
          <w:tcPr>
            <w:tcW w:w="5038" w:type="dxa"/>
            <w:tcPrChange w:id="154" w:author="Joey Avniel" w:date="2022-01-19T07:21:00Z">
              <w:tcPr>
                <w:tcW w:w="5038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081231EE" w14:textId="17BE1809" w:rsidR="00C839D4" w:rsidRDefault="00C839D4" w:rsidP="00C839D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50FD894C">
              <w:rPr>
                <w:color w:val="000000" w:themeColor="text1"/>
                <w:sz w:val="24"/>
                <w:szCs w:val="24"/>
              </w:rPr>
              <w:t>Product Symbol</w:t>
            </w:r>
          </w:p>
        </w:tc>
        <w:tc>
          <w:tcPr>
            <w:tcW w:w="3512" w:type="dxa"/>
            <w:tcPrChange w:id="155" w:author="Joey Avniel" w:date="2022-01-19T07:21:00Z">
              <w:tcPr>
                <w:tcW w:w="3512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33B359E9" w14:textId="129F68F1" w:rsidR="00C839D4" w:rsidRDefault="00C839D4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47986E">
              <w:rPr>
                <w:rFonts w:ascii="Calibri" w:eastAsia="Calibri" w:hAnsi="Calibri" w:cs="Calibri"/>
                <w:color w:val="000000" w:themeColor="text1"/>
              </w:rPr>
              <w:t>SYMBOL</w:t>
            </w:r>
          </w:p>
        </w:tc>
        <w:tc>
          <w:tcPr>
            <w:tcW w:w="3150" w:type="dxa"/>
            <w:tcPrChange w:id="156" w:author="Joey Avniel" w:date="2022-01-19T07:21:00Z">
              <w:tcPr>
                <w:tcW w:w="31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E694514" w14:textId="26DCEA27" w:rsidR="00C839D4" w:rsidRDefault="00C839D4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PrChange w:id="157" w:author="Joey Avniel" w:date="2022-01-19T07:21:00Z">
              <w:tcPr>
                <w:tcW w:w="22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3CA9293A" w14:textId="3B0DE786" w:rsidR="00C839D4" w:rsidRPr="00AE6366" w:rsidRDefault="00AE6366" w:rsidP="00C839D4">
            <w:r w:rsidRPr="00AE6366">
              <w:t>RBC has logic for it</w:t>
            </w:r>
          </w:p>
        </w:tc>
      </w:tr>
      <w:tr w:rsidR="00DD6E75" w14:paraId="406180EA" w14:textId="77777777" w:rsidTr="00DD6E75">
        <w:tblPrEx>
          <w:tblW w:w="13950" w:type="dxa"/>
          <w:tblInd w:w="-543" w:type="dxa"/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tblPrExChange w:id="158" w:author="Joey Avniel" w:date="2022-01-19T07:21:00Z">
            <w:tblPrEx>
              <w:tblW w:w="13950" w:type="dxa"/>
              <w:tblInd w:w="-543" w:type="dxa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</w:tblPrEx>
          </w:tblPrExChange>
        </w:tblPrEx>
        <w:trPr>
          <w:trHeight w:val="300"/>
          <w:trPrChange w:id="159" w:author="Joey Avniel" w:date="2022-01-19T07:21:00Z">
            <w:trPr>
              <w:gridBefore w:val="1"/>
              <w:trHeight w:val="300"/>
            </w:trPr>
          </w:trPrChange>
        </w:trPr>
        <w:tc>
          <w:tcPr>
            <w:tcW w:w="5038" w:type="dxa"/>
            <w:tcPrChange w:id="160" w:author="Joey Avniel" w:date="2022-01-19T07:21:00Z">
              <w:tcPr>
                <w:tcW w:w="5038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046D86F6" w14:textId="1B0B4F42" w:rsidR="00DD6E75" w:rsidRPr="50FD894C" w:rsidRDefault="00DD6E75" w:rsidP="00C839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Sedol</w:t>
            </w:r>
          </w:p>
        </w:tc>
        <w:tc>
          <w:tcPr>
            <w:tcW w:w="3512" w:type="dxa"/>
            <w:tcPrChange w:id="161" w:author="Joey Avniel" w:date="2022-01-19T07:21:00Z">
              <w:tcPr>
                <w:tcW w:w="3512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78DF4309" w14:textId="77777777" w:rsidR="00DD6E75" w:rsidRPr="2547986E" w:rsidRDefault="00DD6E75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50" w:type="dxa"/>
            <w:tcPrChange w:id="162" w:author="Joey Avniel" w:date="2022-01-19T07:21:00Z">
              <w:tcPr>
                <w:tcW w:w="31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281BAEE6" w14:textId="77777777" w:rsidR="00DD6E75" w:rsidRDefault="00DD6E75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PrChange w:id="163" w:author="Joey Avniel" w:date="2022-01-19T07:21:00Z">
              <w:tcPr>
                <w:tcW w:w="22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911867F" w14:textId="77777777" w:rsidR="00DD6E75" w:rsidRPr="00AE6366" w:rsidRDefault="00DD6E75" w:rsidP="00C839D4"/>
        </w:tc>
      </w:tr>
      <w:tr w:rsidR="00DD6E75" w14:paraId="4E01F689" w14:textId="77777777" w:rsidTr="00DD6E75">
        <w:tblPrEx>
          <w:tblW w:w="13950" w:type="dxa"/>
          <w:tblInd w:w="-543" w:type="dxa"/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tblPrExChange w:id="164" w:author="Joey Avniel" w:date="2022-01-19T07:21:00Z">
            <w:tblPrEx>
              <w:tblW w:w="13950" w:type="dxa"/>
              <w:tblInd w:w="-543" w:type="dxa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</w:tblPrEx>
          </w:tblPrExChange>
        </w:tblPrEx>
        <w:trPr>
          <w:trHeight w:val="300"/>
          <w:trPrChange w:id="165" w:author="Joey Avniel" w:date="2022-01-19T07:21:00Z">
            <w:trPr>
              <w:gridBefore w:val="1"/>
              <w:trHeight w:val="300"/>
            </w:trPr>
          </w:trPrChange>
        </w:trPr>
        <w:tc>
          <w:tcPr>
            <w:tcW w:w="5038" w:type="dxa"/>
            <w:tcPrChange w:id="166" w:author="Joey Avniel" w:date="2022-01-19T07:21:00Z">
              <w:tcPr>
                <w:tcW w:w="5038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B70C437" w14:textId="63ED408F" w:rsidR="00DD6E75" w:rsidRDefault="00DD6E75" w:rsidP="00C839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ISIN</w:t>
            </w:r>
          </w:p>
        </w:tc>
        <w:tc>
          <w:tcPr>
            <w:tcW w:w="3512" w:type="dxa"/>
            <w:tcPrChange w:id="167" w:author="Joey Avniel" w:date="2022-01-19T07:21:00Z">
              <w:tcPr>
                <w:tcW w:w="3512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0245795" w14:textId="77777777" w:rsidR="00DD6E75" w:rsidRPr="2547986E" w:rsidRDefault="00DD6E75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50" w:type="dxa"/>
            <w:tcPrChange w:id="168" w:author="Joey Avniel" w:date="2022-01-19T07:21:00Z">
              <w:tcPr>
                <w:tcW w:w="31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D40D4A8" w14:textId="77777777" w:rsidR="00DD6E75" w:rsidRDefault="00DD6E75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PrChange w:id="169" w:author="Joey Avniel" w:date="2022-01-19T07:21:00Z">
              <w:tcPr>
                <w:tcW w:w="22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B2B0F97" w14:textId="77777777" w:rsidR="00DD6E75" w:rsidRPr="00AE6366" w:rsidRDefault="00DD6E75" w:rsidP="00C839D4"/>
        </w:tc>
      </w:tr>
      <w:tr w:rsidR="00DD6E75" w14:paraId="784E8362" w14:textId="77777777" w:rsidTr="00DD6E75">
        <w:tblPrEx>
          <w:tblW w:w="13950" w:type="dxa"/>
          <w:tblInd w:w="-543" w:type="dxa"/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tblPrExChange w:id="170" w:author="Joey Avniel" w:date="2022-01-19T07:23:00Z">
            <w:tblPrEx>
              <w:tblW w:w="13950" w:type="dxa"/>
              <w:tblInd w:w="-543" w:type="dxa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</w:tblPrEx>
          </w:tblPrExChange>
        </w:tblPrEx>
        <w:trPr>
          <w:trHeight w:val="300"/>
          <w:trPrChange w:id="171" w:author="Joey Avniel" w:date="2022-01-19T07:23:00Z">
            <w:trPr>
              <w:gridBefore w:val="1"/>
              <w:trHeight w:val="300"/>
            </w:trPr>
          </w:trPrChange>
        </w:trPr>
        <w:tc>
          <w:tcPr>
            <w:tcW w:w="5038" w:type="dxa"/>
            <w:tcPrChange w:id="172" w:author="Joey Avniel" w:date="2022-01-19T07:23:00Z">
              <w:tcPr>
                <w:tcW w:w="5038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0FAD146F" w14:textId="66CCFC48" w:rsidR="00DD6E75" w:rsidRDefault="00DD6E75" w:rsidP="00C839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ADP</w:t>
            </w:r>
          </w:p>
        </w:tc>
        <w:tc>
          <w:tcPr>
            <w:tcW w:w="3512" w:type="dxa"/>
            <w:tcPrChange w:id="173" w:author="Joey Avniel" w:date="2022-01-19T07:23:00Z">
              <w:tcPr>
                <w:tcW w:w="3512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7DF59959" w14:textId="77777777" w:rsidR="00DD6E75" w:rsidRPr="2547986E" w:rsidRDefault="00DD6E75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50" w:type="dxa"/>
            <w:tcPrChange w:id="174" w:author="Joey Avniel" w:date="2022-01-19T07:23:00Z">
              <w:tcPr>
                <w:tcW w:w="31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5208DFEB" w14:textId="77777777" w:rsidR="00DD6E75" w:rsidRDefault="00DD6E75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PrChange w:id="175" w:author="Joey Avniel" w:date="2022-01-19T07:23:00Z">
              <w:tcPr>
                <w:tcW w:w="22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39832C7D" w14:textId="77777777" w:rsidR="00DD6E75" w:rsidRPr="00AE6366" w:rsidRDefault="00DD6E75" w:rsidP="00C839D4"/>
        </w:tc>
      </w:tr>
      <w:tr w:rsidR="00DD6E75" w14:paraId="22BEFA6E" w14:textId="77777777" w:rsidTr="00F141B0">
        <w:tblPrEx>
          <w:tblW w:w="13950" w:type="dxa"/>
          <w:tblInd w:w="-543" w:type="dxa"/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tblPrExChange w:id="176" w:author="Joey Avniel" w:date="2022-01-19T09:05:00Z">
            <w:tblPrEx>
              <w:tblW w:w="13950" w:type="dxa"/>
              <w:tblInd w:w="-543" w:type="dxa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</w:tblPrEx>
          </w:tblPrExChange>
        </w:tblPrEx>
        <w:trPr>
          <w:trHeight w:val="300"/>
          <w:trPrChange w:id="177" w:author="Joey Avniel" w:date="2022-01-19T09:05:00Z">
            <w:trPr>
              <w:gridBefore w:val="1"/>
              <w:trHeight w:val="300"/>
            </w:trPr>
          </w:trPrChange>
        </w:trPr>
        <w:tc>
          <w:tcPr>
            <w:tcW w:w="5038" w:type="dxa"/>
            <w:tcPrChange w:id="178" w:author="Joey Avniel" w:date="2022-01-19T09:05:00Z">
              <w:tcPr>
                <w:tcW w:w="5038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499B1023" w14:textId="24155E85" w:rsidR="00DD6E75" w:rsidRDefault="00DD6E75" w:rsidP="00C839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XREF </w:t>
            </w:r>
            <w:r w:rsidR="00F141B0">
              <w:rPr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512" w:type="dxa"/>
            <w:tcPrChange w:id="179" w:author="Joey Avniel" w:date="2022-01-19T09:05:00Z">
              <w:tcPr>
                <w:tcW w:w="3512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5CC6EA0D" w14:textId="77777777" w:rsidR="00DD6E75" w:rsidRPr="2547986E" w:rsidRDefault="00DD6E75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50" w:type="dxa"/>
            <w:tcPrChange w:id="180" w:author="Joey Avniel" w:date="2022-01-19T09:05:00Z">
              <w:tcPr>
                <w:tcW w:w="31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560DDEAC" w14:textId="77777777" w:rsidR="00DD6E75" w:rsidRDefault="00DD6E75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PrChange w:id="181" w:author="Joey Avniel" w:date="2022-01-19T09:05:00Z">
              <w:tcPr>
                <w:tcW w:w="2250" w:type="dxa"/>
                <w:gridSpan w:val="2"/>
                <w:tcBorders>
                  <w:bottom w:val="single" w:sz="2" w:space="0" w:color="000000" w:themeColor="text1"/>
                </w:tcBorders>
              </w:tcPr>
            </w:tcPrChange>
          </w:tcPr>
          <w:p w14:paraId="6D24402D" w14:textId="77777777" w:rsidR="00DD6E75" w:rsidRPr="00AE6366" w:rsidRDefault="00DD6E75" w:rsidP="00C839D4"/>
        </w:tc>
      </w:tr>
      <w:tr w:rsidR="00F141B0" w14:paraId="15D17122" w14:textId="77777777" w:rsidTr="000874E4">
        <w:trPr>
          <w:trHeight w:val="300"/>
        </w:trPr>
        <w:tc>
          <w:tcPr>
            <w:tcW w:w="5038" w:type="dxa"/>
            <w:tcBorders>
              <w:bottom w:val="single" w:sz="2" w:space="0" w:color="000000" w:themeColor="text1"/>
            </w:tcBorders>
          </w:tcPr>
          <w:p w14:paraId="1B08326E" w14:textId="614D15AE" w:rsidR="00F141B0" w:rsidRDefault="00F141B0" w:rsidP="00C839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Cusip</w:t>
            </w:r>
          </w:p>
        </w:tc>
        <w:tc>
          <w:tcPr>
            <w:tcW w:w="3512" w:type="dxa"/>
            <w:tcBorders>
              <w:bottom w:val="single" w:sz="2" w:space="0" w:color="000000" w:themeColor="text1"/>
            </w:tcBorders>
          </w:tcPr>
          <w:p w14:paraId="24836D85" w14:textId="77777777" w:rsidR="00F141B0" w:rsidRPr="2547986E" w:rsidRDefault="00F141B0" w:rsidP="00C839D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50" w:type="dxa"/>
            <w:tcBorders>
              <w:bottom w:val="single" w:sz="2" w:space="0" w:color="000000" w:themeColor="text1"/>
            </w:tcBorders>
          </w:tcPr>
          <w:p w14:paraId="610D4CB3" w14:textId="77777777" w:rsidR="00F141B0" w:rsidRDefault="00F141B0" w:rsidP="00C839D4">
            <w:pPr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bottom w:val="single" w:sz="2" w:space="0" w:color="000000" w:themeColor="text1"/>
            </w:tcBorders>
          </w:tcPr>
          <w:p w14:paraId="56445082" w14:textId="77777777" w:rsidR="00F141B0" w:rsidRPr="00AE6366" w:rsidRDefault="00F141B0" w:rsidP="00C839D4"/>
        </w:tc>
      </w:tr>
    </w:tbl>
    <w:p w14:paraId="796360B3" w14:textId="383BA45D" w:rsidR="00F141B0" w:rsidRDefault="004478A5" w:rsidP="50FD894C">
      <w:pPr>
        <w:spacing w:after="0" w:line="240" w:lineRule="auto"/>
        <w:rPr>
          <w:rFonts w:eastAsia="Times New Roman"/>
        </w:rPr>
      </w:pPr>
      <w:r w:rsidRPr="004478A5">
        <w:rPr>
          <w:rFonts w:eastAsia="Times New Roman"/>
          <w:b/>
          <w:bCs/>
          <w:rPrChange w:id="182" w:author="Joey Avniel" w:date="2022-01-19T09:19:00Z">
            <w:rPr>
              <w:rFonts w:eastAsia="Times New Roman"/>
            </w:rPr>
          </w:rPrChange>
        </w:rPr>
        <w:t>Example</w:t>
      </w:r>
      <w:r>
        <w:rPr>
          <w:rFonts w:eastAsia="Times New Roman"/>
        </w:rPr>
        <w:t xml:space="preserve">: </w:t>
      </w:r>
      <w:r w:rsidR="00F141B0">
        <w:rPr>
          <w:rFonts w:eastAsia="Times New Roman"/>
        </w:rPr>
        <w:t>Product</w:t>
      </w:r>
      <w:r>
        <w:rPr>
          <w:rFonts w:eastAsia="Times New Roman"/>
        </w:rPr>
        <w:t>:</w:t>
      </w:r>
      <w:r w:rsidR="00F141B0">
        <w:rPr>
          <w:rFonts w:eastAsia="Times New Roman"/>
        </w:rPr>
        <w:t xml:space="preserve">  </w:t>
      </w:r>
      <w:r w:rsidRPr="004478A5">
        <w:rPr>
          <w:rFonts w:eastAsia="Times New Roman"/>
          <w:highlight w:val="cyan"/>
          <w:rPrChange w:id="183" w:author="Joey Avniel" w:date="2022-01-19T09:18:00Z">
            <w:rPr>
              <w:rFonts w:eastAsia="Times New Roman"/>
            </w:rPr>
          </w:rPrChange>
        </w:rPr>
        <w:t>Product Key</w:t>
      </w:r>
      <w:r>
        <w:rPr>
          <w:rFonts w:eastAsia="Times New Roman"/>
        </w:rPr>
        <w:t xml:space="preserve">, </w:t>
      </w:r>
      <w:r w:rsidRPr="004478A5">
        <w:rPr>
          <w:rFonts w:eastAsia="Times New Roman"/>
          <w:highlight w:val="magenta"/>
          <w:rPrChange w:id="184" w:author="Joey Avniel" w:date="2022-01-19T09:18:00Z">
            <w:rPr>
              <w:rFonts w:eastAsia="Times New Roman"/>
            </w:rPr>
          </w:rPrChange>
        </w:rPr>
        <w:t>ADP</w:t>
      </w:r>
      <w:r>
        <w:rPr>
          <w:rFonts w:eastAsia="Times New Roman"/>
        </w:rPr>
        <w:t xml:space="preserve">, </w:t>
      </w:r>
      <w:r w:rsidR="00F141B0">
        <w:rPr>
          <w:rFonts w:eastAsia="Times New Roman"/>
        </w:rPr>
        <w:t>EQ</w:t>
      </w:r>
      <w:r>
        <w:rPr>
          <w:rFonts w:eastAsia="Times New Roman"/>
        </w:rPr>
        <w:t xml:space="preserve"> (</w:t>
      </w:r>
      <w:r w:rsidRPr="004478A5">
        <w:rPr>
          <w:rFonts w:eastAsia="Times New Roman"/>
          <w:highlight w:val="cyan"/>
          <w:rPrChange w:id="185" w:author="Joey Avniel" w:date="2022-01-19T09:17:00Z">
            <w:rPr>
              <w:rFonts w:eastAsia="Times New Roman"/>
            </w:rPr>
          </w:rPrChange>
        </w:rPr>
        <w:t>AC</w:t>
      </w:r>
      <w:r>
        <w:rPr>
          <w:rFonts w:eastAsia="Times New Roman"/>
        </w:rPr>
        <w:t>)</w:t>
      </w:r>
      <w:r w:rsidR="00F141B0">
        <w:rPr>
          <w:rFonts w:eastAsia="Times New Roman"/>
        </w:rPr>
        <w:t xml:space="preserve">, </w:t>
      </w:r>
      <w:r>
        <w:rPr>
          <w:rFonts w:eastAsia="Times New Roman"/>
        </w:rPr>
        <w:t>OPT (</w:t>
      </w:r>
      <w:r w:rsidRPr="004478A5">
        <w:rPr>
          <w:rFonts w:eastAsia="Times New Roman"/>
          <w:highlight w:val="cyan"/>
          <w:rPrChange w:id="186" w:author="Joey Avniel" w:date="2022-01-19T09:17:00Z">
            <w:rPr>
              <w:rFonts w:eastAsia="Times New Roman"/>
            </w:rPr>
          </w:rPrChange>
        </w:rPr>
        <w:t>PT</w:t>
      </w:r>
      <w:r>
        <w:rPr>
          <w:rFonts w:eastAsia="Times New Roman"/>
        </w:rPr>
        <w:t xml:space="preserve">), </w:t>
      </w:r>
      <w:r w:rsidR="00F141B0">
        <w:rPr>
          <w:rFonts w:eastAsia="Times New Roman"/>
        </w:rPr>
        <w:t>EO</w:t>
      </w:r>
      <w:r>
        <w:rPr>
          <w:rFonts w:eastAsia="Times New Roman"/>
        </w:rPr>
        <w:t xml:space="preserve"> (</w:t>
      </w:r>
      <w:r w:rsidRPr="004478A5">
        <w:rPr>
          <w:rFonts w:eastAsia="Times New Roman"/>
          <w:highlight w:val="cyan"/>
          <w:rPrChange w:id="187" w:author="Joey Avniel" w:date="2022-01-19T09:17:00Z">
            <w:rPr>
              <w:rFonts w:eastAsia="Times New Roman"/>
            </w:rPr>
          </w:rPrChange>
        </w:rPr>
        <w:t>PST</w:t>
      </w:r>
      <w:r>
        <w:rPr>
          <w:rFonts w:eastAsia="Times New Roman"/>
        </w:rPr>
        <w:t>)</w:t>
      </w:r>
      <w:r w:rsidR="00F141B0">
        <w:rPr>
          <w:rFonts w:eastAsia="Times New Roman"/>
        </w:rPr>
        <w:t>, Finance Sector</w:t>
      </w:r>
      <w:r>
        <w:rPr>
          <w:rFonts w:eastAsia="Times New Roman"/>
        </w:rPr>
        <w:t xml:space="preserve"> (</w:t>
      </w:r>
      <w:r w:rsidRPr="004478A5">
        <w:rPr>
          <w:rFonts w:eastAsia="Times New Roman"/>
          <w:highlight w:val="cyan"/>
          <w:rPrChange w:id="188" w:author="Joey Avniel" w:date="2022-01-19T09:17:00Z">
            <w:rPr>
              <w:rFonts w:eastAsia="Times New Roman"/>
            </w:rPr>
          </w:rPrChange>
        </w:rPr>
        <w:t>sector</w:t>
      </w:r>
      <w:r>
        <w:rPr>
          <w:rFonts w:eastAsia="Times New Roman"/>
        </w:rPr>
        <w:t>)</w:t>
      </w:r>
      <w:r w:rsidR="00F141B0">
        <w:rPr>
          <w:rFonts w:eastAsia="Times New Roman"/>
        </w:rPr>
        <w:t xml:space="preserve">, </w:t>
      </w:r>
      <w:r>
        <w:rPr>
          <w:rFonts w:eastAsia="Times New Roman"/>
        </w:rPr>
        <w:t>RBC Sector (</w:t>
      </w:r>
      <w:r w:rsidRPr="004478A5">
        <w:rPr>
          <w:rFonts w:eastAsia="Times New Roman"/>
          <w:highlight w:val="magenta"/>
          <w:rPrChange w:id="189" w:author="Joey Avniel" w:date="2022-01-19T09:18:00Z">
            <w:rPr>
              <w:rFonts w:eastAsia="Times New Roman"/>
            </w:rPr>
          </w:rPrChange>
        </w:rPr>
        <w:t>Alternative product type</w:t>
      </w:r>
      <w:r>
        <w:rPr>
          <w:rFonts w:eastAsia="Times New Roman"/>
        </w:rPr>
        <w:t>)</w:t>
      </w:r>
    </w:p>
    <w:p w14:paraId="5DB8D68D" w14:textId="538FAE25" w:rsidR="2547986E" w:rsidRDefault="00CD7957" w:rsidP="006438DF">
      <w:pPr>
        <w:pStyle w:val="Heading1"/>
        <w:rPr>
          <w:rFonts w:eastAsia="Times New Roman"/>
        </w:rPr>
      </w:pPr>
      <w:r w:rsidRPr="00DF5E59">
        <w:rPr>
          <w:rFonts w:eastAsia="Times New Roman"/>
        </w:rPr>
        <w:lastRenderedPageBreak/>
        <w:t>Product</w:t>
      </w:r>
      <w:r>
        <w:rPr>
          <w:rFonts w:eastAsia="Times New Roman"/>
        </w:rPr>
        <w:t xml:space="preserve"> Type</w:t>
      </w:r>
    </w:p>
    <w:tbl>
      <w:tblPr>
        <w:tblStyle w:val="TableGrid"/>
        <w:tblW w:w="12510" w:type="dxa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4676"/>
        <w:gridCol w:w="2522"/>
        <w:gridCol w:w="1083"/>
        <w:gridCol w:w="4229"/>
      </w:tblGrid>
      <w:tr w:rsidR="2547986E" w14:paraId="3F3DF4BF" w14:textId="77777777" w:rsidTr="005845BE">
        <w:tc>
          <w:tcPr>
            <w:tcW w:w="4676" w:type="dxa"/>
          </w:tcPr>
          <w:p w14:paraId="260B16BB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2522" w:type="dxa"/>
          </w:tcPr>
          <w:p w14:paraId="4A3FBB23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083" w:type="dxa"/>
          </w:tcPr>
          <w:p w14:paraId="513B362A" w14:textId="478CF75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</w:t>
            </w:r>
            <w:r w:rsidR="006438DF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4229" w:type="dxa"/>
          </w:tcPr>
          <w:p w14:paraId="1354A570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01967AE6" w14:textId="77777777" w:rsidTr="005845BE">
        <w:tc>
          <w:tcPr>
            <w:tcW w:w="4676" w:type="dxa"/>
          </w:tcPr>
          <w:p w14:paraId="0A3C7EE6" w14:textId="6F0AC7FE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>Product type CD</w:t>
            </w:r>
          </w:p>
        </w:tc>
        <w:tc>
          <w:tcPr>
            <w:tcW w:w="2522" w:type="dxa"/>
          </w:tcPr>
          <w:p w14:paraId="5FD2F60E" w14:textId="77B1973A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>PRODUCT_TYPE_CD</w:t>
            </w:r>
          </w:p>
        </w:tc>
        <w:tc>
          <w:tcPr>
            <w:tcW w:w="1083" w:type="dxa"/>
          </w:tcPr>
          <w:p w14:paraId="101894CA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4229" w:type="dxa"/>
          </w:tcPr>
          <w:p w14:paraId="5B1FCE1D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1BC1A819" w14:textId="77777777" w:rsidTr="005845BE">
        <w:tc>
          <w:tcPr>
            <w:tcW w:w="4676" w:type="dxa"/>
          </w:tcPr>
          <w:p w14:paraId="3EF1671F" w14:textId="3F7D30BB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 xml:space="preserve">Product Type / Product Type Desc </w:t>
            </w:r>
          </w:p>
        </w:tc>
        <w:tc>
          <w:tcPr>
            <w:tcW w:w="2522" w:type="dxa"/>
          </w:tcPr>
          <w:p w14:paraId="41682024" w14:textId="1321999A" w:rsidR="2547986E" w:rsidRDefault="2547986E" w:rsidP="2547986E">
            <w:pPr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>PRODUCT_TYPE_DESC</w:t>
            </w:r>
          </w:p>
          <w:p w14:paraId="40E5AAF2" w14:textId="30760AEB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083" w:type="dxa"/>
          </w:tcPr>
          <w:p w14:paraId="777FCA7B" w14:textId="1CE7615D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4229" w:type="dxa"/>
          </w:tcPr>
          <w:p w14:paraId="6EE320E8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37842B9B" w14:textId="77777777" w:rsidTr="005845BE">
        <w:trPr>
          <w:trHeight w:val="300"/>
        </w:trPr>
        <w:tc>
          <w:tcPr>
            <w:tcW w:w="4676" w:type="dxa"/>
          </w:tcPr>
          <w:p w14:paraId="4784ACC7" w14:textId="34B9C4A5" w:rsidR="2547986E" w:rsidRDefault="2547986E" w:rsidP="2547986E">
            <w:pPr>
              <w:rPr>
                <w:sz w:val="24"/>
                <w:szCs w:val="24"/>
                <w:highlight w:val="yellow"/>
              </w:rPr>
            </w:pPr>
            <w:r w:rsidRPr="2547986E">
              <w:rPr>
                <w:sz w:val="24"/>
                <w:szCs w:val="24"/>
                <w:highlight w:val="yellow"/>
              </w:rPr>
              <w:t xml:space="preserve">Product Type Market </w:t>
            </w:r>
            <w:r w:rsidR="006438DF" w:rsidRPr="006438DF">
              <w:rPr>
                <w:b/>
                <w:bCs/>
                <w:color w:val="FF0000"/>
                <w:sz w:val="24"/>
                <w:szCs w:val="24"/>
                <w:highlight w:val="yellow"/>
              </w:rPr>
              <w:t>Sector</w:t>
            </w:r>
            <w:r w:rsidRPr="2547986E">
              <w:rPr>
                <w:sz w:val="24"/>
                <w:szCs w:val="24"/>
                <w:highlight w:val="yellow"/>
              </w:rPr>
              <w:t xml:space="preserve">// </w:t>
            </w:r>
            <w:proofErr w:type="spellStart"/>
            <w:r w:rsidRPr="2547986E">
              <w:rPr>
                <w:sz w:val="24"/>
                <w:szCs w:val="24"/>
                <w:highlight w:val="yellow"/>
              </w:rPr>
              <w:t>market_sector</w:t>
            </w:r>
            <w:proofErr w:type="spellEnd"/>
            <w:r w:rsidRPr="254798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2" w:type="dxa"/>
          </w:tcPr>
          <w:p w14:paraId="38847A9F" w14:textId="41B40F4E" w:rsidR="2547986E" w:rsidRDefault="00841BCD" w:rsidP="2547986E">
            <w:pPr>
              <w:rPr>
                <w:rFonts w:eastAsia="Times New Roman"/>
                <w:color w:val="000000" w:themeColor="text1"/>
                <w:highlight w:val="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83" w:type="dxa"/>
          </w:tcPr>
          <w:p w14:paraId="5E3EC6D3" w14:textId="61AAFA78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sz w:val="18"/>
                <w:szCs w:val="18"/>
              </w:rPr>
              <w:t>m-mkt</w:t>
            </w:r>
          </w:p>
        </w:tc>
        <w:tc>
          <w:tcPr>
            <w:tcW w:w="4229" w:type="dxa"/>
          </w:tcPr>
          <w:p w14:paraId="5441D967" w14:textId="31877C1C" w:rsidR="2547986E" w:rsidRDefault="005845BE" w:rsidP="2547986E">
            <w:pPr>
              <w:rPr>
                <w:rFonts w:eastAsia="Times New Roman"/>
              </w:rPr>
            </w:pPr>
            <w:r w:rsidRPr="00285B27">
              <w:rPr>
                <w:rFonts w:eastAsia="Times New Roman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a SECTOR_CD for sure, and if the market sector differs from the sector then there is another field called MARKET_MAJOR_INDEX_CD</w:t>
            </w:r>
          </w:p>
        </w:tc>
      </w:tr>
    </w:tbl>
    <w:p w14:paraId="1E94DDFD" w14:textId="3ECBDDA1" w:rsidR="00CD7957" w:rsidRPr="00CD7957" w:rsidRDefault="008E1010" w:rsidP="0098324D">
      <w:pPr>
        <w:pStyle w:val="Heading1"/>
        <w:rPr>
          <w:rFonts w:eastAsia="Times New Roman"/>
        </w:rPr>
      </w:pPr>
      <w:bookmarkStart w:id="190" w:name="_Hlk92957204"/>
      <w:bookmarkStart w:id="191" w:name="_Hlk92957139"/>
      <w:proofErr w:type="spellStart"/>
      <w:r w:rsidRPr="000C6547">
        <w:rPr>
          <w:rFonts w:eastAsia="Times New Roman"/>
          <w:rPrChange w:id="192" w:author="Joey Avniel" w:date="2022-01-13T09:05:00Z">
            <w:rPr>
              <w:rFonts w:eastAsia="Times New Roman"/>
              <w:highlight w:val="darkGray"/>
            </w:rPr>
          </w:rPrChange>
        </w:rPr>
        <w:t>rpt_EMRPositionHoldings</w:t>
      </w:r>
      <w:proofErr w:type="spellEnd"/>
      <w:r w:rsidR="006438DF">
        <w:rPr>
          <w:rFonts w:eastAsia="Times New Roman"/>
        </w:rPr>
        <w:t xml:space="preserve"> </w:t>
      </w:r>
      <w:bookmarkEnd w:id="190"/>
      <w:r w:rsidR="006438DF">
        <w:rPr>
          <w:rFonts w:eastAsia="Times New Roman"/>
        </w:rPr>
        <w:t xml:space="preserve">– Pending RBC answer on how </w:t>
      </w:r>
      <w:r w:rsidR="00173D45">
        <w:rPr>
          <w:rFonts w:eastAsia="Times New Roman"/>
        </w:rPr>
        <w:t>we do it</w:t>
      </w:r>
    </w:p>
    <w:tbl>
      <w:tblPr>
        <w:tblStyle w:val="TableGrid"/>
        <w:tblW w:w="0" w:type="auto"/>
        <w:tblInd w:w="-54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  <w:tblPrChange w:id="193" w:author="Joey Avniel" w:date="2022-01-13T09:06:00Z">
          <w:tblPr>
            <w:tblStyle w:val="TableGrid"/>
            <w:tblW w:w="0" w:type="auto"/>
            <w:tblInd w:w="-543" w:type="dxa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4A0" w:firstRow="1" w:lastRow="0" w:firstColumn="1" w:lastColumn="0" w:noHBand="0" w:noVBand="1"/>
          </w:tblPr>
        </w:tblPrChange>
      </w:tblPr>
      <w:tblGrid>
        <w:gridCol w:w="3150"/>
        <w:gridCol w:w="3420"/>
        <w:gridCol w:w="1918"/>
        <w:gridCol w:w="1409"/>
        <w:tblGridChange w:id="194">
          <w:tblGrid>
            <w:gridCol w:w="3150"/>
            <w:gridCol w:w="3420"/>
            <w:gridCol w:w="1918"/>
            <w:gridCol w:w="1409"/>
          </w:tblGrid>
        </w:tblGridChange>
      </w:tblGrid>
      <w:tr w:rsidR="2547986E" w14:paraId="654F5DB7" w14:textId="77777777" w:rsidTr="000C6547">
        <w:tc>
          <w:tcPr>
            <w:tcW w:w="3150" w:type="dxa"/>
            <w:shd w:val="clear" w:color="auto" w:fill="FFFFFF" w:themeFill="background1"/>
            <w:tcPrChange w:id="195" w:author="Joey Avniel" w:date="2022-01-13T09:06:00Z">
              <w:tcPr>
                <w:tcW w:w="3150" w:type="dxa"/>
                <w:shd w:val="clear" w:color="auto" w:fill="808080" w:themeFill="background1" w:themeFillShade="80"/>
              </w:tcPr>
            </w:tcPrChange>
          </w:tcPr>
          <w:p w14:paraId="22798520" w14:textId="737D60BF" w:rsidR="2547986E" w:rsidRPr="000C6547" w:rsidRDefault="2547986E" w:rsidP="2547986E">
            <w:pPr>
              <w:rPr>
                <w:rFonts w:eastAsia="Times New Roman"/>
                <w:b/>
                <w:bCs/>
                <w:rPrChange w:id="196" w:author="Joey Avniel" w:date="2022-01-13T09:05:00Z">
                  <w:rPr>
                    <w:rFonts w:eastAsia="Times New Roman"/>
                    <w:b/>
                    <w:bCs/>
                    <w:highlight w:val="darkGray"/>
                  </w:rPr>
                </w:rPrChange>
              </w:rPr>
            </w:pPr>
            <w:r w:rsidRPr="000C6547">
              <w:rPr>
                <w:rFonts w:eastAsia="Times New Roman"/>
                <w:b/>
                <w:bCs/>
                <w:rPrChange w:id="197" w:author="Joey Avniel" w:date="2022-01-13T09:05:00Z">
                  <w:rPr>
                    <w:rFonts w:eastAsia="Times New Roman"/>
                    <w:b/>
                    <w:bCs/>
                    <w:highlight w:val="darkGray"/>
                  </w:rPr>
                </w:rPrChange>
              </w:rPr>
              <w:t>Glossary Term(s)</w:t>
            </w:r>
          </w:p>
        </w:tc>
        <w:tc>
          <w:tcPr>
            <w:tcW w:w="3420" w:type="dxa"/>
            <w:shd w:val="clear" w:color="auto" w:fill="FFFFFF" w:themeFill="background1"/>
            <w:tcPrChange w:id="198" w:author="Joey Avniel" w:date="2022-01-13T09:06:00Z">
              <w:tcPr>
                <w:tcW w:w="3420" w:type="dxa"/>
                <w:shd w:val="clear" w:color="auto" w:fill="808080" w:themeFill="background1" w:themeFillShade="80"/>
              </w:tcPr>
            </w:tcPrChange>
          </w:tcPr>
          <w:p w14:paraId="620126CB" w14:textId="184D8EF8" w:rsidR="2547986E" w:rsidRPr="000C6547" w:rsidRDefault="2547986E" w:rsidP="2547986E">
            <w:pPr>
              <w:rPr>
                <w:rFonts w:eastAsia="Times New Roman"/>
                <w:b/>
                <w:bCs/>
              </w:rPr>
            </w:pPr>
            <w:r w:rsidRPr="000C6547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918" w:type="dxa"/>
            <w:shd w:val="clear" w:color="auto" w:fill="FFFFFF" w:themeFill="background1"/>
            <w:tcPrChange w:id="199" w:author="Joey Avniel" w:date="2022-01-13T09:06:00Z">
              <w:tcPr>
                <w:tcW w:w="1918" w:type="dxa"/>
                <w:shd w:val="clear" w:color="auto" w:fill="808080" w:themeFill="background1" w:themeFillShade="80"/>
              </w:tcPr>
            </w:tcPrChange>
          </w:tcPr>
          <w:p w14:paraId="2F4C81C8" w14:textId="6C4C7778" w:rsidR="2547986E" w:rsidRPr="000C6547" w:rsidRDefault="2547986E" w:rsidP="2547986E">
            <w:pPr>
              <w:rPr>
                <w:rFonts w:eastAsia="Times New Roman"/>
                <w:b/>
                <w:bCs/>
              </w:rPr>
            </w:pPr>
            <w:r w:rsidRPr="000C6547">
              <w:rPr>
                <w:rFonts w:eastAsia="Times New Roman"/>
                <w:b/>
                <w:bCs/>
              </w:rPr>
              <w:t>Example</w:t>
            </w:r>
            <w:r w:rsidR="006438DF" w:rsidRPr="000C6547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1409" w:type="dxa"/>
            <w:shd w:val="clear" w:color="auto" w:fill="FFFFFF" w:themeFill="background1"/>
            <w:tcPrChange w:id="200" w:author="Joey Avniel" w:date="2022-01-13T09:06:00Z">
              <w:tcPr>
                <w:tcW w:w="1409" w:type="dxa"/>
                <w:shd w:val="clear" w:color="auto" w:fill="808080" w:themeFill="background1" w:themeFillShade="80"/>
              </w:tcPr>
            </w:tcPrChange>
          </w:tcPr>
          <w:p w14:paraId="4F1D0EFF" w14:textId="42071A40" w:rsidR="2547986E" w:rsidRPr="000C6547" w:rsidRDefault="2547986E" w:rsidP="2547986E">
            <w:pPr>
              <w:rPr>
                <w:rFonts w:eastAsia="Times New Roman"/>
                <w:b/>
                <w:bCs/>
              </w:rPr>
            </w:pPr>
            <w:r w:rsidRPr="000C6547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3BA83524" w14:textId="77777777" w:rsidTr="000C6547">
        <w:tc>
          <w:tcPr>
            <w:tcW w:w="3150" w:type="dxa"/>
            <w:shd w:val="clear" w:color="auto" w:fill="FFFFFF" w:themeFill="background1"/>
            <w:tcPrChange w:id="201" w:author="Joey Avniel" w:date="2022-01-13T09:06:00Z">
              <w:tcPr>
                <w:tcW w:w="3150" w:type="dxa"/>
                <w:shd w:val="clear" w:color="auto" w:fill="808080" w:themeFill="background1" w:themeFillShade="80"/>
              </w:tcPr>
            </w:tcPrChange>
          </w:tcPr>
          <w:p w14:paraId="50658F2D" w14:textId="4484ECF8" w:rsidR="2547986E" w:rsidRPr="000C6547" w:rsidRDefault="2547986E" w:rsidP="2547986E">
            <w:pPr>
              <w:spacing w:line="259" w:lineRule="auto"/>
              <w:rPr>
                <w:rFonts w:eastAsia="Times New Roman"/>
                <w:b/>
                <w:bCs/>
                <w:color w:val="FF0000"/>
                <w:rPrChange w:id="202" w:author="Joey Avniel" w:date="2022-01-13T09:05:00Z">
                  <w:rPr>
                    <w:rFonts w:eastAsia="Times New Roman"/>
                    <w:b/>
                    <w:bCs/>
                    <w:color w:val="FF0000"/>
                    <w:highlight w:val="darkGray"/>
                  </w:rPr>
                </w:rPrChange>
              </w:rPr>
            </w:pPr>
            <w:bookmarkStart w:id="203" w:name="_Hlk92957192"/>
            <w:proofErr w:type="spellStart"/>
            <w:r w:rsidRPr="000C6547">
              <w:rPr>
                <w:rFonts w:eastAsia="Times New Roman"/>
                <w:b/>
                <w:bCs/>
                <w:color w:val="FF0000"/>
                <w:rPrChange w:id="204" w:author="Joey Avniel" w:date="2022-01-13T09:05:00Z">
                  <w:rPr>
                    <w:rFonts w:eastAsia="Times New Roman"/>
                    <w:b/>
                    <w:bCs/>
                    <w:color w:val="FF0000"/>
                    <w:highlight w:val="darkGray"/>
                  </w:rPr>
                </w:rPrChange>
              </w:rPr>
              <w:t>accountNumber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  <w:tcPrChange w:id="205" w:author="Joey Avniel" w:date="2022-01-13T09:06:00Z">
              <w:tcPr>
                <w:tcW w:w="3420" w:type="dxa"/>
                <w:shd w:val="clear" w:color="auto" w:fill="808080" w:themeFill="background1" w:themeFillShade="80"/>
              </w:tcPr>
            </w:tcPrChange>
          </w:tcPr>
          <w:p w14:paraId="4F35EB57" w14:textId="5AD8230A" w:rsidR="2547986E" w:rsidRPr="000C6547" w:rsidRDefault="00841BCD" w:rsidP="2547986E">
            <w:pPr>
              <w:spacing w:line="259" w:lineRule="auto"/>
              <w:rPr>
                <w:sz w:val="24"/>
                <w:szCs w:val="24"/>
              </w:rPr>
            </w:pPr>
            <w:r w:rsidRPr="000C6547">
              <w:rPr>
                <w:color w:val="FBE4D5" w:themeColor="accent2" w:themeTint="33"/>
                <w:sz w:val="24"/>
                <w:szCs w:val="24"/>
                <w:rPrChange w:id="206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shd w:val="clear" w:color="auto" w:fill="FFFFFF" w:themeFill="background1"/>
            <w:tcPrChange w:id="207" w:author="Joey Avniel" w:date="2022-01-13T09:06:00Z">
              <w:tcPr>
                <w:tcW w:w="1918" w:type="dxa"/>
                <w:shd w:val="clear" w:color="auto" w:fill="808080" w:themeFill="background1" w:themeFillShade="80"/>
              </w:tcPr>
            </w:tcPrChange>
          </w:tcPr>
          <w:p w14:paraId="6E6567C2" w14:textId="1A5EC81B" w:rsidR="2547986E" w:rsidRPr="000C6547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409" w:type="dxa"/>
            <w:shd w:val="clear" w:color="auto" w:fill="FFFFFF" w:themeFill="background1"/>
            <w:tcPrChange w:id="208" w:author="Joey Avniel" w:date="2022-01-13T09:06:00Z">
              <w:tcPr>
                <w:tcW w:w="1409" w:type="dxa"/>
                <w:shd w:val="clear" w:color="auto" w:fill="808080" w:themeFill="background1" w:themeFillShade="80"/>
              </w:tcPr>
            </w:tcPrChange>
          </w:tcPr>
          <w:p w14:paraId="378432C0" w14:textId="77777777" w:rsidR="2547986E" w:rsidRPr="000C6547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23F95FFE" w14:textId="77777777" w:rsidTr="000C6547">
        <w:tc>
          <w:tcPr>
            <w:tcW w:w="3150" w:type="dxa"/>
            <w:shd w:val="clear" w:color="auto" w:fill="FFFFFF" w:themeFill="background1"/>
            <w:tcPrChange w:id="209" w:author="Joey Avniel" w:date="2022-01-13T09:06:00Z">
              <w:tcPr>
                <w:tcW w:w="3150" w:type="dxa"/>
                <w:shd w:val="clear" w:color="auto" w:fill="808080" w:themeFill="background1" w:themeFillShade="80"/>
              </w:tcPr>
            </w:tcPrChange>
          </w:tcPr>
          <w:p w14:paraId="3AB61819" w14:textId="357620F4" w:rsidR="2547986E" w:rsidRPr="000C6547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rPrChange w:id="210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</w:pPr>
            <w:proofErr w:type="spellStart"/>
            <w:r w:rsidRPr="000C6547">
              <w:rPr>
                <w:b/>
                <w:bCs/>
                <w:color w:val="FF0000"/>
                <w:sz w:val="24"/>
                <w:szCs w:val="24"/>
                <w:rPrChange w:id="211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  <w:t>product_type_cd</w:t>
            </w:r>
            <w:proofErr w:type="spellEnd"/>
          </w:p>
        </w:tc>
        <w:tc>
          <w:tcPr>
            <w:tcW w:w="3420" w:type="dxa"/>
            <w:shd w:val="clear" w:color="auto" w:fill="FFFFFF" w:themeFill="background1"/>
            <w:tcPrChange w:id="212" w:author="Joey Avniel" w:date="2022-01-13T09:06:00Z">
              <w:tcPr>
                <w:tcW w:w="3420" w:type="dxa"/>
                <w:shd w:val="clear" w:color="auto" w:fill="808080" w:themeFill="background1" w:themeFillShade="80"/>
              </w:tcPr>
            </w:tcPrChange>
          </w:tcPr>
          <w:p w14:paraId="0C5D15F3" w14:textId="73DB557A" w:rsidR="2547986E" w:rsidRPr="000C6547" w:rsidRDefault="00841BCD" w:rsidP="2547986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C6547">
              <w:rPr>
                <w:color w:val="FBE4D5" w:themeColor="accent2" w:themeTint="33"/>
                <w:sz w:val="24"/>
                <w:szCs w:val="24"/>
                <w:rPrChange w:id="213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shd w:val="clear" w:color="auto" w:fill="FFFFFF" w:themeFill="background1"/>
            <w:tcPrChange w:id="214" w:author="Joey Avniel" w:date="2022-01-13T09:06:00Z">
              <w:tcPr>
                <w:tcW w:w="1918" w:type="dxa"/>
                <w:shd w:val="clear" w:color="auto" w:fill="808080" w:themeFill="background1" w:themeFillShade="80"/>
              </w:tcPr>
            </w:tcPrChange>
          </w:tcPr>
          <w:p w14:paraId="26A1ACB7" w14:textId="1EECE1D9" w:rsidR="2547986E" w:rsidRPr="000C6547" w:rsidRDefault="2547986E" w:rsidP="2547986E"/>
        </w:tc>
        <w:tc>
          <w:tcPr>
            <w:tcW w:w="1409" w:type="dxa"/>
            <w:shd w:val="clear" w:color="auto" w:fill="FFFFFF" w:themeFill="background1"/>
            <w:tcPrChange w:id="215" w:author="Joey Avniel" w:date="2022-01-13T09:06:00Z">
              <w:tcPr>
                <w:tcW w:w="1409" w:type="dxa"/>
                <w:shd w:val="clear" w:color="auto" w:fill="808080" w:themeFill="background1" w:themeFillShade="80"/>
              </w:tcPr>
            </w:tcPrChange>
          </w:tcPr>
          <w:p w14:paraId="75F3DEB5" w14:textId="77777777" w:rsidR="2547986E" w:rsidRPr="000C6547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5F84F527" w14:textId="77777777" w:rsidTr="000C6547">
        <w:tc>
          <w:tcPr>
            <w:tcW w:w="3150" w:type="dxa"/>
            <w:shd w:val="clear" w:color="auto" w:fill="FFFFFF" w:themeFill="background1"/>
            <w:tcPrChange w:id="216" w:author="Joey Avniel" w:date="2022-01-13T09:06:00Z">
              <w:tcPr>
                <w:tcW w:w="3150" w:type="dxa"/>
                <w:shd w:val="clear" w:color="auto" w:fill="808080" w:themeFill="background1" w:themeFillShade="80"/>
              </w:tcPr>
            </w:tcPrChange>
          </w:tcPr>
          <w:p w14:paraId="37FE983E" w14:textId="668FC4C6" w:rsidR="2547986E" w:rsidRPr="000C6547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rPrChange w:id="217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</w:pPr>
            <w:r w:rsidRPr="000C6547">
              <w:rPr>
                <w:b/>
                <w:bCs/>
                <w:color w:val="FF0000"/>
                <w:sz w:val="24"/>
                <w:szCs w:val="24"/>
                <w:rPrChange w:id="218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  <w:t>Value Base Currency</w:t>
            </w:r>
          </w:p>
        </w:tc>
        <w:tc>
          <w:tcPr>
            <w:tcW w:w="3420" w:type="dxa"/>
            <w:shd w:val="clear" w:color="auto" w:fill="FFFFFF" w:themeFill="background1"/>
            <w:tcPrChange w:id="219" w:author="Joey Avniel" w:date="2022-01-13T09:06:00Z">
              <w:tcPr>
                <w:tcW w:w="3420" w:type="dxa"/>
                <w:shd w:val="clear" w:color="auto" w:fill="808080" w:themeFill="background1" w:themeFillShade="80"/>
              </w:tcPr>
            </w:tcPrChange>
          </w:tcPr>
          <w:p w14:paraId="4E87E0C3" w14:textId="1D45250F" w:rsidR="2547986E" w:rsidRPr="000C6547" w:rsidRDefault="006438DF" w:rsidP="2547986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0C6547">
              <w:rPr>
                <w:b/>
                <w:bCs/>
                <w:color w:val="FF0000"/>
                <w:sz w:val="24"/>
                <w:szCs w:val="24"/>
              </w:rPr>
              <w:t>BaseCurrency</w:t>
            </w:r>
            <w:proofErr w:type="spellEnd"/>
            <w:r w:rsidRPr="000C6547">
              <w:rPr>
                <w:color w:val="FBE4D5" w:themeColor="accent2" w:themeTint="33"/>
                <w:sz w:val="24"/>
                <w:szCs w:val="24"/>
                <w:rPrChange w:id="220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br/>
            </w:r>
            <w:r w:rsidR="00841BCD" w:rsidRPr="000C6547">
              <w:rPr>
                <w:color w:val="FBE4D5" w:themeColor="accent2" w:themeTint="33"/>
                <w:sz w:val="24"/>
                <w:szCs w:val="24"/>
                <w:rPrChange w:id="221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shd w:val="clear" w:color="auto" w:fill="FFFFFF" w:themeFill="background1"/>
            <w:tcPrChange w:id="222" w:author="Joey Avniel" w:date="2022-01-13T09:06:00Z">
              <w:tcPr>
                <w:tcW w:w="1918" w:type="dxa"/>
                <w:shd w:val="clear" w:color="auto" w:fill="808080" w:themeFill="background1" w:themeFillShade="80"/>
              </w:tcPr>
            </w:tcPrChange>
          </w:tcPr>
          <w:p w14:paraId="77E1E9E2" w14:textId="77777777" w:rsidR="2547986E" w:rsidRPr="000C6547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409" w:type="dxa"/>
            <w:shd w:val="clear" w:color="auto" w:fill="FFFFFF" w:themeFill="background1"/>
            <w:tcPrChange w:id="223" w:author="Joey Avniel" w:date="2022-01-13T09:06:00Z">
              <w:tcPr>
                <w:tcW w:w="1409" w:type="dxa"/>
                <w:shd w:val="clear" w:color="auto" w:fill="808080" w:themeFill="background1" w:themeFillShade="80"/>
              </w:tcPr>
            </w:tcPrChange>
          </w:tcPr>
          <w:p w14:paraId="60B7664D" w14:textId="77777777" w:rsidR="2547986E" w:rsidRPr="000C6547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304FFDE8" w14:textId="77777777" w:rsidTr="000C6547">
        <w:trPr>
          <w:trHeight w:val="300"/>
          <w:trPrChange w:id="224" w:author="Joey Avniel" w:date="2022-01-13T09:06:00Z">
            <w:trPr>
              <w:trHeight w:val="300"/>
            </w:trPr>
          </w:trPrChange>
        </w:trPr>
        <w:tc>
          <w:tcPr>
            <w:tcW w:w="315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25" w:author="Joey Avniel" w:date="2022-01-13T09:06:00Z">
              <w:tcPr>
                <w:tcW w:w="315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3FAC2FB7" w14:textId="416A77CC" w:rsidR="2547986E" w:rsidRPr="000C6547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rPrChange w:id="226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</w:pPr>
            <w:r w:rsidRPr="000C6547">
              <w:rPr>
                <w:b/>
                <w:bCs/>
                <w:color w:val="FF0000"/>
                <w:sz w:val="24"/>
                <w:szCs w:val="24"/>
                <w:rPrChange w:id="227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  <w:t>Total Balance Consolidated</w:t>
            </w:r>
          </w:p>
        </w:tc>
        <w:tc>
          <w:tcPr>
            <w:tcW w:w="342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28" w:author="Joey Avniel" w:date="2022-01-13T09:06:00Z">
              <w:tcPr>
                <w:tcW w:w="342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424609DF" w14:textId="2912638F" w:rsidR="2547986E" w:rsidRPr="000C6547" w:rsidRDefault="006438DF" w:rsidP="2547986E">
            <w:pPr>
              <w:spacing w:line="259" w:lineRule="auto"/>
              <w:rPr>
                <w:rFonts w:ascii="Calibri" w:eastAsia="Calibri" w:hAnsi="Calibri" w:cs="Calibri"/>
                <w:color w:val="444444"/>
                <w:rPrChange w:id="229" w:author="Joey Avniel" w:date="2022-01-13T09:05:00Z">
                  <w:rPr>
                    <w:rFonts w:ascii="Calibri" w:eastAsia="Calibri" w:hAnsi="Calibri" w:cs="Calibri"/>
                    <w:color w:val="444444"/>
                    <w:highlight w:val="yellow"/>
                  </w:rPr>
                </w:rPrChange>
              </w:rPr>
            </w:pPr>
            <w:proofErr w:type="spellStart"/>
            <w:r w:rsidRPr="000C6547">
              <w:rPr>
                <w:b/>
                <w:bCs/>
                <w:color w:val="FF0000"/>
                <w:sz w:val="24"/>
                <w:szCs w:val="24"/>
              </w:rPr>
              <w:t>total_balance_base_curr_value</w:t>
            </w:r>
            <w:proofErr w:type="spellEnd"/>
            <w:r w:rsidRPr="000C6547">
              <w:rPr>
                <w:color w:val="FBE4D5" w:themeColor="accent2" w:themeTint="33"/>
                <w:sz w:val="24"/>
                <w:szCs w:val="24"/>
                <w:rPrChange w:id="230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br/>
            </w:r>
            <w:r w:rsidR="00841BCD" w:rsidRPr="000C6547">
              <w:rPr>
                <w:color w:val="FBE4D5" w:themeColor="accent2" w:themeTint="33"/>
                <w:sz w:val="24"/>
                <w:szCs w:val="24"/>
                <w:rPrChange w:id="231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32" w:author="Joey Avniel" w:date="2022-01-13T09:06:00Z">
              <w:tcPr>
                <w:tcW w:w="1918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09486BC7" w14:textId="0174BE15" w:rsidR="2547986E" w:rsidRPr="000C6547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409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33" w:author="Joey Avniel" w:date="2022-01-13T09:06:00Z">
              <w:tcPr>
                <w:tcW w:w="1409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5C589AA3" w14:textId="77777777" w:rsidR="2547986E" w:rsidRPr="000C6547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72D9737D" w14:textId="77777777" w:rsidTr="000C6547">
        <w:trPr>
          <w:trHeight w:val="300"/>
          <w:trPrChange w:id="234" w:author="Joey Avniel" w:date="2022-01-13T09:06:00Z">
            <w:trPr>
              <w:trHeight w:val="300"/>
            </w:trPr>
          </w:trPrChange>
        </w:trPr>
        <w:tc>
          <w:tcPr>
            <w:tcW w:w="315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35" w:author="Joey Avniel" w:date="2022-01-13T09:06:00Z">
              <w:tcPr>
                <w:tcW w:w="315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170F6AD5" w14:textId="4E8879DD" w:rsidR="2547986E" w:rsidRPr="000C6547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rPrChange w:id="236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</w:pPr>
            <w:proofErr w:type="spellStart"/>
            <w:r w:rsidRPr="000C6547">
              <w:rPr>
                <w:b/>
                <w:bCs/>
                <w:color w:val="FF0000"/>
                <w:sz w:val="24"/>
                <w:szCs w:val="24"/>
                <w:rPrChange w:id="237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  <w:t>ActualPCLow</w:t>
            </w:r>
            <w:proofErr w:type="spellEnd"/>
          </w:p>
        </w:tc>
        <w:tc>
          <w:tcPr>
            <w:tcW w:w="342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38" w:author="Joey Avniel" w:date="2022-01-13T09:06:00Z">
              <w:tcPr>
                <w:tcW w:w="342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319B6962" w14:textId="2CA4BEBF" w:rsidR="2547986E" w:rsidRPr="000C6547" w:rsidRDefault="00841BCD" w:rsidP="2547986E">
            <w:pPr>
              <w:rPr>
                <w:rFonts w:ascii="Calibri" w:eastAsia="Calibri" w:hAnsi="Calibri" w:cs="Calibri"/>
                <w:color w:val="000000" w:themeColor="text1"/>
                <w:rPrChange w:id="239" w:author="Joey Avniel" w:date="2022-01-13T09:05:00Z">
                  <w:rPr>
                    <w:rFonts w:ascii="Calibri" w:eastAsia="Calibri" w:hAnsi="Calibri" w:cs="Calibri"/>
                    <w:color w:val="000000" w:themeColor="text1"/>
                    <w:highlight w:val="yellow"/>
                  </w:rPr>
                </w:rPrChange>
              </w:rPr>
            </w:pPr>
            <w:r w:rsidRPr="000C6547">
              <w:rPr>
                <w:color w:val="FBE4D5" w:themeColor="accent2" w:themeTint="33"/>
                <w:sz w:val="24"/>
                <w:szCs w:val="24"/>
                <w:rPrChange w:id="240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41" w:author="Joey Avniel" w:date="2022-01-13T09:06:00Z">
              <w:tcPr>
                <w:tcW w:w="1918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34A598DA" w14:textId="57C65713" w:rsidR="2547986E" w:rsidRPr="000C6547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409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42" w:author="Joey Avniel" w:date="2022-01-13T09:06:00Z">
              <w:tcPr>
                <w:tcW w:w="1409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7B4125A8" w14:textId="089F7E20" w:rsidR="2547986E" w:rsidRPr="000C6547" w:rsidRDefault="2547986E" w:rsidP="2547986E">
            <w:pPr>
              <w:rPr>
                <w:sz w:val="16"/>
                <w:szCs w:val="16"/>
              </w:rPr>
            </w:pPr>
          </w:p>
        </w:tc>
      </w:tr>
      <w:tr w:rsidR="2547986E" w14:paraId="0CD30CE1" w14:textId="77777777" w:rsidTr="000C6547">
        <w:trPr>
          <w:trHeight w:val="300"/>
          <w:trPrChange w:id="243" w:author="Joey Avniel" w:date="2022-01-13T09:06:00Z">
            <w:trPr>
              <w:trHeight w:val="300"/>
            </w:trPr>
          </w:trPrChange>
        </w:trPr>
        <w:tc>
          <w:tcPr>
            <w:tcW w:w="315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44" w:author="Joey Avniel" w:date="2022-01-13T09:06:00Z">
              <w:tcPr>
                <w:tcW w:w="315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33D44CDF" w14:textId="4AC3499F" w:rsidR="2547986E" w:rsidRPr="000C6547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rPrChange w:id="245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</w:pPr>
            <w:proofErr w:type="spellStart"/>
            <w:r w:rsidRPr="000C6547">
              <w:rPr>
                <w:b/>
                <w:bCs/>
                <w:color w:val="FF0000"/>
                <w:sz w:val="24"/>
                <w:szCs w:val="24"/>
                <w:rPrChange w:id="246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  <w:t>ActualPCHigh</w:t>
            </w:r>
            <w:proofErr w:type="spellEnd"/>
          </w:p>
        </w:tc>
        <w:tc>
          <w:tcPr>
            <w:tcW w:w="342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47" w:author="Joey Avniel" w:date="2022-01-13T09:06:00Z">
              <w:tcPr>
                <w:tcW w:w="342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6EE48749" w14:textId="473668E6" w:rsidR="2547986E" w:rsidRPr="000C6547" w:rsidRDefault="00841BCD" w:rsidP="2547986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C6547">
              <w:rPr>
                <w:color w:val="FBE4D5" w:themeColor="accent2" w:themeTint="33"/>
                <w:sz w:val="24"/>
                <w:szCs w:val="24"/>
                <w:rPrChange w:id="248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49" w:author="Joey Avniel" w:date="2022-01-13T09:06:00Z">
              <w:tcPr>
                <w:tcW w:w="1918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532A4BC1" w14:textId="3F1DB21A" w:rsidR="2547986E" w:rsidRPr="000C6547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409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50" w:author="Joey Avniel" w:date="2022-01-13T09:06:00Z">
              <w:tcPr>
                <w:tcW w:w="1409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1993EDE6" w14:textId="2E645028" w:rsidR="2547986E" w:rsidRPr="000C6547" w:rsidRDefault="2547986E" w:rsidP="2547986E">
            <w:pPr>
              <w:rPr>
                <w:sz w:val="16"/>
                <w:szCs w:val="16"/>
              </w:rPr>
            </w:pPr>
          </w:p>
        </w:tc>
      </w:tr>
      <w:tr w:rsidR="2547986E" w14:paraId="57D7AD4C" w14:textId="77777777" w:rsidTr="000C6547">
        <w:trPr>
          <w:trHeight w:val="300"/>
          <w:trPrChange w:id="251" w:author="Joey Avniel" w:date="2022-01-13T09:06:00Z">
            <w:trPr>
              <w:trHeight w:val="300"/>
            </w:trPr>
          </w:trPrChange>
        </w:trPr>
        <w:tc>
          <w:tcPr>
            <w:tcW w:w="315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52" w:author="Joey Avniel" w:date="2022-01-13T09:06:00Z">
              <w:tcPr>
                <w:tcW w:w="315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7E098B1C" w14:textId="48B40F47" w:rsidR="2547986E" w:rsidRPr="000C6547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rPrChange w:id="253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</w:pPr>
            <w:r w:rsidRPr="000C6547">
              <w:rPr>
                <w:b/>
                <w:bCs/>
                <w:color w:val="FF0000"/>
                <w:sz w:val="24"/>
                <w:szCs w:val="24"/>
                <w:rPrChange w:id="254" w:author="Joey Avniel" w:date="2022-01-13T09:05:00Z">
                  <w:rPr>
                    <w:b/>
                    <w:bCs/>
                    <w:color w:val="FF0000"/>
                    <w:sz w:val="24"/>
                    <w:szCs w:val="24"/>
                    <w:highlight w:val="darkGray"/>
                  </w:rPr>
                </w:rPrChange>
              </w:rPr>
              <w:t xml:space="preserve">Update Date / Report Run Id </w:t>
            </w:r>
          </w:p>
        </w:tc>
        <w:tc>
          <w:tcPr>
            <w:tcW w:w="3420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55" w:author="Joey Avniel" w:date="2022-01-13T09:06:00Z">
              <w:tcPr>
                <w:tcW w:w="3420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5D2713DC" w14:textId="5A6D2764" w:rsidR="2547986E" w:rsidRPr="000C6547" w:rsidRDefault="006438DF" w:rsidP="2547986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0C6547">
              <w:rPr>
                <w:b/>
                <w:bCs/>
                <w:color w:val="FF0000"/>
                <w:sz w:val="24"/>
                <w:szCs w:val="24"/>
              </w:rPr>
              <w:t>asOfDate</w:t>
            </w:r>
            <w:proofErr w:type="spellEnd"/>
            <w:r w:rsidRPr="000C6547">
              <w:rPr>
                <w:color w:val="FBE4D5" w:themeColor="accent2" w:themeTint="33"/>
                <w:sz w:val="24"/>
                <w:szCs w:val="24"/>
                <w:rPrChange w:id="256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br/>
            </w:r>
            <w:r w:rsidR="00841BCD" w:rsidRPr="000C6547">
              <w:rPr>
                <w:color w:val="FBE4D5" w:themeColor="accent2" w:themeTint="33"/>
                <w:sz w:val="24"/>
                <w:szCs w:val="24"/>
                <w:rPrChange w:id="257" w:author="Joey Avniel" w:date="2022-01-13T09:05:00Z">
                  <w:rPr>
                    <w:color w:val="FBE4D5" w:themeColor="accent2" w:themeTint="33"/>
                    <w:sz w:val="24"/>
                    <w:szCs w:val="24"/>
                    <w:highlight w:val="darkYellow"/>
                  </w:rPr>
                </w:rPrChange>
              </w:rPr>
              <w:t>ASK DATA TEAM</w:t>
            </w:r>
          </w:p>
        </w:tc>
        <w:tc>
          <w:tcPr>
            <w:tcW w:w="1918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58" w:author="Joey Avniel" w:date="2022-01-13T09:06:00Z">
              <w:tcPr>
                <w:tcW w:w="1918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749CA577" w14:textId="0FBE642E" w:rsidR="2547986E" w:rsidRPr="000C6547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409" w:type="dxa"/>
            <w:tcBorders>
              <w:bottom w:val="single" w:sz="2" w:space="0" w:color="000000" w:themeColor="text1"/>
            </w:tcBorders>
            <w:shd w:val="clear" w:color="auto" w:fill="FFFFFF" w:themeFill="background1"/>
            <w:tcPrChange w:id="259" w:author="Joey Avniel" w:date="2022-01-13T09:06:00Z">
              <w:tcPr>
                <w:tcW w:w="1409" w:type="dxa"/>
                <w:tcBorders>
                  <w:bottom w:val="single" w:sz="2" w:space="0" w:color="000000" w:themeColor="text1"/>
                </w:tcBorders>
                <w:shd w:val="clear" w:color="auto" w:fill="808080" w:themeFill="background1" w:themeFillShade="80"/>
              </w:tcPr>
            </w:tcPrChange>
          </w:tcPr>
          <w:p w14:paraId="42E07D70" w14:textId="5E1B4547" w:rsidR="2547986E" w:rsidRPr="000C6547" w:rsidRDefault="2547986E" w:rsidP="2547986E">
            <w:pPr>
              <w:rPr>
                <w:sz w:val="16"/>
                <w:szCs w:val="16"/>
              </w:rPr>
            </w:pPr>
          </w:p>
        </w:tc>
      </w:tr>
      <w:bookmarkEnd w:id="191"/>
      <w:bookmarkEnd w:id="203"/>
    </w:tbl>
    <w:p w14:paraId="7829B8A2" w14:textId="76B83667" w:rsidR="004D78D2" w:rsidRDefault="004D78D2" w:rsidP="2547986E">
      <w:pPr>
        <w:spacing w:after="0" w:line="240" w:lineRule="auto"/>
        <w:rPr>
          <w:rFonts w:eastAsia="Times New Roman"/>
        </w:rPr>
      </w:pPr>
    </w:p>
    <w:p w14:paraId="2E8A23F4" w14:textId="6FED7E42" w:rsidR="005845BE" w:rsidRDefault="005845BE" w:rsidP="005845BE">
      <w:pPr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5845BE">
        <w:rPr>
          <w:rStyle w:val="Heading1Char"/>
          <w:highlight w:val="darkGray"/>
        </w:rPr>
        <w:t>r</w:t>
      </w:r>
      <w:r w:rsidR="0035646A" w:rsidRPr="00173D45">
        <w:rPr>
          <w:rStyle w:val="Heading1Char"/>
          <w:highlight w:val="darkGray"/>
        </w:rPr>
        <w:t>b_ClientLinkSecurityClassification</w:t>
      </w:r>
      <w:proofErr w:type="spellEnd"/>
      <w:r w:rsidR="0035646A" w:rsidRPr="005845BE">
        <w:rPr>
          <w:rStyle w:val="Heading1Char"/>
          <w:highlight w:val="darkGray"/>
        </w:rPr>
        <w:t xml:space="preserve"> </w:t>
      </w:r>
      <w:r w:rsidR="0098324D" w:rsidRPr="005845BE">
        <w:rPr>
          <w:rStyle w:val="Heading1Char"/>
          <w:highlight w:val="darkGray"/>
        </w:rPr>
        <w:br/>
      </w:r>
      <w:r w:rsidRPr="008A0287">
        <w:rPr>
          <w:rFonts w:eastAsia="Times New Roman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information can be captured in a custom string in PRODUCT</w:t>
      </w:r>
    </w:p>
    <w:tbl>
      <w:tblPr>
        <w:tblStyle w:val="TableGrid"/>
        <w:tblW w:w="11700" w:type="dxa"/>
        <w:tblInd w:w="-5" w:type="dxa"/>
        <w:tblLook w:val="04A0" w:firstRow="1" w:lastRow="0" w:firstColumn="1" w:lastColumn="0" w:noHBand="0" w:noVBand="1"/>
      </w:tblPr>
      <w:tblGrid>
        <w:gridCol w:w="2013"/>
        <w:gridCol w:w="1851"/>
        <w:gridCol w:w="1083"/>
        <w:gridCol w:w="1974"/>
        <w:gridCol w:w="4779"/>
      </w:tblGrid>
      <w:tr w:rsidR="00173D45" w:rsidRPr="008D397E" w14:paraId="066CA250" w14:textId="733F337D" w:rsidTr="005845BE">
        <w:trPr>
          <w:trHeight w:val="391"/>
        </w:trPr>
        <w:tc>
          <w:tcPr>
            <w:tcW w:w="2013" w:type="dxa"/>
            <w:shd w:val="clear" w:color="auto" w:fill="808080" w:themeFill="background1" w:themeFillShade="80"/>
          </w:tcPr>
          <w:p w14:paraId="2D7308C6" w14:textId="77777777" w:rsidR="00173D45" w:rsidRPr="008D397E" w:rsidRDefault="00173D45" w:rsidP="00442166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Glossary Term(</w:t>
            </w:r>
            <w:r>
              <w:rPr>
                <w:rFonts w:eastAsia="Times New Roman" w:cstheme="minorHAnsi"/>
                <w:b/>
                <w:bCs/>
              </w:rPr>
              <w:t>s</w:t>
            </w:r>
            <w:r w:rsidRPr="008D397E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1851" w:type="dxa"/>
            <w:shd w:val="clear" w:color="auto" w:fill="808080" w:themeFill="background1" w:themeFillShade="80"/>
          </w:tcPr>
          <w:p w14:paraId="312459C4" w14:textId="77777777" w:rsidR="00173D45" w:rsidRPr="008D397E" w:rsidRDefault="00173D45" w:rsidP="00442166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UDM Name</w:t>
            </w:r>
          </w:p>
        </w:tc>
        <w:tc>
          <w:tcPr>
            <w:tcW w:w="1083" w:type="dxa"/>
            <w:shd w:val="clear" w:color="auto" w:fill="808080" w:themeFill="background1" w:themeFillShade="80"/>
          </w:tcPr>
          <w:p w14:paraId="5A9472C4" w14:textId="59B5629A" w:rsidR="00173D45" w:rsidRPr="008D397E" w:rsidRDefault="00173D45" w:rsidP="00442166">
            <w:pPr>
              <w:rPr>
                <w:rFonts w:eastAsia="Times New Roman" w:cstheme="minorHAnsi"/>
                <w:b/>
                <w:bCs/>
              </w:rPr>
            </w:pPr>
            <w:r w:rsidRPr="008D397E">
              <w:rPr>
                <w:rFonts w:eastAsia="Times New Roman" w:cstheme="minorHAnsi"/>
                <w:b/>
                <w:bCs/>
              </w:rPr>
              <w:t>Example</w:t>
            </w:r>
            <w:r>
              <w:rPr>
                <w:rFonts w:eastAsia="Times New Roman" w:cstheme="minorHAnsi"/>
                <w:b/>
                <w:bCs/>
              </w:rPr>
              <w:t>s</w:t>
            </w:r>
          </w:p>
        </w:tc>
        <w:tc>
          <w:tcPr>
            <w:tcW w:w="1974" w:type="dxa"/>
            <w:shd w:val="clear" w:color="auto" w:fill="808080" w:themeFill="background1" w:themeFillShade="80"/>
          </w:tcPr>
          <w:p w14:paraId="0C03BCBF" w14:textId="77777777" w:rsidR="00173D45" w:rsidRPr="008D397E" w:rsidRDefault="00173D45" w:rsidP="00442166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Comments</w:t>
            </w:r>
          </w:p>
        </w:tc>
        <w:tc>
          <w:tcPr>
            <w:tcW w:w="4779" w:type="dxa"/>
            <w:vMerge w:val="restart"/>
          </w:tcPr>
          <w:p w14:paraId="5AA729BC" w14:textId="557BB44C" w:rsidR="00173D45" w:rsidRDefault="00173D45" w:rsidP="00173D45">
            <w:pPr>
              <w:rPr>
                <w:rFonts w:eastAsia="Times New Roman"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27EEE6" wp14:editId="6504BFE6">
                  <wp:extent cx="2897579" cy="1601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006" cy="161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D45" w14:paraId="75457414" w14:textId="59F8FDB8" w:rsidTr="005845BE">
        <w:trPr>
          <w:trHeight w:val="419"/>
        </w:trPr>
        <w:tc>
          <w:tcPr>
            <w:tcW w:w="2013" w:type="dxa"/>
            <w:shd w:val="clear" w:color="auto" w:fill="808080" w:themeFill="background1" w:themeFillShade="80"/>
          </w:tcPr>
          <w:p w14:paraId="09F28DDB" w14:textId="51C59699" w:rsidR="00173D45" w:rsidRDefault="00173D45" w:rsidP="0044216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Product Key</w:t>
            </w:r>
          </w:p>
        </w:tc>
        <w:tc>
          <w:tcPr>
            <w:tcW w:w="1851" w:type="dxa"/>
            <w:shd w:val="clear" w:color="auto" w:fill="808080" w:themeFill="background1" w:themeFillShade="80"/>
          </w:tcPr>
          <w:p w14:paraId="3938B605" w14:textId="77777777" w:rsidR="00173D45" w:rsidRPr="00B47A24" w:rsidRDefault="00173D45" w:rsidP="00442166">
            <w:pPr>
              <w:rPr>
                <w:color w:val="FBE4D5" w:themeColor="accent2" w:themeTint="33"/>
                <w:sz w:val="24"/>
                <w:szCs w:val="24"/>
                <w:highlight w:val="darkYellow"/>
              </w:rPr>
            </w:pPr>
          </w:p>
        </w:tc>
        <w:tc>
          <w:tcPr>
            <w:tcW w:w="1083" w:type="dxa"/>
            <w:shd w:val="clear" w:color="auto" w:fill="808080" w:themeFill="background1" w:themeFillShade="80"/>
          </w:tcPr>
          <w:p w14:paraId="4FAB9EC7" w14:textId="77777777" w:rsidR="00173D45" w:rsidRDefault="00173D45" w:rsidP="00442166">
            <w:pPr>
              <w:rPr>
                <w:rFonts w:eastAsia="Times New Roman" w:cstheme="minorHAnsi"/>
              </w:rPr>
            </w:pPr>
          </w:p>
        </w:tc>
        <w:tc>
          <w:tcPr>
            <w:tcW w:w="1974" w:type="dxa"/>
            <w:shd w:val="clear" w:color="auto" w:fill="808080" w:themeFill="background1" w:themeFillShade="80"/>
          </w:tcPr>
          <w:p w14:paraId="05F724A5" w14:textId="77777777" w:rsidR="00173D45" w:rsidRPr="00DF5E59" w:rsidRDefault="00173D45" w:rsidP="00442166">
            <w:pPr>
              <w:rPr>
                <w:rFonts w:eastAsia="Times New Roman" w:cstheme="minorHAnsi"/>
              </w:rPr>
            </w:pPr>
          </w:p>
        </w:tc>
        <w:tc>
          <w:tcPr>
            <w:tcW w:w="4779" w:type="dxa"/>
            <w:vMerge/>
          </w:tcPr>
          <w:p w14:paraId="402A4F50" w14:textId="77777777" w:rsidR="00173D45" w:rsidRPr="00DF5E59" w:rsidRDefault="00173D45" w:rsidP="00442166">
            <w:pPr>
              <w:rPr>
                <w:rFonts w:eastAsia="Times New Roman" w:cstheme="minorHAnsi"/>
              </w:rPr>
            </w:pPr>
          </w:p>
        </w:tc>
      </w:tr>
      <w:tr w:rsidR="00173D45" w14:paraId="2E2B594D" w14:textId="3231973D" w:rsidTr="005845BE">
        <w:trPr>
          <w:trHeight w:val="866"/>
        </w:trPr>
        <w:tc>
          <w:tcPr>
            <w:tcW w:w="2013" w:type="dxa"/>
            <w:shd w:val="clear" w:color="auto" w:fill="808080" w:themeFill="background1" w:themeFillShade="80"/>
          </w:tcPr>
          <w:p w14:paraId="109B9003" w14:textId="6AB4FEFD" w:rsidR="00173D45" w:rsidRDefault="00173D45" w:rsidP="0044216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ClassLevelFourCde</w:t>
            </w:r>
            <w:proofErr w:type="spellEnd"/>
          </w:p>
        </w:tc>
        <w:tc>
          <w:tcPr>
            <w:tcW w:w="1851" w:type="dxa"/>
            <w:shd w:val="clear" w:color="auto" w:fill="808080" w:themeFill="background1" w:themeFillShade="80"/>
          </w:tcPr>
          <w:p w14:paraId="3AF0785D" w14:textId="0B9BAB50" w:rsidR="00173D45" w:rsidRDefault="00173D45" w:rsidP="00442166">
            <w:pPr>
              <w:rPr>
                <w:rFonts w:eastAsia="Times New Roman" w:cstheme="minorHAnsi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83" w:type="dxa"/>
            <w:shd w:val="clear" w:color="auto" w:fill="808080" w:themeFill="background1" w:themeFillShade="80"/>
          </w:tcPr>
          <w:p w14:paraId="3646673F" w14:textId="3FAB3811" w:rsidR="00173D45" w:rsidRDefault="00173D45" w:rsidP="00442166">
            <w:pPr>
              <w:rPr>
                <w:rFonts w:eastAsia="Times New Roman" w:cstheme="minorHAnsi"/>
              </w:rPr>
            </w:pPr>
          </w:p>
        </w:tc>
        <w:tc>
          <w:tcPr>
            <w:tcW w:w="1974" w:type="dxa"/>
            <w:shd w:val="clear" w:color="auto" w:fill="808080" w:themeFill="background1" w:themeFillShade="80"/>
          </w:tcPr>
          <w:p w14:paraId="45F39F19" w14:textId="1CC58FD6" w:rsidR="00173D45" w:rsidRDefault="00173D45" w:rsidP="00442166">
            <w:pPr>
              <w:rPr>
                <w:rFonts w:eastAsia="Times New Roman" w:cstheme="minorHAnsi"/>
              </w:rPr>
            </w:pPr>
            <w:r w:rsidRPr="00DF5E59">
              <w:rPr>
                <w:rFonts w:eastAsia="Times New Roman" w:cstheme="minorHAnsi"/>
              </w:rPr>
              <w:t xml:space="preserve">Product </w:t>
            </w:r>
            <w:r w:rsidRPr="00EE34E1">
              <w:rPr>
                <w:rFonts w:eastAsia="Times New Roman" w:cstheme="minorHAnsi"/>
              </w:rPr>
              <w:t>Sector from</w:t>
            </w:r>
            <w:r w:rsidRPr="00EE34E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Client Link</w:t>
            </w:r>
          </w:p>
        </w:tc>
        <w:tc>
          <w:tcPr>
            <w:tcW w:w="4779" w:type="dxa"/>
            <w:vMerge/>
          </w:tcPr>
          <w:p w14:paraId="3383DD92" w14:textId="77777777" w:rsidR="00173D45" w:rsidRPr="00DF5E59" w:rsidRDefault="00173D45" w:rsidP="00442166">
            <w:pPr>
              <w:rPr>
                <w:rFonts w:eastAsia="Times New Roman" w:cstheme="minorHAnsi"/>
              </w:rPr>
            </w:pPr>
          </w:p>
        </w:tc>
      </w:tr>
      <w:tr w:rsidR="00173D45" w14:paraId="736E38C3" w14:textId="64D7FEC8" w:rsidTr="005845BE">
        <w:trPr>
          <w:trHeight w:val="838"/>
        </w:trPr>
        <w:tc>
          <w:tcPr>
            <w:tcW w:w="2013" w:type="dxa"/>
            <w:shd w:val="clear" w:color="auto" w:fill="808080" w:themeFill="background1" w:themeFillShade="80"/>
          </w:tcPr>
          <w:p w14:paraId="500DA2EF" w14:textId="4D6D5F86" w:rsidR="00173D45" w:rsidRDefault="00173D45" w:rsidP="0044216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ClassLevelFourDesc</w:t>
            </w:r>
            <w:proofErr w:type="spellEnd"/>
          </w:p>
        </w:tc>
        <w:tc>
          <w:tcPr>
            <w:tcW w:w="1851" w:type="dxa"/>
            <w:shd w:val="clear" w:color="auto" w:fill="808080" w:themeFill="background1" w:themeFillShade="80"/>
          </w:tcPr>
          <w:p w14:paraId="36307B00" w14:textId="6E07CF16" w:rsidR="00173D45" w:rsidRDefault="00173D45" w:rsidP="00442166">
            <w:pPr>
              <w:rPr>
                <w:rFonts w:eastAsia="Times New Roman" w:cstheme="minorHAnsi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83" w:type="dxa"/>
            <w:shd w:val="clear" w:color="auto" w:fill="808080" w:themeFill="background1" w:themeFillShade="80"/>
          </w:tcPr>
          <w:p w14:paraId="7CEB701C" w14:textId="2692A8AA" w:rsidR="00173D45" w:rsidRDefault="00173D45" w:rsidP="00442166">
            <w:pPr>
              <w:rPr>
                <w:rFonts w:eastAsia="Times New Roman" w:cstheme="minorHAnsi"/>
              </w:rPr>
            </w:pPr>
          </w:p>
        </w:tc>
        <w:tc>
          <w:tcPr>
            <w:tcW w:w="1974" w:type="dxa"/>
            <w:shd w:val="clear" w:color="auto" w:fill="808080" w:themeFill="background1" w:themeFillShade="80"/>
          </w:tcPr>
          <w:p w14:paraId="6F38DC74" w14:textId="0F535A62" w:rsidR="00173D45" w:rsidRDefault="00173D45" w:rsidP="00173D45">
            <w:pPr>
              <w:rPr>
                <w:rFonts w:eastAsia="Times New Roman" w:cstheme="minorHAnsi"/>
              </w:rPr>
            </w:pPr>
            <w:bookmarkStart w:id="260" w:name="_Hlk85124464"/>
            <w:r w:rsidRPr="00F732C0">
              <w:rPr>
                <w:rFonts w:eastAsia="Times New Roman" w:cstheme="minorHAnsi"/>
                <w:color w:val="000000"/>
                <w:sz w:val="20"/>
                <w:szCs w:val="20"/>
              </w:rPr>
              <w:t>Sector Description</w:t>
            </w:r>
            <w:bookmarkEnd w:id="260"/>
            <w:r w:rsidRPr="00F732C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from Client Link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779" w:type="dxa"/>
            <w:vMerge/>
          </w:tcPr>
          <w:p w14:paraId="4D562934" w14:textId="77777777" w:rsidR="00173D45" w:rsidRPr="00F732C0" w:rsidRDefault="00173D45" w:rsidP="00173D4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177EA5BF" w14:textId="70A95A57" w:rsidR="000845BD" w:rsidRDefault="000845BD" w:rsidP="0035646A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CC7A064" w14:textId="77777777" w:rsidR="0035646A" w:rsidRDefault="0035646A" w:rsidP="0035646A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4317CBC9" wp14:editId="61EDE57A">
            <wp:extent cx="1710046" cy="71331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69" cy="7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00EA" w14:textId="3E60BF37" w:rsidR="009C7A6E" w:rsidRPr="009C7A6E" w:rsidRDefault="009C7A6E" w:rsidP="009C7A6E">
      <w:pPr>
        <w:spacing w:after="0" w:line="240" w:lineRule="auto"/>
        <w:ind w:left="720"/>
        <w:rPr>
          <w:rFonts w:eastAsia="Times New Roman" w:cstheme="minorHAnsi"/>
        </w:rPr>
      </w:pPr>
    </w:p>
    <w:p w14:paraId="2FF6A29A" w14:textId="7E897579" w:rsidR="000A2646" w:rsidRPr="009C7A6E" w:rsidRDefault="000A2646" w:rsidP="00173D45">
      <w:pPr>
        <w:spacing w:after="0" w:line="240" w:lineRule="auto"/>
        <w:rPr>
          <w:rFonts w:eastAsia="Times New Roman" w:cstheme="minorHAnsi"/>
        </w:rPr>
      </w:pPr>
      <w:bookmarkStart w:id="261" w:name="_Hlk86081781"/>
      <w:proofErr w:type="spellStart"/>
      <w:r w:rsidRPr="0098324D">
        <w:rPr>
          <w:rStyle w:val="Heading1Char"/>
        </w:rPr>
        <w:t>rb_Alternative_Product</w:t>
      </w:r>
      <w:bookmarkEnd w:id="261"/>
      <w:proofErr w:type="spellEnd"/>
      <w:r w:rsidR="009C7A6E" w:rsidRPr="0098324D">
        <w:rPr>
          <w:rStyle w:val="Heading1Char"/>
        </w:rPr>
        <w:t xml:space="preserve"> (Alternative Product Type)</w:t>
      </w:r>
      <w:r w:rsidR="009C7A6E" w:rsidRPr="0098324D">
        <w:rPr>
          <w:rStyle w:val="Heading1Char"/>
        </w:rPr>
        <w:br/>
      </w:r>
      <w:r w:rsidR="009C7A6E">
        <w:rPr>
          <w:rFonts w:cstheme="minorHAnsi"/>
          <w:color w:val="000000"/>
        </w:rPr>
        <w:t xml:space="preserve">For </w:t>
      </w:r>
      <w:r w:rsidR="009C7A6E" w:rsidRPr="000A0077">
        <w:rPr>
          <w:rFonts w:cstheme="minorHAnsi"/>
          <w:b/>
          <w:bCs/>
          <w:color w:val="000000"/>
        </w:rPr>
        <w:t xml:space="preserve">Alternative Product </w:t>
      </w:r>
      <w:r w:rsidR="009C7A6E" w:rsidRPr="00DF5E59">
        <w:rPr>
          <w:rFonts w:cstheme="minorHAnsi"/>
          <w:color w:val="000000"/>
        </w:rPr>
        <w:t xml:space="preserve">Code for Alternative Product </w:t>
      </w:r>
      <w:r w:rsidR="009C7A6E">
        <w:rPr>
          <w:rFonts w:cstheme="minorHAnsi"/>
          <w:color w:val="000000"/>
        </w:rPr>
        <w:t>// Like Sector, e.g. Crypto</w:t>
      </w:r>
    </w:p>
    <w:p w14:paraId="50CB86F1" w14:textId="77777777" w:rsidR="005845BE" w:rsidRPr="00E97210" w:rsidRDefault="005845BE" w:rsidP="005845BE">
      <w:pPr>
        <w:spacing w:after="0" w:line="240" w:lineRule="auto"/>
        <w:rPr>
          <w:rFonts w:eastAsia="Times New Roman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10">
        <w:rPr>
          <w:rFonts w:eastAsia="Times New Roman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This is the ALT designation for products, but as pointed out in emails, a further discussion might be necessary</w:t>
      </w:r>
    </w:p>
    <w:tbl>
      <w:tblPr>
        <w:tblStyle w:val="TableGrid"/>
        <w:tblW w:w="0" w:type="auto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464"/>
        <w:gridCol w:w="2492"/>
        <w:gridCol w:w="1049"/>
        <w:gridCol w:w="2354"/>
      </w:tblGrid>
      <w:tr w:rsidR="2547986E" w14:paraId="5AD7C549" w14:textId="77777777" w:rsidTr="00841BCD">
        <w:tc>
          <w:tcPr>
            <w:tcW w:w="3464" w:type="dxa"/>
          </w:tcPr>
          <w:p w14:paraId="0BDEB57B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2492" w:type="dxa"/>
          </w:tcPr>
          <w:p w14:paraId="18050021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049" w:type="dxa"/>
          </w:tcPr>
          <w:p w14:paraId="7209F6EB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2354" w:type="dxa"/>
          </w:tcPr>
          <w:p w14:paraId="4FD78A8D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5DD4251B" w14:textId="77777777" w:rsidTr="00A93937">
        <w:tc>
          <w:tcPr>
            <w:tcW w:w="3464" w:type="dxa"/>
            <w:shd w:val="clear" w:color="auto" w:fill="808080" w:themeFill="background1" w:themeFillShade="80"/>
          </w:tcPr>
          <w:p w14:paraId="3BC8CB31" w14:textId="0E0F7A0C" w:rsidR="2547986E" w:rsidRPr="00BB7C0E" w:rsidRDefault="2547986E" w:rsidP="2547986E">
            <w:pPr>
              <w:spacing w:line="259" w:lineRule="auto"/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 xml:space="preserve">Alternative Product </w:t>
            </w:r>
            <w:r w:rsidRPr="00BB7C0E">
              <w:rPr>
                <w:b/>
                <w:bCs/>
                <w:sz w:val="24"/>
                <w:szCs w:val="24"/>
              </w:rPr>
              <w:t>ADP Code</w:t>
            </w:r>
          </w:p>
        </w:tc>
        <w:tc>
          <w:tcPr>
            <w:tcW w:w="2492" w:type="dxa"/>
            <w:shd w:val="clear" w:color="auto" w:fill="808080" w:themeFill="background1" w:themeFillShade="80"/>
          </w:tcPr>
          <w:p w14:paraId="6BB858E4" w14:textId="3CA07395" w:rsidR="2547986E" w:rsidRDefault="00841BCD" w:rsidP="2547986E">
            <w:pPr>
              <w:spacing w:line="259" w:lineRule="auto"/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49" w:type="dxa"/>
            <w:shd w:val="clear" w:color="auto" w:fill="808080" w:themeFill="background1" w:themeFillShade="80"/>
          </w:tcPr>
          <w:p w14:paraId="12BA7DFE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2354" w:type="dxa"/>
            <w:shd w:val="clear" w:color="auto" w:fill="808080" w:themeFill="background1" w:themeFillShade="80"/>
          </w:tcPr>
          <w:p w14:paraId="3365C236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1DA41CEE" w14:textId="77777777" w:rsidTr="00A93937">
        <w:tc>
          <w:tcPr>
            <w:tcW w:w="3464" w:type="dxa"/>
            <w:shd w:val="clear" w:color="auto" w:fill="808080" w:themeFill="background1" w:themeFillShade="80"/>
          </w:tcPr>
          <w:p w14:paraId="2ED797E2" w14:textId="0365112F" w:rsidR="2547986E" w:rsidRPr="00BB7C0E" w:rsidRDefault="2547986E" w:rsidP="2547986E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B7C0E">
              <w:rPr>
                <w:sz w:val="24"/>
                <w:szCs w:val="24"/>
              </w:rPr>
              <w:t>alternative_</w:t>
            </w:r>
            <w:r w:rsidRPr="00BB7C0E">
              <w:rPr>
                <w:b/>
                <w:bCs/>
                <w:sz w:val="24"/>
                <w:szCs w:val="24"/>
              </w:rPr>
              <w:t>product_type</w:t>
            </w:r>
            <w:proofErr w:type="spellEnd"/>
          </w:p>
        </w:tc>
        <w:tc>
          <w:tcPr>
            <w:tcW w:w="2492" w:type="dxa"/>
            <w:shd w:val="clear" w:color="auto" w:fill="808080" w:themeFill="background1" w:themeFillShade="80"/>
          </w:tcPr>
          <w:p w14:paraId="77820758" w14:textId="727EE6E1" w:rsidR="2547986E" w:rsidRDefault="00841BCD" w:rsidP="2547986E">
            <w:pPr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49" w:type="dxa"/>
            <w:shd w:val="clear" w:color="auto" w:fill="808080" w:themeFill="background1" w:themeFillShade="80"/>
          </w:tcPr>
          <w:p w14:paraId="4AB96333" w14:textId="5F973258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808080" w:themeFill="background1" w:themeFillShade="80"/>
          </w:tcPr>
          <w:p w14:paraId="7ADE8D14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7D57D963" w14:textId="77777777" w:rsidTr="00A93937">
        <w:trPr>
          <w:trHeight w:val="300"/>
        </w:trPr>
        <w:tc>
          <w:tcPr>
            <w:tcW w:w="3464" w:type="dxa"/>
            <w:shd w:val="clear" w:color="auto" w:fill="808080" w:themeFill="background1" w:themeFillShade="80"/>
          </w:tcPr>
          <w:p w14:paraId="4103F5EE" w14:textId="3D348001" w:rsidR="2547986E" w:rsidRPr="00BB7C0E" w:rsidRDefault="2547986E" w:rsidP="2547986E">
            <w:pPr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Alternative Product Start Date</w:t>
            </w:r>
          </w:p>
        </w:tc>
        <w:tc>
          <w:tcPr>
            <w:tcW w:w="2492" w:type="dxa"/>
            <w:shd w:val="clear" w:color="auto" w:fill="808080" w:themeFill="background1" w:themeFillShade="80"/>
          </w:tcPr>
          <w:p w14:paraId="7C9FE739" w14:textId="096C3815" w:rsidR="2547986E" w:rsidRDefault="00841BCD" w:rsidP="2547986E">
            <w:pPr>
              <w:rPr>
                <w:rFonts w:eastAsia="Times New Roman"/>
                <w:color w:val="000000" w:themeColor="text1"/>
                <w:highlight w:val="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49" w:type="dxa"/>
            <w:shd w:val="clear" w:color="auto" w:fill="808080" w:themeFill="background1" w:themeFillShade="80"/>
          </w:tcPr>
          <w:p w14:paraId="4E7333E3" w14:textId="576B558C" w:rsidR="2547986E" w:rsidRDefault="2547986E" w:rsidP="2547986E">
            <w:pPr>
              <w:rPr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808080" w:themeFill="background1" w:themeFillShade="80"/>
          </w:tcPr>
          <w:p w14:paraId="39362073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4002E8B8" w14:textId="77777777" w:rsidTr="00A93937">
        <w:trPr>
          <w:trHeight w:val="300"/>
        </w:trPr>
        <w:tc>
          <w:tcPr>
            <w:tcW w:w="3464" w:type="dxa"/>
            <w:shd w:val="clear" w:color="auto" w:fill="808080" w:themeFill="background1" w:themeFillShade="80"/>
          </w:tcPr>
          <w:p w14:paraId="6094C676" w14:textId="02F72364" w:rsidR="2547986E" w:rsidRPr="00BB7C0E" w:rsidRDefault="2547986E" w:rsidP="2547986E">
            <w:pPr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Alternative Product End Date</w:t>
            </w:r>
          </w:p>
        </w:tc>
        <w:tc>
          <w:tcPr>
            <w:tcW w:w="2492" w:type="dxa"/>
            <w:shd w:val="clear" w:color="auto" w:fill="808080" w:themeFill="background1" w:themeFillShade="80"/>
          </w:tcPr>
          <w:p w14:paraId="6C2A394F" w14:textId="17B0384D" w:rsidR="2547986E" w:rsidRDefault="00841BCD" w:rsidP="2547986E">
            <w:pPr>
              <w:rPr>
                <w:rFonts w:eastAsia="Times New Roman"/>
                <w:color w:val="000000" w:themeColor="text1"/>
                <w:highlight w:val="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049" w:type="dxa"/>
            <w:shd w:val="clear" w:color="auto" w:fill="808080" w:themeFill="background1" w:themeFillShade="80"/>
          </w:tcPr>
          <w:p w14:paraId="29C0AED5" w14:textId="540875F8" w:rsidR="2547986E" w:rsidRDefault="2547986E" w:rsidP="2547986E">
            <w:pPr>
              <w:rPr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808080" w:themeFill="background1" w:themeFillShade="80"/>
          </w:tcPr>
          <w:p w14:paraId="62E0AE52" w14:textId="5E9F6B47" w:rsidR="2547986E" w:rsidRDefault="2547986E" w:rsidP="2547986E">
            <w:pPr>
              <w:rPr>
                <w:rFonts w:eastAsia="Times New Roman"/>
              </w:rPr>
            </w:pPr>
          </w:p>
        </w:tc>
      </w:tr>
    </w:tbl>
    <w:p w14:paraId="05EBDE63" w14:textId="3C0BFEFB" w:rsidR="2547986E" w:rsidRDefault="2547986E" w:rsidP="2547986E">
      <w:pPr>
        <w:spacing w:after="0" w:line="240" w:lineRule="auto"/>
        <w:rPr>
          <w:rFonts w:eastAsia="Times New Roman"/>
          <w:sz w:val="20"/>
          <w:szCs w:val="20"/>
        </w:rPr>
      </w:pPr>
    </w:p>
    <w:p w14:paraId="5254100A" w14:textId="77777777" w:rsidR="000A2646" w:rsidRDefault="000A2646" w:rsidP="000A2646">
      <w:pPr>
        <w:spacing w:after="0" w:line="240" w:lineRule="auto"/>
        <w:rPr>
          <w:rFonts w:eastAsia="Times New Roman" w:cstheme="minorHAnsi"/>
        </w:rPr>
      </w:pPr>
    </w:p>
    <w:p w14:paraId="4E450B5C" w14:textId="15EB9321" w:rsidR="00D903B5" w:rsidRPr="00BB7C0E" w:rsidRDefault="00D903B5" w:rsidP="00BB7C0E">
      <w:pPr>
        <w:pStyle w:val="Heading1"/>
        <w:rPr>
          <w:rFonts w:eastAsia="Times New Roman" w:cstheme="minorHAnsi"/>
        </w:rPr>
      </w:pPr>
      <w:proofErr w:type="spellStart"/>
      <w:r w:rsidRPr="0098324D">
        <w:rPr>
          <w:rStyle w:val="Heading1Char"/>
          <w:highlight w:val="yellow"/>
        </w:rPr>
        <w:t>fdm</w:t>
      </w:r>
      <w:proofErr w:type="spellEnd"/>
      <w:r w:rsidRPr="0098324D">
        <w:rPr>
          <w:rStyle w:val="Heading1Char"/>
          <w:highlight w:val="yellow"/>
        </w:rPr>
        <w:t xml:space="preserve">. </w:t>
      </w:r>
      <w:bookmarkStart w:id="262" w:name="_Hlk86086825"/>
      <w:proofErr w:type="spellStart"/>
      <w:r w:rsidRPr="0098324D">
        <w:rPr>
          <w:rStyle w:val="Heading1Char"/>
          <w:highlight w:val="yellow"/>
        </w:rPr>
        <w:t>rb_ProductIdentifier</w:t>
      </w:r>
      <w:bookmarkEnd w:id="262"/>
      <w:proofErr w:type="spellEnd"/>
      <w:r w:rsidRPr="0098324D">
        <w:rPr>
          <w:rStyle w:val="Heading1Char"/>
          <w:highlight w:val="yellow"/>
        </w:rPr>
        <w:t xml:space="preserve"> </w:t>
      </w:r>
      <w:r w:rsidR="009C7A6E" w:rsidRPr="0098324D">
        <w:rPr>
          <w:rStyle w:val="Heading1Char"/>
        </w:rPr>
        <w:t>(</w:t>
      </w:r>
      <w:r w:rsidR="007D541F" w:rsidRPr="0098324D">
        <w:rPr>
          <w:rStyle w:val="Heading1Char"/>
        </w:rPr>
        <w:t xml:space="preserve">for </w:t>
      </w:r>
      <w:r w:rsidR="009C7A6E" w:rsidRPr="0098324D">
        <w:rPr>
          <w:rStyle w:val="Heading1Char"/>
        </w:rPr>
        <w:t>ADP)</w:t>
      </w:r>
      <w:r w:rsidR="00E54D2B" w:rsidRPr="0098324D">
        <w:rPr>
          <w:rStyle w:val="Heading1Char"/>
        </w:rPr>
        <w:t xml:space="preserve">  </w:t>
      </w:r>
      <w:r w:rsidR="00BB7C0E">
        <w:rPr>
          <w:rStyle w:val="Heading1Char"/>
        </w:rPr>
        <w:br/>
      </w:r>
      <w:r w:rsidR="005845BE">
        <w:rPr>
          <w:rFonts w:eastAsia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Mapped to the Product table </w:t>
      </w:r>
      <w:r w:rsidRPr="0098324D">
        <w:rPr>
          <w:rStyle w:val="Heading1Char"/>
        </w:rPr>
        <w:br/>
      </w:r>
      <w:r w:rsidR="005036B3" w:rsidRPr="00BB7C0E">
        <w:rPr>
          <w:rFonts w:asciiTheme="minorHAnsi" w:eastAsia="Times New Roman" w:hAnsiTheme="minorHAnsi" w:cstheme="minorHAnsi"/>
          <w:color w:val="auto"/>
          <w:sz w:val="22"/>
          <w:szCs w:val="22"/>
        </w:rPr>
        <w:t>ADP is a unique</w:t>
      </w:r>
      <w:r w:rsidR="009C7A6E" w:rsidRPr="00BB7C0E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product</w:t>
      </w:r>
      <w:r w:rsidR="005036B3" w:rsidRPr="00BB7C0E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identifier for alternative product</w:t>
      </w:r>
      <w:r w:rsidR="009C7A6E" w:rsidRPr="00BB7C0E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provided by Broadridge</w:t>
      </w:r>
    </w:p>
    <w:tbl>
      <w:tblPr>
        <w:tblStyle w:val="TableGrid"/>
        <w:tblW w:w="13860" w:type="dxa"/>
        <w:tblInd w:w="604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  <w:tblPrChange w:id="263" w:author="Joey Avniel" w:date="2022-01-07T17:25:00Z">
          <w:tblPr>
            <w:tblStyle w:val="TableGrid"/>
            <w:tblW w:w="13860" w:type="dxa"/>
            <w:tblInd w:w="-723" w:type="dxa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4A0" w:firstRow="1" w:lastRow="0" w:firstColumn="1" w:lastColumn="0" w:noHBand="0" w:noVBand="1"/>
          </w:tblPr>
        </w:tblPrChange>
      </w:tblPr>
      <w:tblGrid>
        <w:gridCol w:w="3600"/>
        <w:gridCol w:w="1890"/>
        <w:gridCol w:w="2250"/>
        <w:gridCol w:w="6120"/>
        <w:tblGridChange w:id="264">
          <w:tblGrid>
            <w:gridCol w:w="3600"/>
            <w:gridCol w:w="1890"/>
            <w:gridCol w:w="2250"/>
            <w:gridCol w:w="6120"/>
          </w:tblGrid>
        </w:tblGridChange>
      </w:tblGrid>
      <w:tr w:rsidR="2547986E" w14:paraId="5CA0A74E" w14:textId="77777777" w:rsidTr="00B405B1">
        <w:tc>
          <w:tcPr>
            <w:tcW w:w="3600" w:type="dxa"/>
            <w:shd w:val="clear" w:color="auto" w:fill="808080" w:themeFill="background1" w:themeFillShade="80"/>
            <w:tcPrChange w:id="265" w:author="Joey Avniel" w:date="2022-01-07T17:25:00Z">
              <w:tcPr>
                <w:tcW w:w="3600" w:type="dxa"/>
                <w:shd w:val="clear" w:color="auto" w:fill="808080" w:themeFill="background1" w:themeFillShade="80"/>
              </w:tcPr>
            </w:tcPrChange>
          </w:tcPr>
          <w:p w14:paraId="1EB36A73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1890" w:type="dxa"/>
            <w:shd w:val="clear" w:color="auto" w:fill="808080" w:themeFill="background1" w:themeFillShade="80"/>
            <w:tcPrChange w:id="266" w:author="Joey Avniel" w:date="2022-01-07T17:25:00Z">
              <w:tcPr>
                <w:tcW w:w="1890" w:type="dxa"/>
                <w:shd w:val="clear" w:color="auto" w:fill="808080" w:themeFill="background1" w:themeFillShade="80"/>
              </w:tcPr>
            </w:tcPrChange>
          </w:tcPr>
          <w:p w14:paraId="02F73F8B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2250" w:type="dxa"/>
            <w:shd w:val="clear" w:color="auto" w:fill="808080" w:themeFill="background1" w:themeFillShade="80"/>
            <w:tcPrChange w:id="267" w:author="Joey Avniel" w:date="2022-01-07T17:25:00Z">
              <w:tcPr>
                <w:tcW w:w="2250" w:type="dxa"/>
                <w:shd w:val="clear" w:color="auto" w:fill="808080" w:themeFill="background1" w:themeFillShade="80"/>
              </w:tcPr>
            </w:tcPrChange>
          </w:tcPr>
          <w:p w14:paraId="520ECDE2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6120" w:type="dxa"/>
            <w:tcPrChange w:id="268" w:author="Joey Avniel" w:date="2022-01-07T17:25:00Z">
              <w:tcPr>
                <w:tcW w:w="6120" w:type="dxa"/>
              </w:tcPr>
            </w:tcPrChange>
          </w:tcPr>
          <w:p w14:paraId="62FE327F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00BB7C0E" w14:paraId="62737B8F" w14:textId="77777777" w:rsidTr="00B405B1">
        <w:tc>
          <w:tcPr>
            <w:tcW w:w="3600" w:type="dxa"/>
            <w:shd w:val="clear" w:color="auto" w:fill="808080" w:themeFill="background1" w:themeFillShade="80"/>
            <w:tcPrChange w:id="269" w:author="Joey Avniel" w:date="2022-01-07T17:25:00Z">
              <w:tcPr>
                <w:tcW w:w="3600" w:type="dxa"/>
                <w:shd w:val="clear" w:color="auto" w:fill="808080" w:themeFill="background1" w:themeFillShade="80"/>
              </w:tcPr>
            </w:tcPrChange>
          </w:tcPr>
          <w:p w14:paraId="2092F520" w14:textId="034E14DE" w:rsidR="00BB7C0E" w:rsidRPr="00BB7C0E" w:rsidRDefault="00BB7C0E" w:rsidP="2547986E">
            <w:pPr>
              <w:spacing w:line="259" w:lineRule="auto"/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Product Identifier (</w:t>
            </w:r>
            <w:r w:rsidRPr="00BB7C0E">
              <w:rPr>
                <w:b/>
                <w:bCs/>
                <w:sz w:val="24"/>
                <w:szCs w:val="24"/>
              </w:rPr>
              <w:t>ADP</w:t>
            </w:r>
            <w:r w:rsidRPr="00BB7C0E">
              <w:rPr>
                <w:sz w:val="24"/>
                <w:szCs w:val="24"/>
              </w:rPr>
              <w:t>)</w:t>
            </w:r>
          </w:p>
        </w:tc>
        <w:tc>
          <w:tcPr>
            <w:tcW w:w="1890" w:type="dxa"/>
            <w:shd w:val="clear" w:color="auto" w:fill="808080" w:themeFill="background1" w:themeFillShade="80"/>
            <w:tcPrChange w:id="270" w:author="Joey Avniel" w:date="2022-01-07T17:25:00Z">
              <w:tcPr>
                <w:tcW w:w="1890" w:type="dxa"/>
                <w:shd w:val="clear" w:color="auto" w:fill="808080" w:themeFill="background1" w:themeFillShade="80"/>
              </w:tcPr>
            </w:tcPrChange>
          </w:tcPr>
          <w:p w14:paraId="4521A400" w14:textId="31795BBD" w:rsidR="00BB7C0E" w:rsidRDefault="00BB7C0E" w:rsidP="2547986E">
            <w:pPr>
              <w:spacing w:line="259" w:lineRule="auto"/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2250" w:type="dxa"/>
            <w:shd w:val="clear" w:color="auto" w:fill="808080" w:themeFill="background1" w:themeFillShade="80"/>
            <w:tcPrChange w:id="271" w:author="Joey Avniel" w:date="2022-01-07T17:25:00Z">
              <w:tcPr>
                <w:tcW w:w="2250" w:type="dxa"/>
                <w:shd w:val="clear" w:color="auto" w:fill="808080" w:themeFill="background1" w:themeFillShade="80"/>
              </w:tcPr>
            </w:tcPrChange>
          </w:tcPr>
          <w:p w14:paraId="7CAD2937" w14:textId="77777777" w:rsidR="00BB7C0E" w:rsidRDefault="00BB7C0E" w:rsidP="2547986E">
            <w:pPr>
              <w:rPr>
                <w:rFonts w:eastAsia="Times New Roman"/>
              </w:rPr>
            </w:pPr>
          </w:p>
        </w:tc>
        <w:tc>
          <w:tcPr>
            <w:tcW w:w="6120" w:type="dxa"/>
            <w:vMerge w:val="restart"/>
            <w:tcPrChange w:id="272" w:author="Joey Avniel" w:date="2022-01-07T17:25:00Z">
              <w:tcPr>
                <w:tcW w:w="6120" w:type="dxa"/>
                <w:vMerge w:val="restart"/>
              </w:tcPr>
            </w:tcPrChange>
          </w:tcPr>
          <w:p w14:paraId="18BB8163" w14:textId="273F1E8F" w:rsidR="00BB7C0E" w:rsidRDefault="00BB7C0E" w:rsidP="2547986E">
            <w:pPr>
              <w:rPr>
                <w:rFonts w:eastAsia="Times New Roman"/>
              </w:rPr>
            </w:pP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3B8413DD" wp14:editId="54FADCCD">
                  <wp:extent cx="3649345" cy="80327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34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C0E" w14:paraId="34C64272" w14:textId="77777777" w:rsidTr="00B405B1">
        <w:tc>
          <w:tcPr>
            <w:tcW w:w="3600" w:type="dxa"/>
            <w:shd w:val="clear" w:color="auto" w:fill="808080" w:themeFill="background1" w:themeFillShade="80"/>
            <w:tcPrChange w:id="273" w:author="Joey Avniel" w:date="2022-01-07T17:25:00Z">
              <w:tcPr>
                <w:tcW w:w="3600" w:type="dxa"/>
                <w:shd w:val="clear" w:color="auto" w:fill="808080" w:themeFill="background1" w:themeFillShade="80"/>
              </w:tcPr>
            </w:tcPrChange>
          </w:tcPr>
          <w:p w14:paraId="7BC67AB2" w14:textId="43CD3AF7" w:rsidR="00BB7C0E" w:rsidRPr="00BB7C0E" w:rsidRDefault="00BB7C0E" w:rsidP="2547986E">
            <w:pPr>
              <w:spacing w:line="259" w:lineRule="auto"/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Product Key</w:t>
            </w:r>
          </w:p>
        </w:tc>
        <w:tc>
          <w:tcPr>
            <w:tcW w:w="1890" w:type="dxa"/>
            <w:shd w:val="clear" w:color="auto" w:fill="808080" w:themeFill="background1" w:themeFillShade="80"/>
            <w:tcPrChange w:id="274" w:author="Joey Avniel" w:date="2022-01-07T17:25:00Z">
              <w:tcPr>
                <w:tcW w:w="1890" w:type="dxa"/>
                <w:shd w:val="clear" w:color="auto" w:fill="808080" w:themeFill="background1" w:themeFillShade="80"/>
              </w:tcPr>
            </w:tcPrChange>
          </w:tcPr>
          <w:p w14:paraId="5AC61DB8" w14:textId="17C12446" w:rsidR="00BB7C0E" w:rsidRDefault="00BB7C0E" w:rsidP="2547986E">
            <w:pPr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2250" w:type="dxa"/>
            <w:shd w:val="clear" w:color="auto" w:fill="808080" w:themeFill="background1" w:themeFillShade="80"/>
            <w:tcPrChange w:id="275" w:author="Joey Avniel" w:date="2022-01-07T17:25:00Z">
              <w:tcPr>
                <w:tcW w:w="2250" w:type="dxa"/>
                <w:shd w:val="clear" w:color="auto" w:fill="808080" w:themeFill="background1" w:themeFillShade="80"/>
              </w:tcPr>
            </w:tcPrChange>
          </w:tcPr>
          <w:p w14:paraId="43F8EEAF" w14:textId="4F73DC73" w:rsidR="00BB7C0E" w:rsidRDefault="00BB7C0E" w:rsidP="2547986E">
            <w:pPr>
              <w:rPr>
                <w:rFonts w:eastAsia="Times New Roman"/>
                <w:sz w:val="18"/>
                <w:szCs w:val="18"/>
              </w:rPr>
            </w:pPr>
            <w:r w:rsidRPr="2547986E">
              <w:rPr>
                <w:rFonts w:eastAsia="Times New Roman"/>
                <w:sz w:val="18"/>
                <w:szCs w:val="18"/>
              </w:rPr>
              <w:t xml:space="preserve">= ADP 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Pr="2547986E">
              <w:rPr>
                <w:rFonts w:eastAsia="Times New Roman"/>
                <w:sz w:val="18"/>
                <w:szCs w:val="18"/>
              </w:rPr>
              <w:t>(SEDOL/ISIN/CUSIP/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Pr="2547986E">
              <w:rPr>
                <w:rFonts w:eastAsia="Times New Roman"/>
                <w:sz w:val="18"/>
                <w:szCs w:val="18"/>
              </w:rPr>
              <w:t>BLOOMBERG-UNIQUE)</w:t>
            </w:r>
          </w:p>
        </w:tc>
        <w:tc>
          <w:tcPr>
            <w:tcW w:w="6120" w:type="dxa"/>
            <w:vMerge/>
            <w:tcPrChange w:id="276" w:author="Joey Avniel" w:date="2022-01-07T17:25:00Z">
              <w:tcPr>
                <w:tcW w:w="6120" w:type="dxa"/>
                <w:vMerge/>
              </w:tcPr>
            </w:tcPrChange>
          </w:tcPr>
          <w:p w14:paraId="1CFE7485" w14:textId="77777777" w:rsidR="00BB7C0E" w:rsidRDefault="00BB7C0E" w:rsidP="2547986E">
            <w:pPr>
              <w:rPr>
                <w:rFonts w:eastAsia="Times New Roman"/>
              </w:rPr>
            </w:pPr>
          </w:p>
        </w:tc>
      </w:tr>
      <w:tr w:rsidR="006D4A61" w14:paraId="4193580C" w14:textId="77777777" w:rsidTr="00B405B1">
        <w:trPr>
          <w:trHeight w:val="300"/>
          <w:trPrChange w:id="277" w:author="Joey Avniel" w:date="2022-01-07T17:25:00Z">
            <w:trPr>
              <w:trHeight w:val="300"/>
            </w:trPr>
          </w:trPrChange>
        </w:trPr>
        <w:tc>
          <w:tcPr>
            <w:tcW w:w="3600" w:type="dxa"/>
            <w:shd w:val="clear" w:color="auto" w:fill="808080" w:themeFill="background1" w:themeFillShade="80"/>
            <w:tcPrChange w:id="278" w:author="Joey Avniel" w:date="2022-01-07T17:25:00Z">
              <w:tcPr>
                <w:tcW w:w="3600" w:type="dxa"/>
                <w:shd w:val="clear" w:color="auto" w:fill="808080" w:themeFill="background1" w:themeFillShade="80"/>
              </w:tcPr>
            </w:tcPrChange>
          </w:tcPr>
          <w:p w14:paraId="713E22B6" w14:textId="39409CF9" w:rsidR="006D4A61" w:rsidRPr="00BB7C0E" w:rsidRDefault="006D4A61" w:rsidP="006D4A61">
            <w:pPr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Product Identifier Type</w:t>
            </w:r>
          </w:p>
        </w:tc>
        <w:tc>
          <w:tcPr>
            <w:tcW w:w="1890" w:type="dxa"/>
            <w:shd w:val="clear" w:color="auto" w:fill="808080" w:themeFill="background1" w:themeFillShade="80"/>
            <w:tcPrChange w:id="279" w:author="Joey Avniel" w:date="2022-01-07T17:25:00Z">
              <w:tcPr>
                <w:tcW w:w="1890" w:type="dxa"/>
                <w:shd w:val="clear" w:color="auto" w:fill="808080" w:themeFill="background1" w:themeFillShade="80"/>
              </w:tcPr>
            </w:tcPrChange>
          </w:tcPr>
          <w:p w14:paraId="41006BF1" w14:textId="67995743" w:rsidR="006D4A61" w:rsidRDefault="006D4A61" w:rsidP="006D4A61">
            <w:pPr>
              <w:rPr>
                <w:rFonts w:eastAsia="Times New Roman"/>
                <w:color w:val="000000" w:themeColor="text1"/>
                <w:highlight w:val="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2250" w:type="dxa"/>
            <w:shd w:val="clear" w:color="auto" w:fill="808080" w:themeFill="background1" w:themeFillShade="80"/>
            <w:tcPrChange w:id="280" w:author="Joey Avniel" w:date="2022-01-07T17:25:00Z">
              <w:tcPr>
                <w:tcW w:w="2250" w:type="dxa"/>
                <w:shd w:val="clear" w:color="auto" w:fill="808080" w:themeFill="background1" w:themeFillShade="80"/>
              </w:tcPr>
            </w:tcPrChange>
          </w:tcPr>
          <w:p w14:paraId="59EC9E30" w14:textId="7EBD37C6" w:rsidR="006D4A61" w:rsidRDefault="006D4A61" w:rsidP="006D4A61">
            <w:pPr>
              <w:rPr>
                <w:sz w:val="18"/>
                <w:szCs w:val="18"/>
              </w:rPr>
            </w:pPr>
            <w:ins w:id="281" w:author="Joey Avniel" w:date="2022-01-12T07:38:00Z">
              <w:r w:rsidRPr="2547986E">
                <w:rPr>
                  <w:rFonts w:eastAsia="Times New Roman"/>
                  <w:sz w:val="18"/>
                  <w:szCs w:val="18"/>
                </w:rPr>
                <w:t xml:space="preserve">= ADP </w:t>
              </w:r>
              <w:r>
                <w:rPr>
                  <w:rFonts w:eastAsia="Times New Roman"/>
                  <w:sz w:val="18"/>
                  <w:szCs w:val="18"/>
                </w:rPr>
                <w:t xml:space="preserve"> </w:t>
              </w:r>
              <w:r w:rsidRPr="2547986E">
                <w:rPr>
                  <w:rFonts w:eastAsia="Times New Roman"/>
                  <w:sz w:val="18"/>
                  <w:szCs w:val="18"/>
                </w:rPr>
                <w:t>(SEDOL/ISIN/CUSIP/</w:t>
              </w:r>
              <w:r>
                <w:rPr>
                  <w:rFonts w:eastAsia="Times New Roman"/>
                  <w:sz w:val="18"/>
                  <w:szCs w:val="18"/>
                </w:rPr>
                <w:t xml:space="preserve"> </w:t>
              </w:r>
              <w:r w:rsidRPr="2547986E">
                <w:rPr>
                  <w:rFonts w:eastAsia="Times New Roman"/>
                  <w:sz w:val="18"/>
                  <w:szCs w:val="18"/>
                </w:rPr>
                <w:t>BLOOMBERG-UNIQUE)</w:t>
              </w:r>
            </w:ins>
          </w:p>
        </w:tc>
        <w:tc>
          <w:tcPr>
            <w:tcW w:w="6120" w:type="dxa"/>
            <w:vMerge/>
            <w:tcPrChange w:id="282" w:author="Joey Avniel" w:date="2022-01-07T17:25:00Z">
              <w:tcPr>
                <w:tcW w:w="6120" w:type="dxa"/>
                <w:vMerge/>
              </w:tcPr>
            </w:tcPrChange>
          </w:tcPr>
          <w:p w14:paraId="5B902272" w14:textId="77777777" w:rsidR="006D4A61" w:rsidRDefault="006D4A61" w:rsidP="006D4A61">
            <w:pPr>
              <w:rPr>
                <w:rFonts w:eastAsia="Times New Roman"/>
              </w:rPr>
            </w:pPr>
          </w:p>
        </w:tc>
      </w:tr>
      <w:tr w:rsidR="006D4A61" w14:paraId="4D3BA8A2" w14:textId="77777777" w:rsidTr="00B405B1">
        <w:trPr>
          <w:trHeight w:val="300"/>
          <w:trPrChange w:id="283" w:author="Joey Avniel" w:date="2022-01-07T17:25:00Z">
            <w:trPr>
              <w:trHeight w:val="300"/>
            </w:trPr>
          </w:trPrChange>
        </w:trPr>
        <w:tc>
          <w:tcPr>
            <w:tcW w:w="3600" w:type="dxa"/>
            <w:shd w:val="clear" w:color="auto" w:fill="808080" w:themeFill="background1" w:themeFillShade="80"/>
            <w:tcPrChange w:id="284" w:author="Joey Avniel" w:date="2022-01-07T17:25:00Z">
              <w:tcPr>
                <w:tcW w:w="3600" w:type="dxa"/>
                <w:shd w:val="clear" w:color="auto" w:fill="808080" w:themeFill="background1" w:themeFillShade="80"/>
              </w:tcPr>
            </w:tcPrChange>
          </w:tcPr>
          <w:p w14:paraId="1D585034" w14:textId="27179BC3" w:rsidR="006D4A61" w:rsidRPr="00BB7C0E" w:rsidRDefault="006D4A61" w:rsidP="006D4A61">
            <w:pPr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Product Identifier Created Date</w:t>
            </w:r>
          </w:p>
        </w:tc>
        <w:tc>
          <w:tcPr>
            <w:tcW w:w="1890" w:type="dxa"/>
            <w:shd w:val="clear" w:color="auto" w:fill="808080" w:themeFill="background1" w:themeFillShade="80"/>
            <w:tcPrChange w:id="285" w:author="Joey Avniel" w:date="2022-01-07T17:25:00Z">
              <w:tcPr>
                <w:tcW w:w="1890" w:type="dxa"/>
                <w:shd w:val="clear" w:color="auto" w:fill="808080" w:themeFill="background1" w:themeFillShade="80"/>
              </w:tcPr>
            </w:tcPrChange>
          </w:tcPr>
          <w:p w14:paraId="4A76DF8E" w14:textId="00B58A46" w:rsidR="006D4A61" w:rsidRDefault="006D4A61" w:rsidP="006D4A61">
            <w:pPr>
              <w:rPr>
                <w:rFonts w:eastAsia="Times New Roman"/>
                <w:color w:val="000000" w:themeColor="text1"/>
                <w:highlight w:val="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2250" w:type="dxa"/>
            <w:shd w:val="clear" w:color="auto" w:fill="808080" w:themeFill="background1" w:themeFillShade="80"/>
            <w:tcPrChange w:id="286" w:author="Joey Avniel" w:date="2022-01-07T17:25:00Z">
              <w:tcPr>
                <w:tcW w:w="2250" w:type="dxa"/>
                <w:shd w:val="clear" w:color="auto" w:fill="808080" w:themeFill="background1" w:themeFillShade="80"/>
              </w:tcPr>
            </w:tcPrChange>
          </w:tcPr>
          <w:p w14:paraId="014C92AD" w14:textId="540875F8" w:rsidR="006D4A61" w:rsidRDefault="006D4A61" w:rsidP="006D4A61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  <w:vMerge/>
            <w:tcPrChange w:id="287" w:author="Joey Avniel" w:date="2022-01-07T17:25:00Z">
              <w:tcPr>
                <w:tcW w:w="6120" w:type="dxa"/>
                <w:vMerge/>
              </w:tcPr>
            </w:tcPrChange>
          </w:tcPr>
          <w:p w14:paraId="44C48984" w14:textId="5E9F6B47" w:rsidR="006D4A61" w:rsidRDefault="006D4A61" w:rsidP="006D4A61">
            <w:pPr>
              <w:rPr>
                <w:rFonts w:eastAsia="Times New Roman"/>
              </w:rPr>
            </w:pPr>
          </w:p>
        </w:tc>
      </w:tr>
      <w:tr w:rsidR="006D4A61" w14:paraId="39037CA8" w14:textId="77777777" w:rsidTr="00B405B1">
        <w:trPr>
          <w:trHeight w:val="300"/>
          <w:trPrChange w:id="288" w:author="Joey Avniel" w:date="2022-01-07T17:25:00Z">
            <w:trPr>
              <w:trHeight w:val="300"/>
            </w:trPr>
          </w:trPrChange>
        </w:trPr>
        <w:tc>
          <w:tcPr>
            <w:tcW w:w="3600" w:type="dxa"/>
            <w:shd w:val="clear" w:color="auto" w:fill="808080" w:themeFill="background1" w:themeFillShade="80"/>
            <w:tcPrChange w:id="289" w:author="Joey Avniel" w:date="2022-01-07T17:25:00Z">
              <w:tcPr>
                <w:tcW w:w="3600" w:type="dxa"/>
                <w:shd w:val="clear" w:color="auto" w:fill="808080" w:themeFill="background1" w:themeFillShade="80"/>
              </w:tcPr>
            </w:tcPrChange>
          </w:tcPr>
          <w:p w14:paraId="49A07F7B" w14:textId="09BB1A09" w:rsidR="006D4A61" w:rsidRPr="00BB7C0E" w:rsidRDefault="006D4A61" w:rsidP="006D4A61">
            <w:pPr>
              <w:rPr>
                <w:sz w:val="24"/>
                <w:szCs w:val="24"/>
              </w:rPr>
            </w:pPr>
            <w:r w:rsidRPr="00BB7C0E">
              <w:rPr>
                <w:sz w:val="24"/>
                <w:szCs w:val="24"/>
              </w:rPr>
              <w:t>Product Identifier End Dated Date</w:t>
            </w:r>
          </w:p>
        </w:tc>
        <w:tc>
          <w:tcPr>
            <w:tcW w:w="1890" w:type="dxa"/>
            <w:shd w:val="clear" w:color="auto" w:fill="808080" w:themeFill="background1" w:themeFillShade="80"/>
            <w:tcPrChange w:id="290" w:author="Joey Avniel" w:date="2022-01-07T17:25:00Z">
              <w:tcPr>
                <w:tcW w:w="1890" w:type="dxa"/>
                <w:shd w:val="clear" w:color="auto" w:fill="808080" w:themeFill="background1" w:themeFillShade="80"/>
              </w:tcPr>
            </w:tcPrChange>
          </w:tcPr>
          <w:p w14:paraId="4CDD5608" w14:textId="4F86463E" w:rsidR="006D4A61" w:rsidRDefault="006D4A61" w:rsidP="006D4A61">
            <w:pPr>
              <w:rPr>
                <w:rFonts w:eastAsia="Times New Roman"/>
                <w:color w:val="000000" w:themeColor="text1"/>
                <w:highlight w:val="yellow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2250" w:type="dxa"/>
            <w:shd w:val="clear" w:color="auto" w:fill="808080" w:themeFill="background1" w:themeFillShade="80"/>
            <w:tcPrChange w:id="291" w:author="Joey Avniel" w:date="2022-01-07T17:25:00Z">
              <w:tcPr>
                <w:tcW w:w="2250" w:type="dxa"/>
                <w:shd w:val="clear" w:color="auto" w:fill="808080" w:themeFill="background1" w:themeFillShade="80"/>
              </w:tcPr>
            </w:tcPrChange>
          </w:tcPr>
          <w:p w14:paraId="3D2B74E4" w14:textId="3B1A7633" w:rsidR="006D4A61" w:rsidRDefault="006D4A61" w:rsidP="006D4A61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  <w:vMerge/>
            <w:tcPrChange w:id="292" w:author="Joey Avniel" w:date="2022-01-07T17:25:00Z">
              <w:tcPr>
                <w:tcW w:w="6120" w:type="dxa"/>
                <w:vMerge/>
              </w:tcPr>
            </w:tcPrChange>
          </w:tcPr>
          <w:p w14:paraId="7622B412" w14:textId="2DD7F23F" w:rsidR="006D4A61" w:rsidRDefault="006D4A61" w:rsidP="006D4A61">
            <w:pPr>
              <w:rPr>
                <w:rFonts w:eastAsia="Times New Roman"/>
              </w:rPr>
            </w:pPr>
          </w:p>
        </w:tc>
      </w:tr>
    </w:tbl>
    <w:p w14:paraId="6FE8CBEB" w14:textId="20D9AA26" w:rsidR="2547986E" w:rsidRDefault="2547986E" w:rsidP="2547986E">
      <w:pPr>
        <w:spacing w:after="0" w:line="240" w:lineRule="auto"/>
        <w:rPr>
          <w:rFonts w:eastAsia="Times New Roman"/>
        </w:rPr>
      </w:pPr>
    </w:p>
    <w:p w14:paraId="7EE6AEDE" w14:textId="21699B01" w:rsidR="00D903B5" w:rsidRDefault="00D903B5" w:rsidP="00D903B5">
      <w:pPr>
        <w:spacing w:after="0" w:line="240" w:lineRule="auto"/>
        <w:ind w:left="1440"/>
        <w:rPr>
          <w:ins w:id="293" w:author="Joey Avniel" w:date="2022-01-10T18:14:00Z"/>
          <w:rFonts w:eastAsia="Times New Roman" w:cstheme="minorHAnsi"/>
        </w:rPr>
      </w:pPr>
    </w:p>
    <w:p w14:paraId="6B6C3FC4" w14:textId="037AEB3B" w:rsidR="008963B4" w:rsidRPr="008963B4" w:rsidRDefault="008963B4">
      <w:pPr>
        <w:pStyle w:val="Heading1"/>
        <w:rPr>
          <w:ins w:id="294" w:author="Joey Avniel" w:date="2022-01-10T18:13:00Z"/>
          <w:rFonts w:eastAsia="Times New Roman"/>
          <w:rPrChange w:id="295" w:author="Joey Avniel" w:date="2022-01-10T18:14:00Z">
            <w:rPr>
              <w:ins w:id="296" w:author="Joey Avniel" w:date="2022-01-10T18:13:00Z"/>
              <w:rFonts w:eastAsia="Times New Roman" w:cstheme="minorHAnsi"/>
            </w:rPr>
          </w:rPrChange>
        </w:rPr>
        <w:pPrChange w:id="297" w:author="Joey Avniel" w:date="2022-01-10T18:14:00Z">
          <w:pPr>
            <w:spacing w:after="0" w:line="240" w:lineRule="auto"/>
            <w:ind w:left="1440"/>
          </w:pPr>
        </w:pPrChange>
      </w:pPr>
      <w:ins w:id="298" w:author="Joey Avniel" w:date="2022-01-10T18:14:00Z">
        <w:r w:rsidRPr="008963B4">
          <w:rPr>
            <w:rFonts w:eastAsia="Times New Roman"/>
            <w:rPrChange w:id="299" w:author="Joey Avniel" w:date="2022-01-10T18:14:00Z">
              <w:rPr>
                <w:rFonts w:eastAsia="Times New Roman" w:cstheme="minorHAnsi"/>
              </w:rPr>
            </w:rPrChange>
          </w:rPr>
          <w:t>REPRESENTATIVE_SPLIT</w:t>
        </w:r>
      </w:ins>
    </w:p>
    <w:tbl>
      <w:tblPr>
        <w:tblW w:w="13770" w:type="dxa"/>
        <w:tblLook w:val="04A0" w:firstRow="1" w:lastRow="0" w:firstColumn="1" w:lastColumn="0" w:noHBand="0" w:noVBand="1"/>
        <w:tblPrChange w:id="300" w:author="Joey Avniel" w:date="2022-01-10T18:14:00Z">
          <w:tblPr>
            <w:tblW w:w="17354" w:type="dxa"/>
            <w:tblLook w:val="04A0" w:firstRow="1" w:lastRow="0" w:firstColumn="1" w:lastColumn="0" w:noHBand="0" w:noVBand="1"/>
          </w:tblPr>
        </w:tblPrChange>
      </w:tblPr>
      <w:tblGrid>
        <w:gridCol w:w="2202"/>
        <w:gridCol w:w="11568"/>
        <w:tblGridChange w:id="301">
          <w:tblGrid>
            <w:gridCol w:w="2860"/>
            <w:gridCol w:w="11314"/>
          </w:tblGrid>
        </w:tblGridChange>
      </w:tblGrid>
      <w:tr w:rsidR="008963B4" w:rsidRPr="008963B4" w14:paraId="104F3674" w14:textId="77777777" w:rsidTr="008963B4">
        <w:trPr>
          <w:trHeight w:val="300"/>
          <w:ins w:id="302" w:author="Joey Avniel" w:date="2022-01-10T18:13:00Z"/>
          <w:trPrChange w:id="303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  <w:tcPrChange w:id="304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C000"/>
                <w:noWrap/>
                <w:vAlign w:val="bottom"/>
                <w:hideMark/>
              </w:tcPr>
            </w:tcPrChange>
          </w:tcPr>
          <w:p w14:paraId="639E33E5" w14:textId="77777777" w:rsidR="008963B4" w:rsidRPr="008963B4" w:rsidRDefault="008963B4" w:rsidP="008963B4">
            <w:pPr>
              <w:spacing w:after="0" w:line="240" w:lineRule="auto"/>
              <w:rPr>
                <w:ins w:id="305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06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REPRESENTATIVE_KEY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7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39D28D" w14:textId="77777777" w:rsidR="008963B4" w:rsidRPr="008963B4" w:rsidRDefault="008963B4" w:rsidP="008963B4">
            <w:pPr>
              <w:spacing w:after="0" w:line="240" w:lineRule="auto"/>
              <w:rPr>
                <w:ins w:id="308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09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Unique key for the registered representative involved in the split.</w:t>
              </w:r>
            </w:ins>
          </w:p>
        </w:tc>
      </w:tr>
      <w:tr w:rsidR="008963B4" w:rsidRPr="008963B4" w14:paraId="735113CE" w14:textId="77777777" w:rsidTr="008963B4">
        <w:trPr>
          <w:trHeight w:val="300"/>
          <w:ins w:id="310" w:author="Joey Avniel" w:date="2022-01-10T18:13:00Z"/>
          <w:trPrChange w:id="311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  <w:tcPrChange w:id="312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C000"/>
                <w:noWrap/>
                <w:vAlign w:val="bottom"/>
                <w:hideMark/>
              </w:tcPr>
            </w:tcPrChange>
          </w:tcPr>
          <w:p w14:paraId="015BEDC3" w14:textId="77777777" w:rsidR="008963B4" w:rsidRPr="008963B4" w:rsidRDefault="008963B4" w:rsidP="008963B4">
            <w:pPr>
              <w:spacing w:after="0" w:line="240" w:lineRule="auto"/>
              <w:rPr>
                <w:ins w:id="313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14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SPLIT_KEY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5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BCFD60" w14:textId="77777777" w:rsidR="008963B4" w:rsidRPr="008963B4" w:rsidRDefault="008963B4" w:rsidP="008963B4">
            <w:pPr>
              <w:spacing w:after="0" w:line="240" w:lineRule="auto"/>
              <w:rPr>
                <w:ins w:id="316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17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Unique key for the specific split agreement with a registered representative on a specific account.</w:t>
              </w:r>
            </w:ins>
          </w:p>
        </w:tc>
      </w:tr>
      <w:tr w:rsidR="008963B4" w:rsidRPr="008963B4" w14:paraId="6E9397EE" w14:textId="77777777" w:rsidTr="008963B4">
        <w:trPr>
          <w:trHeight w:val="300"/>
          <w:ins w:id="318" w:author="Joey Avniel" w:date="2022-01-10T18:13:00Z"/>
          <w:trPrChange w:id="319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  <w:tcPrChange w:id="320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C000"/>
                <w:noWrap/>
                <w:vAlign w:val="bottom"/>
                <w:hideMark/>
              </w:tcPr>
            </w:tcPrChange>
          </w:tcPr>
          <w:p w14:paraId="0DE734E8" w14:textId="77777777" w:rsidR="008963B4" w:rsidRPr="008963B4" w:rsidRDefault="008963B4" w:rsidP="008963B4">
            <w:pPr>
              <w:spacing w:after="0" w:line="240" w:lineRule="auto"/>
              <w:rPr>
                <w:ins w:id="321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22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TENANT_CD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3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E558FB" w14:textId="77777777" w:rsidR="008963B4" w:rsidRPr="008963B4" w:rsidRDefault="008963B4" w:rsidP="008963B4">
            <w:pPr>
              <w:spacing w:after="0" w:line="240" w:lineRule="auto"/>
              <w:rPr>
                <w:ins w:id="324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25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Code for the tenant for the hosted solution</w:t>
              </w:r>
            </w:ins>
          </w:p>
        </w:tc>
      </w:tr>
      <w:tr w:rsidR="008963B4" w:rsidRPr="008963B4" w14:paraId="40BB6E29" w14:textId="77777777" w:rsidTr="008963B4">
        <w:trPr>
          <w:trHeight w:val="300"/>
          <w:ins w:id="326" w:author="Joey Avniel" w:date="2022-01-10T18:13:00Z"/>
          <w:trPrChange w:id="327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8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38DED6" w14:textId="77777777" w:rsidR="008963B4" w:rsidRPr="008963B4" w:rsidRDefault="008963B4" w:rsidP="008963B4">
            <w:pPr>
              <w:spacing w:after="0" w:line="240" w:lineRule="auto"/>
              <w:rPr>
                <w:ins w:id="329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30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IS_ACTIVE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1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C96F30" w14:textId="77777777" w:rsidR="008963B4" w:rsidRPr="008963B4" w:rsidRDefault="008963B4" w:rsidP="008963B4">
            <w:pPr>
              <w:spacing w:after="0" w:line="240" w:lineRule="auto"/>
              <w:rPr>
                <w:ins w:id="332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33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Whether the split agreement is in force. 1= True 0 = False</w:t>
              </w:r>
            </w:ins>
          </w:p>
        </w:tc>
      </w:tr>
      <w:tr w:rsidR="008963B4" w:rsidRPr="008963B4" w14:paraId="711F41D5" w14:textId="77777777" w:rsidTr="008963B4">
        <w:trPr>
          <w:trHeight w:val="300"/>
          <w:ins w:id="334" w:author="Joey Avniel" w:date="2022-01-10T18:13:00Z"/>
          <w:trPrChange w:id="335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6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D78E51" w14:textId="77777777" w:rsidR="008963B4" w:rsidRPr="008963B4" w:rsidRDefault="008963B4" w:rsidP="008963B4">
            <w:pPr>
              <w:spacing w:after="0" w:line="240" w:lineRule="auto"/>
              <w:rPr>
                <w:ins w:id="337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38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IS_TO_BE_DELETED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9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7B6004" w14:textId="77777777" w:rsidR="008963B4" w:rsidRPr="008963B4" w:rsidRDefault="008963B4" w:rsidP="008963B4">
            <w:pPr>
              <w:spacing w:after="0" w:line="240" w:lineRule="auto"/>
              <w:rPr>
                <w:ins w:id="340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41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Whether. for update feeds. the record is to be scheduled for deletion. (0 indicates a new or updated record). 1= True 0 = False</w:t>
              </w:r>
            </w:ins>
          </w:p>
        </w:tc>
      </w:tr>
      <w:tr w:rsidR="008963B4" w:rsidRPr="008963B4" w14:paraId="122CE0D9" w14:textId="77777777" w:rsidTr="008963B4">
        <w:trPr>
          <w:trHeight w:val="300"/>
          <w:ins w:id="342" w:author="Joey Avniel" w:date="2022-01-10T18:13:00Z"/>
          <w:trPrChange w:id="343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4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C9F151" w14:textId="77777777" w:rsidR="008963B4" w:rsidRPr="008963B4" w:rsidRDefault="008963B4" w:rsidP="008963B4">
            <w:pPr>
              <w:spacing w:after="0" w:line="240" w:lineRule="auto"/>
              <w:rPr>
                <w:ins w:id="345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46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NON_NATURAL_CD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7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3B54B1" w14:textId="77777777" w:rsidR="008963B4" w:rsidRPr="008963B4" w:rsidRDefault="008963B4" w:rsidP="008963B4">
            <w:pPr>
              <w:spacing w:after="0" w:line="240" w:lineRule="auto"/>
              <w:rPr>
                <w:ins w:id="348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49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Code for the Representative (RR) - Denotes an actual Representative (RR). another split. or a non-natural (e.g. firm) level code.</w:t>
              </w:r>
            </w:ins>
          </w:p>
        </w:tc>
      </w:tr>
      <w:tr w:rsidR="008963B4" w:rsidRPr="008963B4" w14:paraId="59A007DA" w14:textId="77777777" w:rsidTr="008963B4">
        <w:trPr>
          <w:trHeight w:val="300"/>
          <w:ins w:id="350" w:author="Joey Avniel" w:date="2022-01-10T18:13:00Z"/>
          <w:trPrChange w:id="351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2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440DF4" w14:textId="77777777" w:rsidR="008963B4" w:rsidRPr="008963B4" w:rsidRDefault="008963B4" w:rsidP="008963B4">
            <w:pPr>
              <w:spacing w:after="0" w:line="240" w:lineRule="auto"/>
              <w:rPr>
                <w:ins w:id="353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54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SPLIT_NAME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5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D80761" w14:textId="77777777" w:rsidR="008963B4" w:rsidRPr="008963B4" w:rsidRDefault="008963B4" w:rsidP="008963B4">
            <w:pPr>
              <w:spacing w:after="0" w:line="240" w:lineRule="auto"/>
              <w:rPr>
                <w:ins w:id="356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57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Name of the split</w:t>
              </w:r>
            </w:ins>
          </w:p>
        </w:tc>
      </w:tr>
      <w:tr w:rsidR="008963B4" w:rsidRPr="008963B4" w14:paraId="3CA32FFB" w14:textId="77777777" w:rsidTr="008963B4">
        <w:trPr>
          <w:trHeight w:val="300"/>
          <w:ins w:id="358" w:author="Joey Avniel" w:date="2022-01-10T18:13:00Z"/>
          <w:trPrChange w:id="359" w:author="Joey Avniel" w:date="2022-01-10T18:14:00Z">
            <w:trPr>
              <w:trHeight w:val="300"/>
            </w:trPr>
          </w:trPrChange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0" w:author="Joey Avniel" w:date="2022-01-10T18:14:00Z">
              <w:tcPr>
                <w:tcW w:w="28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B868D5" w14:textId="77777777" w:rsidR="008963B4" w:rsidRPr="008963B4" w:rsidRDefault="008963B4" w:rsidP="008963B4">
            <w:pPr>
              <w:spacing w:after="0" w:line="240" w:lineRule="auto"/>
              <w:rPr>
                <w:ins w:id="361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62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SPLIT_PERCENT</w:t>
              </w:r>
            </w:ins>
          </w:p>
        </w:tc>
        <w:tc>
          <w:tcPr>
            <w:tcW w:w="1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3" w:author="Joey Avniel" w:date="2022-01-10T18:14:00Z">
              <w:tcPr>
                <w:tcW w:w="113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9AB1C9" w14:textId="77777777" w:rsidR="008963B4" w:rsidRPr="008963B4" w:rsidRDefault="008963B4" w:rsidP="008963B4">
            <w:pPr>
              <w:spacing w:after="0" w:line="240" w:lineRule="auto"/>
              <w:rPr>
                <w:ins w:id="364" w:author="Joey Avniel" w:date="2022-01-10T18:13:00Z"/>
                <w:rFonts w:ascii="Calibri" w:eastAsia="Times New Roman" w:hAnsi="Calibri" w:cs="Times New Roman"/>
                <w:color w:val="000000"/>
              </w:rPr>
            </w:pPr>
            <w:ins w:id="365" w:author="Joey Avniel" w:date="2022-01-10T18:13:00Z">
              <w:r w:rsidRPr="008963B4">
                <w:rPr>
                  <w:rFonts w:ascii="Calibri" w:eastAsia="Times New Roman" w:hAnsi="Calibri" w:cs="Times New Roman"/>
                  <w:color w:val="000000"/>
                </w:rPr>
                <w:t>Percentage of the split that the representative received.</w:t>
              </w:r>
            </w:ins>
          </w:p>
        </w:tc>
      </w:tr>
    </w:tbl>
    <w:p w14:paraId="05F9DD34" w14:textId="5AF986D5" w:rsidR="008963B4" w:rsidRDefault="008963B4" w:rsidP="00D903B5">
      <w:pPr>
        <w:spacing w:after="0" w:line="240" w:lineRule="auto"/>
        <w:ind w:left="1440"/>
        <w:rPr>
          <w:ins w:id="366" w:author="Joey Avniel" w:date="2022-01-10T18:51:00Z"/>
          <w:rFonts w:eastAsia="Times New Roman" w:cstheme="minorHAnsi"/>
        </w:rPr>
      </w:pPr>
    </w:p>
    <w:p w14:paraId="63745467" w14:textId="37943756" w:rsidR="004B1BE2" w:rsidRDefault="004B1BE2" w:rsidP="0054022E">
      <w:pPr>
        <w:pStyle w:val="Heading1"/>
        <w:rPr>
          <w:ins w:id="367" w:author="Joey Avniel" w:date="2022-01-11T17:46:00Z"/>
          <w:rFonts w:eastAsia="Times New Roman"/>
        </w:rPr>
      </w:pPr>
      <w:ins w:id="368" w:author="Joey Avniel" w:date="2022-01-11T17:46:00Z">
        <w:r w:rsidRPr="004B1BE2">
          <w:rPr>
            <w:rFonts w:eastAsia="Times New Roman"/>
          </w:rPr>
          <w:t>RR_REGISTRATION</w:t>
        </w:r>
      </w:ins>
    </w:p>
    <w:tbl>
      <w:tblPr>
        <w:tblW w:w="9360" w:type="dxa"/>
        <w:tblLook w:val="04A0" w:firstRow="1" w:lastRow="0" w:firstColumn="1" w:lastColumn="0" w:noHBand="0" w:noVBand="1"/>
      </w:tblPr>
      <w:tblGrid>
        <w:gridCol w:w="2399"/>
        <w:gridCol w:w="6961"/>
      </w:tblGrid>
      <w:tr w:rsidR="004B1BE2" w:rsidRPr="004B1BE2" w14:paraId="629368BF" w14:textId="77777777" w:rsidTr="004B1BE2">
        <w:trPr>
          <w:trHeight w:val="300"/>
          <w:ins w:id="369" w:author="Joey Avniel" w:date="2022-01-11T17:46:00Z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38D4" w14:textId="77777777" w:rsidR="004B1BE2" w:rsidRPr="004B1BE2" w:rsidRDefault="004B1BE2" w:rsidP="004B1BE2">
            <w:pPr>
              <w:spacing w:after="0" w:line="240" w:lineRule="auto"/>
              <w:rPr>
                <w:ins w:id="370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71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LICENSE</w:t>
              </w:r>
            </w:ins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CD6C" w14:textId="77777777" w:rsidR="004B1BE2" w:rsidRPr="004B1BE2" w:rsidRDefault="004B1BE2" w:rsidP="004B1BE2">
            <w:pPr>
              <w:spacing w:after="0" w:line="240" w:lineRule="auto"/>
              <w:rPr>
                <w:ins w:id="372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73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Representative license description</w:t>
              </w:r>
            </w:ins>
          </w:p>
        </w:tc>
      </w:tr>
      <w:tr w:rsidR="004B1BE2" w:rsidRPr="004B1BE2" w14:paraId="3F94B970" w14:textId="77777777" w:rsidTr="004B1BE2">
        <w:trPr>
          <w:trHeight w:val="300"/>
          <w:ins w:id="374" w:author="Joey Avniel" w:date="2022-01-11T17:46:00Z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5049" w14:textId="77777777" w:rsidR="004B1BE2" w:rsidRPr="004B1BE2" w:rsidRDefault="004B1BE2" w:rsidP="004B1BE2">
            <w:pPr>
              <w:spacing w:after="0" w:line="240" w:lineRule="auto"/>
              <w:rPr>
                <w:ins w:id="375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76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REPRESENTATIVE_KEY</w:t>
              </w:r>
            </w:ins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E5BF" w14:textId="77777777" w:rsidR="004B1BE2" w:rsidRPr="004B1BE2" w:rsidRDefault="004B1BE2" w:rsidP="004B1BE2">
            <w:pPr>
              <w:spacing w:after="0" w:line="240" w:lineRule="auto"/>
              <w:rPr>
                <w:ins w:id="377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78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Unique key for the representative (RR) associated with the transaction or account. Use organizations internal code.</w:t>
              </w:r>
            </w:ins>
          </w:p>
        </w:tc>
      </w:tr>
      <w:tr w:rsidR="004B1BE2" w:rsidRPr="004B1BE2" w14:paraId="38F04BAD" w14:textId="77777777" w:rsidTr="004B1BE2">
        <w:trPr>
          <w:trHeight w:val="300"/>
          <w:ins w:id="379" w:author="Joey Avniel" w:date="2022-01-11T17:46:00Z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CAA4" w14:textId="77777777" w:rsidR="004B1BE2" w:rsidRPr="004B1BE2" w:rsidRDefault="004B1BE2" w:rsidP="004B1BE2">
            <w:pPr>
              <w:spacing w:after="0" w:line="240" w:lineRule="auto"/>
              <w:rPr>
                <w:ins w:id="380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81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STATE_PROVINCE_CD</w:t>
              </w:r>
            </w:ins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BDF6" w14:textId="77777777" w:rsidR="004B1BE2" w:rsidRPr="004B1BE2" w:rsidRDefault="004B1BE2" w:rsidP="004B1BE2">
            <w:pPr>
              <w:spacing w:after="0" w:line="240" w:lineRule="auto"/>
              <w:rPr>
                <w:ins w:id="382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83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Code for the jurisdiction in which the license is valid</w:t>
              </w:r>
            </w:ins>
          </w:p>
        </w:tc>
      </w:tr>
      <w:tr w:rsidR="004B1BE2" w:rsidRPr="004B1BE2" w14:paraId="7E09AD26" w14:textId="77777777" w:rsidTr="004B1BE2">
        <w:trPr>
          <w:trHeight w:val="300"/>
          <w:ins w:id="384" w:author="Joey Avniel" w:date="2022-01-11T17:46:00Z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065C" w14:textId="77777777" w:rsidR="004B1BE2" w:rsidRPr="004B1BE2" w:rsidRDefault="004B1BE2" w:rsidP="004B1BE2">
            <w:pPr>
              <w:spacing w:after="0" w:line="240" w:lineRule="auto"/>
              <w:rPr>
                <w:ins w:id="385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86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TENANT_CD</w:t>
              </w:r>
            </w:ins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E172" w14:textId="77777777" w:rsidR="004B1BE2" w:rsidRPr="004B1BE2" w:rsidRDefault="004B1BE2" w:rsidP="004B1BE2">
            <w:pPr>
              <w:spacing w:after="0" w:line="240" w:lineRule="auto"/>
              <w:rPr>
                <w:ins w:id="387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88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Code for the tenant for the hosted solution</w:t>
              </w:r>
            </w:ins>
          </w:p>
        </w:tc>
      </w:tr>
      <w:tr w:rsidR="004B1BE2" w:rsidRPr="004B1BE2" w14:paraId="081CE30C" w14:textId="77777777" w:rsidTr="004B1BE2">
        <w:trPr>
          <w:trHeight w:val="300"/>
          <w:ins w:id="389" w:author="Joey Avniel" w:date="2022-01-11T17:46:00Z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89BB" w14:textId="77777777" w:rsidR="004B1BE2" w:rsidRPr="004B1BE2" w:rsidRDefault="004B1BE2" w:rsidP="004B1BE2">
            <w:pPr>
              <w:spacing w:after="0" w:line="240" w:lineRule="auto"/>
              <w:rPr>
                <w:ins w:id="390" w:author="Joey Avniel" w:date="2022-01-11T17:46:00Z"/>
                <w:rFonts w:ascii="Calibri" w:eastAsia="Times New Roman" w:hAnsi="Calibri" w:cs="Times New Roman"/>
                <w:color w:val="000000"/>
              </w:rPr>
            </w:pPr>
            <w:bookmarkStart w:id="391" w:name="_Hlk92815755"/>
            <w:ins w:id="392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EXPIRATION_DATE</w:t>
              </w:r>
              <w:bookmarkEnd w:id="391"/>
            </w:ins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BFBF" w14:textId="77777777" w:rsidR="004B1BE2" w:rsidRPr="004B1BE2" w:rsidRDefault="004B1BE2" w:rsidP="004B1BE2">
            <w:pPr>
              <w:spacing w:after="0" w:line="240" w:lineRule="auto"/>
              <w:rPr>
                <w:ins w:id="393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394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License expiration date</w:t>
              </w:r>
            </w:ins>
          </w:p>
        </w:tc>
      </w:tr>
      <w:tr w:rsidR="004B1BE2" w:rsidRPr="004B1BE2" w14:paraId="72B95B2F" w14:textId="77777777" w:rsidTr="004B1BE2">
        <w:trPr>
          <w:trHeight w:val="300"/>
          <w:ins w:id="395" w:author="Joey Avniel" w:date="2022-01-11T17:46:00Z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02F9" w14:textId="77777777" w:rsidR="004B1BE2" w:rsidRPr="004B1BE2" w:rsidRDefault="004B1BE2" w:rsidP="004B1BE2">
            <w:pPr>
              <w:spacing w:after="0" w:line="240" w:lineRule="auto"/>
              <w:rPr>
                <w:ins w:id="396" w:author="Joey Avniel" w:date="2022-01-11T17:46:00Z"/>
                <w:rFonts w:ascii="Calibri" w:eastAsia="Times New Roman" w:hAnsi="Calibri" w:cs="Times New Roman"/>
                <w:color w:val="000000"/>
              </w:rPr>
            </w:pPr>
            <w:bookmarkStart w:id="397" w:name="_Hlk92815741"/>
            <w:ins w:id="398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lastRenderedPageBreak/>
                <w:t>IS_TO_BE_DELETED</w:t>
              </w:r>
              <w:bookmarkEnd w:id="397"/>
            </w:ins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EC77" w14:textId="77777777" w:rsidR="004B1BE2" w:rsidRPr="004B1BE2" w:rsidRDefault="004B1BE2" w:rsidP="004B1BE2">
            <w:pPr>
              <w:spacing w:after="0" w:line="240" w:lineRule="auto"/>
              <w:rPr>
                <w:ins w:id="399" w:author="Joey Avniel" w:date="2022-01-11T17:46:00Z"/>
                <w:rFonts w:ascii="Calibri" w:eastAsia="Times New Roman" w:hAnsi="Calibri" w:cs="Times New Roman"/>
                <w:color w:val="000000"/>
              </w:rPr>
            </w:pPr>
            <w:ins w:id="400" w:author="Joey Avniel" w:date="2022-01-11T17:46:00Z">
              <w:r w:rsidRPr="004B1BE2">
                <w:rPr>
                  <w:rFonts w:ascii="Calibri" w:eastAsia="Times New Roman" w:hAnsi="Calibri" w:cs="Times New Roman"/>
                  <w:color w:val="000000"/>
                </w:rPr>
                <w:t>Whether. for update feeds. the record is to be scheduled for deletion. (0 indicates a new or updated record). 1= True 0 = False</w:t>
              </w:r>
            </w:ins>
          </w:p>
        </w:tc>
      </w:tr>
    </w:tbl>
    <w:p w14:paraId="063CB30A" w14:textId="77777777" w:rsidR="004B1BE2" w:rsidRPr="004B1BE2" w:rsidRDefault="004B1BE2">
      <w:pPr>
        <w:rPr>
          <w:ins w:id="401" w:author="Joey Avniel" w:date="2022-01-11T17:46:00Z"/>
          <w:rPrChange w:id="402" w:author="Joey Avniel" w:date="2022-01-11T17:46:00Z">
            <w:rPr>
              <w:ins w:id="403" w:author="Joey Avniel" w:date="2022-01-11T17:46:00Z"/>
              <w:rFonts w:eastAsia="Times New Roman"/>
            </w:rPr>
          </w:rPrChange>
        </w:rPr>
        <w:pPrChange w:id="404" w:author="Joey Avniel" w:date="2022-01-11T17:46:00Z">
          <w:pPr>
            <w:pStyle w:val="Heading1"/>
          </w:pPr>
        </w:pPrChange>
      </w:pPr>
    </w:p>
    <w:p w14:paraId="31B6832E" w14:textId="18F0A846" w:rsidR="0054022E" w:rsidRPr="0054022E" w:rsidRDefault="0054022E">
      <w:pPr>
        <w:pStyle w:val="Heading1"/>
        <w:rPr>
          <w:ins w:id="405" w:author="Joey Avniel" w:date="2022-01-10T18:51:00Z"/>
          <w:rFonts w:eastAsia="Times New Roman"/>
          <w:rPrChange w:id="406" w:author="Joey Avniel" w:date="2022-01-10T18:51:00Z">
            <w:rPr>
              <w:ins w:id="407" w:author="Joey Avniel" w:date="2022-01-10T18:51:00Z"/>
              <w:rFonts w:eastAsia="Times New Roman" w:cstheme="minorHAnsi"/>
            </w:rPr>
          </w:rPrChange>
        </w:rPr>
        <w:pPrChange w:id="408" w:author="Joey Avniel" w:date="2022-01-10T18:51:00Z">
          <w:pPr>
            <w:spacing w:after="0" w:line="240" w:lineRule="auto"/>
            <w:ind w:left="1440"/>
          </w:pPr>
        </w:pPrChange>
      </w:pPr>
      <w:ins w:id="409" w:author="Joey Avniel" w:date="2022-01-10T18:51:00Z">
        <w:r w:rsidRPr="0054022E">
          <w:rPr>
            <w:rFonts w:eastAsia="Times New Roman"/>
            <w:rPrChange w:id="410" w:author="Joey Avniel" w:date="2022-01-10T18:51:00Z">
              <w:rPr>
                <w:rFonts w:eastAsia="Times New Roman" w:cstheme="minorHAnsi"/>
              </w:rPr>
            </w:rPrChange>
          </w:rPr>
          <w:t>Broker State Registration</w:t>
        </w:r>
      </w:ins>
    </w:p>
    <w:tbl>
      <w:tblPr>
        <w:tblW w:w="15565" w:type="dxa"/>
        <w:tblLook w:val="04A0" w:firstRow="1" w:lastRow="0" w:firstColumn="1" w:lastColumn="0" w:noHBand="0" w:noVBand="1"/>
      </w:tblPr>
      <w:tblGrid>
        <w:gridCol w:w="3373"/>
        <w:gridCol w:w="12378"/>
      </w:tblGrid>
      <w:tr w:rsidR="0054022E" w:rsidRPr="0054022E" w14:paraId="72461490" w14:textId="77777777" w:rsidTr="0054022E">
        <w:trPr>
          <w:trHeight w:val="300"/>
          <w:ins w:id="411" w:author="Joey Avniel" w:date="2022-01-10T18:52:00Z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AC91" w14:textId="77777777" w:rsidR="0054022E" w:rsidRPr="0054022E" w:rsidRDefault="0054022E" w:rsidP="0054022E">
            <w:pPr>
              <w:spacing w:after="0" w:line="240" w:lineRule="auto"/>
              <w:rPr>
                <w:ins w:id="412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13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REGISTERED_STATE_PROVINCE_CD</w:t>
              </w:r>
            </w:ins>
          </w:p>
        </w:tc>
        <w:tc>
          <w:tcPr>
            <w:tcW w:w="1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F7A3" w14:textId="77777777" w:rsidR="0054022E" w:rsidRPr="0054022E" w:rsidRDefault="0054022E" w:rsidP="0054022E">
            <w:pPr>
              <w:spacing w:after="0" w:line="240" w:lineRule="auto"/>
              <w:rPr>
                <w:ins w:id="414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15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Code for the state where broker is registered to conduct business</w:t>
              </w:r>
            </w:ins>
          </w:p>
        </w:tc>
      </w:tr>
      <w:tr w:rsidR="0054022E" w:rsidRPr="0054022E" w14:paraId="780BDE26" w14:textId="77777777" w:rsidTr="0054022E">
        <w:trPr>
          <w:trHeight w:val="300"/>
          <w:ins w:id="416" w:author="Joey Avniel" w:date="2022-01-10T18:52:00Z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BBE5" w14:textId="77777777" w:rsidR="0054022E" w:rsidRPr="0054022E" w:rsidRDefault="0054022E" w:rsidP="0054022E">
            <w:pPr>
              <w:spacing w:after="0" w:line="240" w:lineRule="auto"/>
              <w:rPr>
                <w:ins w:id="417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18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REPRESENTATIVE_KEY</w:t>
              </w:r>
            </w:ins>
          </w:p>
        </w:tc>
        <w:tc>
          <w:tcPr>
            <w:tcW w:w="1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0319" w14:textId="77777777" w:rsidR="0054022E" w:rsidRPr="0054022E" w:rsidRDefault="0054022E" w:rsidP="0054022E">
            <w:pPr>
              <w:spacing w:after="0" w:line="240" w:lineRule="auto"/>
              <w:rPr>
                <w:ins w:id="419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20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 xml:space="preserve">Unique key for the representative (RR) associated with the transaction or account. Can be similar to </w:t>
              </w:r>
              <w:proofErr w:type="spellStart"/>
              <w:r w:rsidRPr="0054022E">
                <w:rPr>
                  <w:rFonts w:ascii="Calibri" w:eastAsia="Times New Roman" w:hAnsi="Calibri" w:cs="Times New Roman"/>
                  <w:color w:val="000000"/>
                </w:rPr>
                <w:t>Source_Rep_ID</w:t>
              </w:r>
              <w:proofErr w:type="spellEnd"/>
              <w:r w:rsidRPr="0054022E">
                <w:rPr>
                  <w:rFonts w:ascii="Calibri" w:eastAsia="Times New Roman" w:hAnsi="Calibri" w:cs="Times New Roman"/>
                  <w:color w:val="000000"/>
                </w:rPr>
                <w:t xml:space="preserve"> if that value is unique.</w:t>
              </w:r>
            </w:ins>
          </w:p>
        </w:tc>
      </w:tr>
      <w:tr w:rsidR="0054022E" w:rsidRPr="0054022E" w14:paraId="524C3843" w14:textId="77777777" w:rsidTr="0054022E">
        <w:trPr>
          <w:trHeight w:val="300"/>
          <w:ins w:id="421" w:author="Joey Avniel" w:date="2022-01-10T18:52:00Z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529C" w14:textId="77777777" w:rsidR="0054022E" w:rsidRPr="0054022E" w:rsidRDefault="0054022E" w:rsidP="0054022E">
            <w:pPr>
              <w:spacing w:after="0" w:line="240" w:lineRule="auto"/>
              <w:rPr>
                <w:ins w:id="422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23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TENANT_CD</w:t>
              </w:r>
            </w:ins>
          </w:p>
        </w:tc>
        <w:tc>
          <w:tcPr>
            <w:tcW w:w="1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1FC9" w14:textId="77777777" w:rsidR="0054022E" w:rsidRPr="0054022E" w:rsidRDefault="0054022E" w:rsidP="0054022E">
            <w:pPr>
              <w:spacing w:after="0" w:line="240" w:lineRule="auto"/>
              <w:rPr>
                <w:ins w:id="424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25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Code for the tenant for the hosted solution</w:t>
              </w:r>
            </w:ins>
          </w:p>
        </w:tc>
      </w:tr>
      <w:tr w:rsidR="0054022E" w:rsidRPr="0054022E" w14:paraId="08733D2B" w14:textId="77777777" w:rsidTr="0054022E">
        <w:trPr>
          <w:trHeight w:val="300"/>
          <w:ins w:id="426" w:author="Joey Avniel" w:date="2022-01-10T18:52:00Z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3ECD" w14:textId="77777777" w:rsidR="0054022E" w:rsidRPr="0054022E" w:rsidRDefault="0054022E" w:rsidP="0054022E">
            <w:pPr>
              <w:spacing w:after="0" w:line="240" w:lineRule="auto"/>
              <w:rPr>
                <w:ins w:id="427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28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IS_TO_BE_DELETED</w:t>
              </w:r>
            </w:ins>
          </w:p>
        </w:tc>
        <w:tc>
          <w:tcPr>
            <w:tcW w:w="12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1DDC" w14:textId="77777777" w:rsidR="0054022E" w:rsidRPr="0054022E" w:rsidRDefault="0054022E" w:rsidP="0054022E">
            <w:pPr>
              <w:spacing w:after="0" w:line="240" w:lineRule="auto"/>
              <w:rPr>
                <w:ins w:id="429" w:author="Joey Avniel" w:date="2022-01-10T18:52:00Z"/>
                <w:rFonts w:ascii="Calibri" w:eastAsia="Times New Roman" w:hAnsi="Calibri" w:cs="Times New Roman"/>
                <w:color w:val="000000"/>
              </w:rPr>
            </w:pPr>
            <w:ins w:id="430" w:author="Joey Avniel" w:date="2022-01-10T18:52:00Z">
              <w:r w:rsidRPr="0054022E">
                <w:rPr>
                  <w:rFonts w:ascii="Calibri" w:eastAsia="Times New Roman" w:hAnsi="Calibri" w:cs="Times New Roman"/>
                  <w:color w:val="000000"/>
                </w:rPr>
                <w:t>Whether. for update feeds. the record is to be scheduled for deletion. (0 indicates a new or updated record). 1= True 0 = False</w:t>
              </w:r>
            </w:ins>
          </w:p>
        </w:tc>
      </w:tr>
    </w:tbl>
    <w:p w14:paraId="2E67F6E2" w14:textId="77777777" w:rsidR="0054022E" w:rsidRPr="00D903B5" w:rsidRDefault="0054022E" w:rsidP="00D903B5">
      <w:pPr>
        <w:spacing w:after="0" w:line="240" w:lineRule="auto"/>
        <w:ind w:left="1440"/>
        <w:rPr>
          <w:rFonts w:eastAsia="Times New Roman" w:cstheme="minorHAnsi"/>
        </w:rPr>
      </w:pPr>
    </w:p>
    <w:p w14:paraId="74526959" w14:textId="20B74E19" w:rsidR="000B6DD0" w:rsidRPr="00BF276B" w:rsidRDefault="001008ED" w:rsidP="00BF276B">
      <w:pPr>
        <w:pStyle w:val="Heading1"/>
        <w:rPr>
          <w:rFonts w:eastAsia="Times New Roman" w:cstheme="minorHAnsi"/>
        </w:rPr>
      </w:pPr>
      <w:r>
        <w:rPr>
          <w:rFonts w:eastAsia="Times New Roman"/>
        </w:rPr>
        <w:t>R</w:t>
      </w:r>
      <w:r w:rsidR="000B6DD0" w:rsidRPr="000B6DD0">
        <w:rPr>
          <w:rFonts w:eastAsia="Times New Roman"/>
        </w:rPr>
        <w:t>epresentative</w:t>
      </w:r>
      <w:r w:rsidR="2547986E" w:rsidRPr="2547986E">
        <w:rPr>
          <w:rFonts w:eastAsia="Times New Roman"/>
        </w:rPr>
        <w:t xml:space="preserve"> </w:t>
      </w:r>
    </w:p>
    <w:tbl>
      <w:tblPr>
        <w:tblStyle w:val="TableGrid"/>
        <w:tblW w:w="1143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250"/>
        <w:gridCol w:w="3316"/>
        <w:gridCol w:w="1592"/>
        <w:gridCol w:w="4272"/>
      </w:tblGrid>
      <w:tr w:rsidR="2547986E" w14:paraId="52290B95" w14:textId="77777777" w:rsidTr="00BF276B">
        <w:tc>
          <w:tcPr>
            <w:tcW w:w="2250" w:type="dxa"/>
          </w:tcPr>
          <w:p w14:paraId="46433D71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316" w:type="dxa"/>
          </w:tcPr>
          <w:p w14:paraId="3894750C" w14:textId="0F5B53B8" w:rsidR="2547986E" w:rsidRDefault="00BF276B" w:rsidP="2547986E">
            <w:pPr>
              <w:rPr>
                <w:rFonts w:eastAsia="Times New Roman"/>
                <w:b/>
                <w:bCs/>
              </w:rPr>
            </w:pPr>
            <w:r w:rsidRPr="00BF276B">
              <w:rPr>
                <w:rFonts w:eastAsia="Times New Roman"/>
                <w:b/>
                <w:bCs/>
              </w:rPr>
              <w:t>UDM Name (Representative</w:t>
            </w:r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1592" w:type="dxa"/>
          </w:tcPr>
          <w:p w14:paraId="658EC7B2" w14:textId="3BCA1C3D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Examples</w:t>
            </w:r>
          </w:p>
        </w:tc>
        <w:tc>
          <w:tcPr>
            <w:tcW w:w="4272" w:type="dxa"/>
          </w:tcPr>
          <w:p w14:paraId="6F81CF03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3C0DBF3C" w14:textId="77777777" w:rsidTr="00BF276B">
        <w:tc>
          <w:tcPr>
            <w:tcW w:w="2250" w:type="dxa"/>
          </w:tcPr>
          <w:p w14:paraId="16338940" w14:textId="285C6CDF" w:rsidR="2547986E" w:rsidRDefault="2547986E" w:rsidP="2547986E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2547986E">
              <w:rPr>
                <w:color w:val="000000" w:themeColor="text1"/>
                <w:sz w:val="24"/>
                <w:szCs w:val="24"/>
              </w:rPr>
              <w:t>Representative key</w:t>
            </w:r>
          </w:p>
        </w:tc>
        <w:tc>
          <w:tcPr>
            <w:tcW w:w="3316" w:type="dxa"/>
          </w:tcPr>
          <w:p w14:paraId="35C7C3CF" w14:textId="70E14457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>REPRESENTATIVE_KEY</w:t>
            </w:r>
          </w:p>
        </w:tc>
        <w:tc>
          <w:tcPr>
            <w:tcW w:w="1592" w:type="dxa"/>
          </w:tcPr>
          <w:p w14:paraId="612B3100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4272" w:type="dxa"/>
          </w:tcPr>
          <w:p w14:paraId="1F02D06D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0BBCE43F" w14:textId="77777777" w:rsidTr="00BF276B">
        <w:tc>
          <w:tcPr>
            <w:tcW w:w="2250" w:type="dxa"/>
          </w:tcPr>
          <w:p w14:paraId="26129B11" w14:textId="3FD1DAA0" w:rsidR="2547986E" w:rsidRDefault="2547986E" w:rsidP="2547986E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2547986E">
              <w:rPr>
                <w:color w:val="000000" w:themeColor="text1"/>
                <w:sz w:val="24"/>
                <w:szCs w:val="24"/>
              </w:rPr>
              <w:t xml:space="preserve">IA Employee Id  </w:t>
            </w:r>
          </w:p>
        </w:tc>
        <w:tc>
          <w:tcPr>
            <w:tcW w:w="3316" w:type="dxa"/>
          </w:tcPr>
          <w:p w14:paraId="38C756D4" w14:textId="260E514B" w:rsidR="2547986E" w:rsidRDefault="2547986E" w:rsidP="2547986E">
            <w:pPr>
              <w:rPr>
                <w:sz w:val="24"/>
                <w:szCs w:val="24"/>
              </w:rPr>
            </w:pPr>
            <w:r w:rsidRPr="2547986E">
              <w:rPr>
                <w:sz w:val="24"/>
                <w:szCs w:val="24"/>
              </w:rPr>
              <w:t>EMPLOYEE_ID</w:t>
            </w:r>
          </w:p>
        </w:tc>
        <w:tc>
          <w:tcPr>
            <w:tcW w:w="1592" w:type="dxa"/>
          </w:tcPr>
          <w:p w14:paraId="375DCAC5" w14:textId="5F973258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72" w:type="dxa"/>
          </w:tcPr>
          <w:p w14:paraId="37446A1A" w14:textId="64B34AE1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rFonts w:eastAsia="Times New Roman"/>
              </w:rPr>
              <w:t xml:space="preserve">(GSS DE1546) - </w:t>
            </w:r>
            <w:proofErr w:type="spellStart"/>
            <w:r w:rsidRPr="2547986E">
              <w:rPr>
                <w:rFonts w:eastAsia="Times New Roman"/>
              </w:rPr>
              <w:t>employee_id</w:t>
            </w:r>
            <w:proofErr w:type="spellEnd"/>
            <w:r w:rsidRPr="2547986E">
              <w:rPr>
                <w:rFonts w:eastAsia="Times New Roman"/>
              </w:rPr>
              <w:t xml:space="preserve"> - The employee id associated with the IA</w:t>
            </w:r>
          </w:p>
        </w:tc>
      </w:tr>
      <w:tr w:rsidR="00D86CA6" w14:paraId="612DE3F2" w14:textId="77777777" w:rsidTr="00BF276B">
        <w:tc>
          <w:tcPr>
            <w:tcW w:w="2250" w:type="dxa"/>
          </w:tcPr>
          <w:p w14:paraId="2B6537CB" w14:textId="6D345CC6" w:rsidR="00D86CA6" w:rsidRPr="004E7D83" w:rsidRDefault="00D86CA6" w:rsidP="2547986E">
            <w:pPr>
              <w:rPr>
                <w:color w:val="000000" w:themeColor="text1"/>
                <w:sz w:val="24"/>
                <w:szCs w:val="24"/>
                <w:highlight w:val="darkGreen"/>
              </w:rPr>
            </w:pPr>
            <w:r w:rsidRPr="00B00DE1">
              <w:rPr>
                <w:rFonts w:ascii="Calibri" w:eastAsia="Times New Roman" w:hAnsi="Calibri" w:cs="Times New Roman"/>
                <w:color w:val="000000" w:themeColor="text1"/>
              </w:rPr>
              <w:t>Representative Name</w:t>
            </w:r>
            <w:r w:rsidR="003B4135">
              <w:rPr>
                <w:rFonts w:ascii="Calibri" w:eastAsia="Times New Roman" w:hAnsi="Calibri" w:cs="Times New Roman"/>
                <w:color w:val="000000" w:themeColor="text1"/>
              </w:rPr>
              <w:t xml:space="preserve"> / RR Name / IA Name</w:t>
            </w:r>
          </w:p>
        </w:tc>
        <w:tc>
          <w:tcPr>
            <w:tcW w:w="3316" w:type="dxa"/>
          </w:tcPr>
          <w:p w14:paraId="651A30D9" w14:textId="13A8C1DB" w:rsidR="00D86CA6" w:rsidRPr="004E7D83" w:rsidRDefault="00D86CA6" w:rsidP="2547986E">
            <w:pPr>
              <w:rPr>
                <w:sz w:val="24"/>
                <w:szCs w:val="24"/>
                <w:highlight w:val="darkGreen"/>
              </w:rPr>
            </w:pPr>
            <w:r w:rsidRPr="009D709A">
              <w:rPr>
                <w:rFonts w:asciiTheme="majorHAnsi" w:hAnsiTheme="majorHAnsi"/>
              </w:rPr>
              <w:t>FIRST_NAME</w:t>
            </w:r>
            <w:r>
              <w:rPr>
                <w:rFonts w:asciiTheme="majorHAnsi" w:hAnsiTheme="majorHAnsi"/>
              </w:rPr>
              <w:t xml:space="preserve"> + “ “ + </w:t>
            </w:r>
            <w:r w:rsidRPr="009D709A">
              <w:rPr>
                <w:rFonts w:asciiTheme="majorHAnsi" w:hAnsiTheme="majorHAnsi"/>
              </w:rPr>
              <w:t>LAST_NAME</w:t>
            </w:r>
          </w:p>
        </w:tc>
        <w:tc>
          <w:tcPr>
            <w:tcW w:w="1592" w:type="dxa"/>
          </w:tcPr>
          <w:p w14:paraId="38D0E753" w14:textId="77777777" w:rsidR="00D86CA6" w:rsidRDefault="00D86CA6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272" w:type="dxa"/>
          </w:tcPr>
          <w:p w14:paraId="4147239C" w14:textId="7355AF4D" w:rsidR="00D86CA6" w:rsidRPr="2547986E" w:rsidRDefault="00D86CA6" w:rsidP="2547986E">
            <w:pPr>
              <w:rPr>
                <w:rFonts w:eastAsia="Times New Roman"/>
              </w:rPr>
            </w:pPr>
            <w:r w:rsidRPr="00D86CA6">
              <w:rPr>
                <w:sz w:val="24"/>
                <w:szCs w:val="24"/>
              </w:rPr>
              <w:t>DE0259</w:t>
            </w:r>
          </w:p>
        </w:tc>
      </w:tr>
    </w:tbl>
    <w:p w14:paraId="4E56B27A" w14:textId="4D0566AF" w:rsidR="002E6078" w:rsidRPr="00F86D06" w:rsidRDefault="002E6078" w:rsidP="00F86D06">
      <w:pPr>
        <w:pStyle w:val="Heading1"/>
        <w:rPr>
          <w:rFonts w:eastAsia="Times New Roman"/>
        </w:rPr>
      </w:pPr>
      <w:r w:rsidRPr="002E6078">
        <w:rPr>
          <w:rFonts w:eastAsia="Times New Roman"/>
        </w:rPr>
        <w:t>Employee</w:t>
      </w:r>
      <w:r w:rsidR="2547986E" w:rsidRPr="00F86D06">
        <w:rPr>
          <w:rFonts w:eastAsia="Times New Roman"/>
        </w:rPr>
        <w:t xml:space="preserve"> </w:t>
      </w:r>
    </w:p>
    <w:tbl>
      <w:tblPr>
        <w:tblStyle w:val="TableGrid"/>
        <w:tblW w:w="1098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497"/>
        <w:gridCol w:w="1864"/>
        <w:gridCol w:w="1668"/>
        <w:gridCol w:w="3951"/>
      </w:tblGrid>
      <w:tr w:rsidR="2547986E" w14:paraId="7699DEA7" w14:textId="77777777" w:rsidTr="00F86D06">
        <w:tc>
          <w:tcPr>
            <w:tcW w:w="3497" w:type="dxa"/>
          </w:tcPr>
          <w:p w14:paraId="01EE0003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1864" w:type="dxa"/>
          </w:tcPr>
          <w:p w14:paraId="15DA8EC5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668" w:type="dxa"/>
          </w:tcPr>
          <w:p w14:paraId="0EA2731F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3951" w:type="dxa"/>
          </w:tcPr>
          <w:p w14:paraId="7E4D1843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69BE9DCD" w14:textId="77777777" w:rsidTr="00F86D06">
        <w:tc>
          <w:tcPr>
            <w:tcW w:w="3497" w:type="dxa"/>
          </w:tcPr>
          <w:p w14:paraId="4A1E9B9E" w14:textId="102BEB80" w:rsidR="2547986E" w:rsidRPr="00841BCD" w:rsidRDefault="2547986E" w:rsidP="2547986E">
            <w:pPr>
              <w:spacing w:line="259" w:lineRule="auto"/>
              <w:rPr>
                <w:bCs/>
                <w:color w:val="FF0000"/>
                <w:sz w:val="24"/>
                <w:szCs w:val="24"/>
              </w:rPr>
            </w:pPr>
            <w:r w:rsidRPr="00841BCD">
              <w:rPr>
                <w:bCs/>
                <w:color w:val="000000" w:themeColor="text1"/>
                <w:sz w:val="24"/>
                <w:szCs w:val="24"/>
              </w:rPr>
              <w:t xml:space="preserve">Employee ID </w:t>
            </w:r>
          </w:p>
        </w:tc>
        <w:tc>
          <w:tcPr>
            <w:tcW w:w="1864" w:type="dxa"/>
          </w:tcPr>
          <w:p w14:paraId="05656283" w14:textId="7FF6392E" w:rsidR="2547986E" w:rsidRDefault="00841BCD" w:rsidP="007D7F5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EMPLOYEE_KEY</w:t>
            </w:r>
          </w:p>
        </w:tc>
        <w:tc>
          <w:tcPr>
            <w:tcW w:w="1668" w:type="dxa"/>
          </w:tcPr>
          <w:p w14:paraId="6DCD45FF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3951" w:type="dxa"/>
          </w:tcPr>
          <w:p w14:paraId="5C42EB8C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54F4FE36" w14:textId="77777777" w:rsidTr="00F86D06">
        <w:tc>
          <w:tcPr>
            <w:tcW w:w="3497" w:type="dxa"/>
            <w:shd w:val="clear" w:color="auto" w:fill="808080" w:themeFill="background1" w:themeFillShade="80"/>
          </w:tcPr>
          <w:p w14:paraId="46D8A074" w14:textId="086B3CA0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Employee SIN / </w:t>
            </w:r>
            <w:proofErr w:type="spellStart"/>
            <w:r w:rsidRPr="2547986E">
              <w:rPr>
                <w:b/>
                <w:bCs/>
                <w:color w:val="FF0000"/>
                <w:sz w:val="24"/>
                <w:szCs w:val="24"/>
              </w:rPr>
              <w:t>ssn</w:t>
            </w:r>
            <w:proofErr w:type="spellEnd"/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 -  </w:t>
            </w:r>
          </w:p>
        </w:tc>
        <w:tc>
          <w:tcPr>
            <w:tcW w:w="1864" w:type="dxa"/>
            <w:shd w:val="clear" w:color="auto" w:fill="808080" w:themeFill="background1" w:themeFillShade="80"/>
          </w:tcPr>
          <w:p w14:paraId="613B002F" w14:textId="58FD5110" w:rsidR="2547986E" w:rsidRDefault="00841BCD" w:rsidP="2547986E">
            <w:pPr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668" w:type="dxa"/>
            <w:shd w:val="clear" w:color="auto" w:fill="808080" w:themeFill="background1" w:themeFillShade="80"/>
          </w:tcPr>
          <w:p w14:paraId="384B5291" w14:textId="5F973258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951" w:type="dxa"/>
            <w:shd w:val="clear" w:color="auto" w:fill="808080" w:themeFill="background1" w:themeFillShade="80"/>
          </w:tcPr>
          <w:p w14:paraId="5BEC6635" w14:textId="1BEB6CE6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rFonts w:eastAsia="Times New Roman"/>
              </w:rPr>
              <w:t>The SIN number for the RBC employee</w:t>
            </w:r>
          </w:p>
        </w:tc>
      </w:tr>
    </w:tbl>
    <w:p w14:paraId="42E7CFD5" w14:textId="77777777" w:rsidR="00E411D4" w:rsidRPr="003636A5" w:rsidRDefault="00E411D4" w:rsidP="00E411D4">
      <w:pPr>
        <w:spacing w:after="0" w:line="240" w:lineRule="auto"/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6A5">
        <w:rPr>
          <w:rFonts w:eastAsia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can go into the EMPLOYEE_ID field. The EMPLOYEE_KEY and EMPLOYEE_ID are different fields, so let’s use them</w:t>
      </w:r>
    </w:p>
    <w:p w14:paraId="71870DDF" w14:textId="4F609AE3" w:rsidR="002E6078" w:rsidRPr="002E6078" w:rsidRDefault="002E6078" w:rsidP="2547986E">
      <w:pPr>
        <w:spacing w:after="0" w:line="240" w:lineRule="auto"/>
        <w:rPr>
          <w:rFonts w:eastAsia="Times New Roman"/>
        </w:rPr>
      </w:pPr>
    </w:p>
    <w:p w14:paraId="116D9C30" w14:textId="17299FB5" w:rsidR="00033153" w:rsidRPr="00F86D06" w:rsidRDefault="00033153" w:rsidP="00F86D06">
      <w:pPr>
        <w:pStyle w:val="Heading1"/>
        <w:rPr>
          <w:rFonts w:eastAsia="Times New Roman" w:cstheme="minorHAnsi"/>
        </w:rPr>
      </w:pPr>
      <w:proofErr w:type="spellStart"/>
      <w:r w:rsidRPr="00F9520A">
        <w:rPr>
          <w:rFonts w:eastAsia="Times New Roman"/>
        </w:rPr>
        <w:t>fdm</w:t>
      </w:r>
      <w:proofErr w:type="spellEnd"/>
      <w:r w:rsidRPr="00F9520A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proofErr w:type="spellStart"/>
      <w:r w:rsidRPr="00F9520A">
        <w:rPr>
          <w:rFonts w:eastAsia="Times New Roman"/>
        </w:rPr>
        <w:t>risk_tolerance</w:t>
      </w:r>
      <w:proofErr w:type="spellEnd"/>
    </w:p>
    <w:tbl>
      <w:tblPr>
        <w:tblStyle w:val="TableGrid"/>
        <w:tblW w:w="0" w:type="auto"/>
        <w:tblInd w:w="604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  <w:tblPrChange w:id="431" w:author="Joey Avniel" w:date="2022-01-07T17:24:00Z">
          <w:tblPr>
            <w:tblStyle w:val="TableGrid"/>
            <w:tblW w:w="0" w:type="auto"/>
            <w:tblInd w:w="-633" w:type="dxa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4A0" w:firstRow="1" w:lastRow="0" w:firstColumn="1" w:lastColumn="0" w:noHBand="0" w:noVBand="1"/>
          </w:tblPr>
        </w:tblPrChange>
      </w:tblPr>
      <w:tblGrid>
        <w:gridCol w:w="2998"/>
        <w:gridCol w:w="1675"/>
        <w:gridCol w:w="1516"/>
        <w:gridCol w:w="2561"/>
        <w:tblGridChange w:id="432">
          <w:tblGrid>
            <w:gridCol w:w="3330"/>
            <w:gridCol w:w="1963"/>
            <w:gridCol w:w="1687"/>
            <w:gridCol w:w="3007"/>
          </w:tblGrid>
        </w:tblGridChange>
      </w:tblGrid>
      <w:tr w:rsidR="2547986E" w14:paraId="790A9EC6" w14:textId="77777777" w:rsidTr="00B405B1">
        <w:tc>
          <w:tcPr>
            <w:tcW w:w="3330" w:type="dxa"/>
            <w:tcPrChange w:id="433" w:author="Joey Avniel" w:date="2022-01-07T17:24:00Z">
              <w:tcPr>
                <w:tcW w:w="3330" w:type="dxa"/>
              </w:tcPr>
            </w:tcPrChange>
          </w:tcPr>
          <w:p w14:paraId="599D1A20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1963" w:type="dxa"/>
            <w:tcPrChange w:id="434" w:author="Joey Avniel" w:date="2022-01-07T17:24:00Z">
              <w:tcPr>
                <w:tcW w:w="1963" w:type="dxa"/>
              </w:tcPr>
            </w:tcPrChange>
          </w:tcPr>
          <w:p w14:paraId="3A2DD3F7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687" w:type="dxa"/>
            <w:tcPrChange w:id="435" w:author="Joey Avniel" w:date="2022-01-07T17:24:00Z">
              <w:tcPr>
                <w:tcW w:w="1687" w:type="dxa"/>
              </w:tcPr>
            </w:tcPrChange>
          </w:tcPr>
          <w:p w14:paraId="052CD736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3007" w:type="dxa"/>
            <w:tcPrChange w:id="436" w:author="Joey Avniel" w:date="2022-01-07T17:24:00Z">
              <w:tcPr>
                <w:tcW w:w="3007" w:type="dxa"/>
              </w:tcPr>
            </w:tcPrChange>
          </w:tcPr>
          <w:p w14:paraId="2AF93060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00841BCD" w14:paraId="61D2AAB8" w14:textId="77777777" w:rsidTr="00B405B1">
        <w:tc>
          <w:tcPr>
            <w:tcW w:w="3330" w:type="dxa"/>
            <w:tcPrChange w:id="437" w:author="Joey Avniel" w:date="2022-01-07T17:24:00Z">
              <w:tcPr>
                <w:tcW w:w="3330" w:type="dxa"/>
              </w:tcPr>
            </w:tcPrChange>
          </w:tcPr>
          <w:p w14:paraId="0260014A" w14:textId="15338D0F" w:rsidR="00841BCD" w:rsidRDefault="00841BCD" w:rsidP="00841BCD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2547986E">
              <w:rPr>
                <w:b/>
                <w:bCs/>
                <w:color w:val="FF0000"/>
                <w:sz w:val="24"/>
                <w:szCs w:val="24"/>
              </w:rPr>
              <w:t>risk_tolerance_cd</w:t>
            </w:r>
            <w:proofErr w:type="spellEnd"/>
          </w:p>
        </w:tc>
        <w:tc>
          <w:tcPr>
            <w:tcW w:w="1963" w:type="dxa"/>
            <w:tcPrChange w:id="438" w:author="Joey Avniel" w:date="2022-01-07T17:24:00Z">
              <w:tcPr>
                <w:tcW w:w="1963" w:type="dxa"/>
              </w:tcPr>
            </w:tcPrChange>
          </w:tcPr>
          <w:p w14:paraId="0BA016DA" w14:textId="4730F144" w:rsidR="00841BCD" w:rsidRDefault="00841BCD" w:rsidP="00841BCD">
            <w:pPr>
              <w:spacing w:line="259" w:lineRule="auto"/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687" w:type="dxa"/>
            <w:tcPrChange w:id="439" w:author="Joey Avniel" w:date="2022-01-07T17:24:00Z">
              <w:tcPr>
                <w:tcW w:w="1687" w:type="dxa"/>
              </w:tcPr>
            </w:tcPrChange>
          </w:tcPr>
          <w:p w14:paraId="3928C3F7" w14:textId="77777777" w:rsidR="00841BCD" w:rsidRDefault="00841BCD" w:rsidP="00841BCD">
            <w:pPr>
              <w:rPr>
                <w:rFonts w:eastAsia="Times New Roman"/>
              </w:rPr>
            </w:pPr>
          </w:p>
        </w:tc>
        <w:tc>
          <w:tcPr>
            <w:tcW w:w="3007" w:type="dxa"/>
            <w:tcPrChange w:id="440" w:author="Joey Avniel" w:date="2022-01-07T17:24:00Z">
              <w:tcPr>
                <w:tcW w:w="3007" w:type="dxa"/>
              </w:tcPr>
            </w:tcPrChange>
          </w:tcPr>
          <w:p w14:paraId="188F78DC" w14:textId="77777777" w:rsidR="00841BCD" w:rsidRDefault="00841BCD" w:rsidP="00841BCD">
            <w:pPr>
              <w:rPr>
                <w:rFonts w:eastAsia="Times New Roman"/>
              </w:rPr>
            </w:pPr>
          </w:p>
        </w:tc>
      </w:tr>
    </w:tbl>
    <w:p w14:paraId="55F0AB3A" w14:textId="08356BAF" w:rsidR="00033153" w:rsidRPr="00F86D06" w:rsidRDefault="00B54DA0" w:rsidP="00F86D06">
      <w:pPr>
        <w:pStyle w:val="Heading1"/>
        <w:rPr>
          <w:rFonts w:eastAsia="Times New Roman" w:cstheme="minorHAnsi"/>
        </w:rPr>
      </w:pPr>
      <w:proofErr w:type="spellStart"/>
      <w:r w:rsidRPr="00F9520A">
        <w:rPr>
          <w:rFonts w:eastAsia="Times New Roman"/>
        </w:rPr>
        <w:t>account_investment_objective</w:t>
      </w:r>
      <w:proofErr w:type="spellEnd"/>
    </w:p>
    <w:tbl>
      <w:tblPr>
        <w:tblStyle w:val="TableGrid"/>
        <w:tblW w:w="10172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678"/>
        <w:gridCol w:w="6137"/>
        <w:gridCol w:w="1083"/>
        <w:gridCol w:w="1202"/>
      </w:tblGrid>
      <w:tr w:rsidR="2547986E" w14:paraId="62D6C1CC" w14:textId="77777777" w:rsidTr="00F86D06">
        <w:tc>
          <w:tcPr>
            <w:tcW w:w="2219" w:type="dxa"/>
          </w:tcPr>
          <w:p w14:paraId="03469877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5200" w:type="dxa"/>
          </w:tcPr>
          <w:p w14:paraId="567E0F22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922" w:type="dxa"/>
          </w:tcPr>
          <w:p w14:paraId="23931EB5" w14:textId="607352DE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Examples</w:t>
            </w:r>
          </w:p>
        </w:tc>
        <w:tc>
          <w:tcPr>
            <w:tcW w:w="1831" w:type="dxa"/>
          </w:tcPr>
          <w:p w14:paraId="00B6E09A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75DC8889" w14:textId="77777777" w:rsidTr="00F86D06">
        <w:tc>
          <w:tcPr>
            <w:tcW w:w="2219" w:type="dxa"/>
          </w:tcPr>
          <w:p w14:paraId="214FE1E1" w14:textId="507DD3BB" w:rsidR="2547986E" w:rsidRDefault="2547986E" w:rsidP="2547986E">
            <w:pPr>
              <w:spacing w:line="259" w:lineRule="auto"/>
              <w:rPr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2547986E">
              <w:rPr>
                <w:color w:val="000000" w:themeColor="text1"/>
                <w:sz w:val="24"/>
                <w:szCs w:val="24"/>
                <w:highlight w:val="yellow"/>
              </w:rPr>
              <w:t>investment_objective_cd</w:t>
            </w:r>
            <w:proofErr w:type="spellEnd"/>
          </w:p>
        </w:tc>
        <w:tc>
          <w:tcPr>
            <w:tcW w:w="5200" w:type="dxa"/>
          </w:tcPr>
          <w:p w14:paraId="1E300CD8" w14:textId="114BD681" w:rsidR="2547986E" w:rsidRDefault="2547986E" w:rsidP="2547986E">
            <w:pPr>
              <w:spacing w:line="259" w:lineRule="auto"/>
              <w:rPr>
                <w:rFonts w:ascii="Calibri" w:eastAsia="Calibri" w:hAnsi="Calibri" w:cs="Calibri"/>
                <w:color w:val="444444"/>
              </w:rPr>
            </w:pPr>
            <w:r w:rsidRPr="00F86D06">
              <w:rPr>
                <w:rFonts w:ascii="Calibri" w:eastAsia="Calibri" w:hAnsi="Calibri" w:cs="Calibri"/>
                <w:color w:val="444444"/>
                <w:highlight w:val="cyan"/>
              </w:rPr>
              <w:t>ACCOUNT_INVESTMENT_OBJECTIVE.INVESTMENT_OBJECTIVE_CD</w:t>
            </w:r>
            <w:r w:rsidR="00841BCD" w:rsidRPr="00F86D06">
              <w:rPr>
                <w:color w:val="FBE4D5" w:themeColor="accent2" w:themeTint="33"/>
                <w:sz w:val="24"/>
                <w:szCs w:val="24"/>
                <w:highlight w:val="cyan"/>
              </w:rPr>
              <w:t xml:space="preserve"> </w:t>
            </w:r>
            <w:r w:rsidR="00841BCD"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 w:rsidR="00841BCD"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="00841BCD"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922" w:type="dxa"/>
          </w:tcPr>
          <w:p w14:paraId="2F4D2733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831" w:type="dxa"/>
          </w:tcPr>
          <w:p w14:paraId="39B8D6DE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</w:tbl>
    <w:p w14:paraId="40805B94" w14:textId="77CF2F31" w:rsidR="2547986E" w:rsidRPr="00F86D06" w:rsidRDefault="00774F42" w:rsidP="00F86D06">
      <w:pPr>
        <w:pStyle w:val="Heading1"/>
        <w:rPr>
          <w:rFonts w:eastAsia="Times New Roman" w:cstheme="minorHAnsi"/>
        </w:rPr>
      </w:pPr>
      <w:proofErr w:type="spellStart"/>
      <w:r w:rsidRPr="00F9520A">
        <w:rPr>
          <w:rFonts w:eastAsia="Times New Roman"/>
        </w:rPr>
        <w:t>fdm</w:t>
      </w:r>
      <w:proofErr w:type="spellEnd"/>
      <w:r w:rsidRPr="00F9520A">
        <w:rPr>
          <w:rFonts w:eastAsia="Times New Roman"/>
        </w:rPr>
        <w:t>.</w:t>
      </w:r>
      <w:r w:rsidRPr="00DF5E59">
        <w:rPr>
          <w:rFonts w:eastAsia="Times New Roman"/>
        </w:rPr>
        <w:t xml:space="preserve"> </w:t>
      </w:r>
      <w:proofErr w:type="spellStart"/>
      <w:r w:rsidRPr="00F9520A">
        <w:rPr>
          <w:rFonts w:eastAsia="Times New Roman"/>
        </w:rPr>
        <w:t>account_client_sophistication</w:t>
      </w:r>
      <w:proofErr w:type="spellEnd"/>
    </w:p>
    <w:tbl>
      <w:tblPr>
        <w:tblStyle w:val="TableGrid"/>
        <w:tblW w:w="0" w:type="auto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554"/>
        <w:gridCol w:w="4533"/>
        <w:gridCol w:w="995"/>
        <w:gridCol w:w="1277"/>
      </w:tblGrid>
      <w:tr w:rsidR="00841BCD" w14:paraId="02B4CD15" w14:textId="77777777" w:rsidTr="00841BCD">
        <w:tc>
          <w:tcPr>
            <w:tcW w:w="2554" w:type="dxa"/>
          </w:tcPr>
          <w:p w14:paraId="62AE52CD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4533" w:type="dxa"/>
          </w:tcPr>
          <w:p w14:paraId="72B71B40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995" w:type="dxa"/>
          </w:tcPr>
          <w:p w14:paraId="367D996E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1277" w:type="dxa"/>
          </w:tcPr>
          <w:p w14:paraId="046B171D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00841BCD" w14:paraId="3CC9B32E" w14:textId="77777777" w:rsidTr="00841BCD">
        <w:tc>
          <w:tcPr>
            <w:tcW w:w="2554" w:type="dxa"/>
          </w:tcPr>
          <w:p w14:paraId="463EBBD3" w14:textId="3F560838" w:rsidR="2547986E" w:rsidRPr="00841BCD" w:rsidRDefault="2547986E" w:rsidP="2547986E">
            <w:pPr>
              <w:spacing w:line="259" w:lineRule="auto"/>
              <w:rPr>
                <w:bCs/>
                <w:color w:val="FF0000"/>
                <w:sz w:val="24"/>
                <w:szCs w:val="24"/>
              </w:rPr>
            </w:pPr>
            <w:r w:rsidRPr="00841BCD">
              <w:rPr>
                <w:bCs/>
                <w:color w:val="000000" w:themeColor="text1"/>
                <w:sz w:val="24"/>
                <w:szCs w:val="24"/>
              </w:rPr>
              <w:t>client sophistication cd</w:t>
            </w:r>
          </w:p>
        </w:tc>
        <w:tc>
          <w:tcPr>
            <w:tcW w:w="4533" w:type="dxa"/>
          </w:tcPr>
          <w:p w14:paraId="346508D9" w14:textId="186E6B6D" w:rsidR="2547986E" w:rsidRDefault="00841BCD" w:rsidP="2547986E">
            <w:pPr>
              <w:spacing w:line="259" w:lineRule="auto"/>
              <w:rPr>
                <w:sz w:val="24"/>
                <w:szCs w:val="24"/>
              </w:rPr>
            </w:pPr>
            <w:r w:rsidRPr="00F86D06">
              <w:rPr>
                <w:sz w:val="24"/>
                <w:szCs w:val="24"/>
                <w:highlight w:val="cyan"/>
              </w:rPr>
              <w:t>ACCOUNT.</w:t>
            </w:r>
            <w:r w:rsidRPr="00F86D06">
              <w:rPr>
                <w:highlight w:val="cyan"/>
              </w:rPr>
              <w:t xml:space="preserve"> </w:t>
            </w:r>
            <w:r w:rsidRPr="00F86D06">
              <w:rPr>
                <w:sz w:val="24"/>
                <w:szCs w:val="24"/>
                <w:highlight w:val="cyan"/>
              </w:rPr>
              <w:t>CLIENT_SOPHISTICATION_CD</w:t>
            </w:r>
          </w:p>
        </w:tc>
        <w:tc>
          <w:tcPr>
            <w:tcW w:w="995" w:type="dxa"/>
          </w:tcPr>
          <w:p w14:paraId="717AB530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277" w:type="dxa"/>
          </w:tcPr>
          <w:p w14:paraId="3C113D20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</w:tbl>
    <w:p w14:paraId="5A4355FA" w14:textId="644637BA" w:rsidR="00F65868" w:rsidRDefault="00F65868" w:rsidP="00F65868"/>
    <w:tbl>
      <w:tblPr>
        <w:tblW w:w="74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2"/>
        <w:gridCol w:w="2970"/>
        <w:gridCol w:w="2520"/>
      </w:tblGrid>
      <w:tr w:rsidR="00F65868" w14:paraId="2D9609AB" w14:textId="77777777" w:rsidTr="005A3536">
        <w:trPr>
          <w:trHeight w:val="558"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9D0B6" w14:textId="77777777" w:rsidR="00F65868" w:rsidRDefault="00F65868" w:rsidP="005A68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Client Sophistication Code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89C7B" w14:textId="77777777" w:rsidR="00F65868" w:rsidRDefault="007A25E4" w:rsidP="005A68F5">
            <w:pPr>
              <w:jc w:val="center"/>
              <w:rPr>
                <w:rFonts w:eastAsia="Times New Roman"/>
                <w:b/>
                <w:bCs/>
              </w:rPr>
            </w:pPr>
            <w:hyperlink r:id="rId17" w:history="1">
              <w:r w:rsidR="00F65868">
                <w:rPr>
                  <w:rStyle w:val="Hyperlink"/>
                  <w:rFonts w:eastAsia="Times New Roman"/>
                  <w:b/>
                  <w:bCs/>
                </w:rPr>
                <w:t>GSS DE1197 - Client Investment Knowledge</w:t>
              </w:r>
            </w:hyperlink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7BD4D" w14:textId="77777777" w:rsidR="00F65868" w:rsidRDefault="007A25E4" w:rsidP="005A68F5">
            <w:pPr>
              <w:jc w:val="center"/>
              <w:rPr>
                <w:rFonts w:eastAsia="Times New Roman"/>
                <w:b/>
                <w:bCs/>
              </w:rPr>
            </w:pPr>
            <w:hyperlink r:id="rId18" w:history="1">
              <w:r w:rsidR="00F65868">
                <w:rPr>
                  <w:rStyle w:val="Hyperlink"/>
                  <w:rFonts w:eastAsia="Times New Roman"/>
                  <w:b/>
                  <w:bCs/>
                </w:rPr>
                <w:t>GSS DE2032 - Investment Knowledge Rank</w:t>
              </w:r>
            </w:hyperlink>
          </w:p>
        </w:tc>
      </w:tr>
      <w:tr w:rsidR="00F65868" w14:paraId="229BFEF6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D9EAA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CCCC7" w14:textId="77777777" w:rsidR="00F65868" w:rsidRPr="005A3536" w:rsidRDefault="00F65868" w:rsidP="005A3536">
            <w:pPr>
              <w:rPr>
                <w:rFonts w:eastAsia="Times New Roman"/>
              </w:rPr>
            </w:pPr>
            <w:r w:rsidRPr="005A3536">
              <w:rPr>
                <w:rFonts w:eastAsia="Times New Roman"/>
              </w:rPr>
              <w:t>Sophisticated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8D339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65868" w14:paraId="2851BA01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0E142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E7C2A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Good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E3345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65868" w14:paraId="56A1596F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98D55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FCEF9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Limited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3D8CF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65868" w14:paraId="6E6C4FAB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0E82C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7823A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BC549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bookmarkStart w:id="441" w:name="_GoBack"/>
            <w:bookmarkEnd w:id="441"/>
          </w:p>
        </w:tc>
      </w:tr>
      <w:tr w:rsidR="00F65868" w14:paraId="6B967F06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93E45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6AD50" w14:textId="77777777" w:rsidR="00F65868" w:rsidRPr="005A3536" w:rsidRDefault="00F65868" w:rsidP="005A3536">
            <w:pPr>
              <w:rPr>
                <w:rFonts w:eastAsia="Times New Roman"/>
              </w:rPr>
            </w:pPr>
            <w:r w:rsidRPr="005A3536">
              <w:rPr>
                <w:rFonts w:eastAsia="Times New Roman"/>
              </w:rPr>
              <w:t>Registered Investment Advisor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3C482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65868" w14:paraId="51CF5121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3F42E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B4ADF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Known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435C4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65868" w14:paraId="10A60736" w14:textId="77777777" w:rsidTr="005A3536">
        <w:trPr>
          <w:cantSplit/>
        </w:trPr>
        <w:tc>
          <w:tcPr>
            <w:tcW w:w="1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85048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CA635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Known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1271B" w14:textId="77777777" w:rsidR="00F65868" w:rsidRDefault="00F65868" w:rsidP="005A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74D4C797" w14:textId="77777777" w:rsidR="00F65868" w:rsidRDefault="00F65868" w:rsidP="00F65868"/>
    <w:p w14:paraId="14D984C3" w14:textId="1532D5DE" w:rsidR="00774F42" w:rsidRPr="00774F42" w:rsidRDefault="00774F42" w:rsidP="0098324D">
      <w:pPr>
        <w:pStyle w:val="Heading1"/>
        <w:rPr>
          <w:rFonts w:eastAsia="Times New Roman" w:cstheme="minorHAnsi"/>
        </w:rPr>
      </w:pPr>
      <w:proofErr w:type="spellStart"/>
      <w:r w:rsidRPr="00F9520A">
        <w:rPr>
          <w:rFonts w:eastAsia="Times New Roman"/>
        </w:rPr>
        <w:t>fdm.account_classification</w:t>
      </w:r>
      <w:proofErr w:type="spellEnd"/>
      <w:r w:rsidR="004E191B">
        <w:rPr>
          <w:rFonts w:eastAsia="Times New Roman"/>
        </w:rPr>
        <w:t xml:space="preserve">  </w:t>
      </w:r>
      <w:r w:rsidR="004E191B" w:rsidRPr="004E191B">
        <w:rPr>
          <w:rFonts w:eastAsia="Times New Roman"/>
          <w:highlight w:val="green"/>
        </w:rPr>
        <w:t>// is this where code translated to name?</w:t>
      </w:r>
    </w:p>
    <w:p w14:paraId="1CCC13D4" w14:textId="62525F8A" w:rsidR="004E191B" w:rsidRPr="0063462E" w:rsidRDefault="00F86D06" w:rsidP="2547986E">
      <w:pPr>
        <w:numPr>
          <w:ilvl w:val="1"/>
          <w:numId w:val="3"/>
        </w:numPr>
        <w:spacing w:after="0" w:line="240" w:lineRule="auto"/>
        <w:rPr>
          <w:rFonts w:eastAsia="Times New Roman"/>
          <w:sz w:val="16"/>
          <w:szCs w:val="16"/>
        </w:rPr>
      </w:pPr>
      <w:r w:rsidRPr="2547986E">
        <w:rPr>
          <w:rFonts w:eastAsia="Times New Roman"/>
          <w:sz w:val="20"/>
          <w:szCs w:val="20"/>
        </w:rPr>
        <w:t xml:space="preserve"> </w:t>
      </w:r>
      <w:r w:rsidR="2547986E" w:rsidRPr="2547986E">
        <w:rPr>
          <w:rFonts w:eastAsia="Times New Roman"/>
          <w:sz w:val="20"/>
          <w:szCs w:val="20"/>
        </w:rPr>
        <w:t xml:space="preserve">[Account Classification] </w:t>
      </w:r>
      <w:r w:rsidR="2547986E" w:rsidRPr="2547986E">
        <w:rPr>
          <w:rFonts w:eastAsia="Times New Roman"/>
          <w:sz w:val="16"/>
          <w:szCs w:val="16"/>
        </w:rPr>
        <w:t xml:space="preserve">/ </w:t>
      </w:r>
      <w:proofErr w:type="spellStart"/>
      <w:r w:rsidR="2547986E" w:rsidRPr="2547986E">
        <w:rPr>
          <w:rFonts w:eastAsia="Times New Roman"/>
          <w:sz w:val="16"/>
          <w:szCs w:val="16"/>
        </w:rPr>
        <w:t>acct_classification_desc</w:t>
      </w:r>
      <w:proofErr w:type="spellEnd"/>
    </w:p>
    <w:tbl>
      <w:tblPr>
        <w:tblStyle w:val="TableGrid"/>
        <w:tblW w:w="13052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522"/>
        <w:gridCol w:w="4140"/>
        <w:gridCol w:w="1710"/>
        <w:gridCol w:w="4680"/>
      </w:tblGrid>
      <w:tr w:rsidR="2547986E" w14:paraId="27995DCD" w14:textId="77777777" w:rsidTr="00F86D06">
        <w:tc>
          <w:tcPr>
            <w:tcW w:w="2522" w:type="dxa"/>
          </w:tcPr>
          <w:p w14:paraId="64D51E2D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4140" w:type="dxa"/>
          </w:tcPr>
          <w:p w14:paraId="3AF66147" w14:textId="5C1B7F4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  <w:r w:rsidR="00F86D06">
              <w:rPr>
                <w:rFonts w:eastAsia="Times New Roman"/>
                <w:b/>
                <w:bCs/>
              </w:rPr>
              <w:t xml:space="preserve"> (</w:t>
            </w:r>
            <w:r w:rsidR="00F86D06" w:rsidRPr="00F86D06">
              <w:rPr>
                <w:rFonts w:eastAsia="Times New Roman"/>
                <w:b/>
                <w:bCs/>
              </w:rPr>
              <w:t>ACCOUNT_CLASSIFICATION</w:t>
            </w:r>
            <w:r w:rsidR="00F86D06"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1710" w:type="dxa"/>
          </w:tcPr>
          <w:p w14:paraId="45B4A487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4680" w:type="dxa"/>
          </w:tcPr>
          <w:p w14:paraId="656FC47D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4DEA48F3" w14:textId="77777777" w:rsidTr="00F86D06">
        <w:tc>
          <w:tcPr>
            <w:tcW w:w="2522" w:type="dxa"/>
          </w:tcPr>
          <w:p w14:paraId="2E6CE4EF" w14:textId="2303D424" w:rsidR="2547986E" w:rsidRPr="00841BCD" w:rsidRDefault="2547986E" w:rsidP="2547986E">
            <w:pPr>
              <w:rPr>
                <w:rFonts w:ascii="Calibri" w:eastAsia="Times New Roman" w:hAnsi="Calibri" w:cs="Times New Roman"/>
                <w:bCs/>
                <w:color w:val="000000" w:themeColor="text1"/>
                <w:sz w:val="16"/>
                <w:szCs w:val="16"/>
              </w:rPr>
            </w:pPr>
            <w:r w:rsidRPr="00841BCD">
              <w:rPr>
                <w:rFonts w:ascii="Calibri" w:eastAsia="Times New Roman" w:hAnsi="Calibri" w:cs="Times New Roman"/>
                <w:bCs/>
                <w:color w:val="000000" w:themeColor="text1"/>
              </w:rPr>
              <w:t xml:space="preserve">acct classification cd  </w:t>
            </w:r>
          </w:p>
        </w:tc>
        <w:tc>
          <w:tcPr>
            <w:tcW w:w="4140" w:type="dxa"/>
          </w:tcPr>
          <w:p w14:paraId="14106EB0" w14:textId="1E4939B9" w:rsidR="2547986E" w:rsidRDefault="2547986E" w:rsidP="00F86D06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20FB106" w14:textId="17C2FA77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</w:rPr>
              <w:t>PR,R</w:t>
            </w:r>
          </w:p>
        </w:tc>
        <w:tc>
          <w:tcPr>
            <w:tcW w:w="4680" w:type="dxa"/>
          </w:tcPr>
          <w:p w14:paraId="5DD967D7" w14:textId="50D0DD04" w:rsidR="2547986E" w:rsidRPr="00F86D06" w:rsidRDefault="00F86D06" w:rsidP="00F86D06">
            <w:pPr>
              <w:spacing w:line="259" w:lineRule="auto"/>
              <w:rPr>
                <w:rFonts w:ascii="Calibri" w:hAnsi="Calibri" w:cs="Calibri"/>
                <w:color w:val="000000"/>
                <w:highlight w:val="cyan"/>
              </w:rPr>
            </w:pPr>
            <w:r w:rsidRPr="00F86D06">
              <w:rPr>
                <w:rFonts w:eastAsia="Times New Roman"/>
                <w:highlight w:val="cyan"/>
              </w:rPr>
              <w:t xml:space="preserve">Key to </w:t>
            </w:r>
            <w:r w:rsidRPr="00F86D06">
              <w:rPr>
                <w:sz w:val="24"/>
                <w:szCs w:val="24"/>
                <w:highlight w:val="cyan"/>
              </w:rPr>
              <w:t xml:space="preserve">Account. </w:t>
            </w:r>
            <w:r w:rsidRPr="00F86D06">
              <w:rPr>
                <w:rFonts w:ascii="Calibri" w:hAnsi="Calibri" w:cs="Calibri"/>
                <w:color w:val="000000"/>
                <w:highlight w:val="cyan"/>
              </w:rPr>
              <w:t>ACCOUNT_CLASSIFICATION_CD</w:t>
            </w:r>
          </w:p>
        </w:tc>
      </w:tr>
      <w:tr w:rsidR="2547986E" w14:paraId="07B8FCBF" w14:textId="77777777" w:rsidTr="00F86D06">
        <w:tc>
          <w:tcPr>
            <w:tcW w:w="2522" w:type="dxa"/>
          </w:tcPr>
          <w:p w14:paraId="5CE3D414" w14:textId="0048328A" w:rsidR="2547986E" w:rsidRPr="00841BCD" w:rsidRDefault="2547986E" w:rsidP="2547986E">
            <w:pPr>
              <w:spacing w:line="259" w:lineRule="auto"/>
              <w:rPr>
                <w:bCs/>
                <w:color w:val="000000" w:themeColor="text1"/>
                <w:sz w:val="24"/>
                <w:szCs w:val="24"/>
              </w:rPr>
            </w:pPr>
            <w:r w:rsidRPr="00841BCD">
              <w:rPr>
                <w:bCs/>
                <w:color w:val="000000" w:themeColor="text1"/>
                <w:sz w:val="24"/>
                <w:szCs w:val="24"/>
              </w:rPr>
              <w:t>Account Classification</w:t>
            </w:r>
            <w:r w:rsidR="00F86D06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41BCD">
              <w:rPr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4140" w:type="dxa"/>
          </w:tcPr>
          <w:p w14:paraId="638F0635" w14:textId="7C4E29E8" w:rsidR="2547986E" w:rsidRPr="00841BCD" w:rsidRDefault="00841BCD" w:rsidP="254798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ACCOUNT_CLASSIFICATION_DESC</w:t>
            </w:r>
          </w:p>
        </w:tc>
        <w:tc>
          <w:tcPr>
            <w:tcW w:w="1710" w:type="dxa"/>
          </w:tcPr>
          <w:p w14:paraId="7A3D0D9A" w14:textId="21BAF987" w:rsidR="2547986E" w:rsidRDefault="2547986E" w:rsidP="2547986E">
            <w:pPr>
              <w:rPr>
                <w:rFonts w:eastAsia="Times New Roman"/>
                <w:sz w:val="16"/>
                <w:szCs w:val="16"/>
              </w:rPr>
            </w:pPr>
            <w:r w:rsidRPr="2547986E">
              <w:rPr>
                <w:rFonts w:eastAsia="Times New Roman"/>
                <w:sz w:val="16"/>
                <w:szCs w:val="16"/>
              </w:rPr>
              <w:t>Professional, Retail</w:t>
            </w:r>
          </w:p>
        </w:tc>
        <w:tc>
          <w:tcPr>
            <w:tcW w:w="4680" w:type="dxa"/>
          </w:tcPr>
          <w:p w14:paraId="15E72631" w14:textId="19D9FFC6" w:rsidR="2547986E" w:rsidRDefault="2547986E" w:rsidP="2547986E">
            <w:pPr>
              <w:rPr>
                <w:rFonts w:eastAsia="Times New Roman"/>
              </w:rPr>
            </w:pPr>
          </w:p>
        </w:tc>
      </w:tr>
    </w:tbl>
    <w:p w14:paraId="0FE40D30" w14:textId="5E024A7E" w:rsidR="00774F42" w:rsidRDefault="00774F42" w:rsidP="2547986E">
      <w:pPr>
        <w:spacing w:after="0" w:line="240" w:lineRule="auto"/>
        <w:rPr>
          <w:rFonts w:eastAsia="Times New Roman"/>
        </w:rPr>
      </w:pPr>
    </w:p>
    <w:p w14:paraId="6233D4FE" w14:textId="7B784732" w:rsidR="00B06894" w:rsidRPr="00F86D06" w:rsidRDefault="00B06894" w:rsidP="00F86D06">
      <w:pPr>
        <w:pStyle w:val="Heading1"/>
        <w:rPr>
          <w:rFonts w:eastAsia="Times New Roman"/>
          <w:highlight w:val="yellow"/>
        </w:rPr>
      </w:pPr>
      <w:r w:rsidRPr="00B06894">
        <w:rPr>
          <w:rFonts w:eastAsia="Times New Roman"/>
          <w:highlight w:val="yellow"/>
        </w:rPr>
        <w:t>Account Source system</w:t>
      </w:r>
      <w:r w:rsidR="2547986E" w:rsidRPr="2547986E">
        <w:rPr>
          <w:rFonts w:eastAsia="Times New Roman"/>
          <w:sz w:val="20"/>
          <w:szCs w:val="20"/>
        </w:rPr>
        <w:t xml:space="preserve"> </w:t>
      </w:r>
      <w:r w:rsidR="00F86D06" w:rsidRPr="00F86D06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>– may be mapped in Account table</w:t>
      </w:r>
      <w:r w:rsidR="00F86D06">
        <w:rPr>
          <w:rFonts w:eastAsia="Times New Roman"/>
          <w:sz w:val="20"/>
          <w:szCs w:val="20"/>
        </w:rPr>
        <w:t xml:space="preserve"> </w:t>
      </w:r>
    </w:p>
    <w:tbl>
      <w:tblPr>
        <w:tblStyle w:val="TableGrid"/>
        <w:tblW w:w="10917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804"/>
        <w:gridCol w:w="4038"/>
        <w:gridCol w:w="1949"/>
        <w:gridCol w:w="2126"/>
      </w:tblGrid>
      <w:tr w:rsidR="00603BAA" w14:paraId="73067076" w14:textId="77777777" w:rsidTr="00F86D06">
        <w:tc>
          <w:tcPr>
            <w:tcW w:w="2804" w:type="dxa"/>
          </w:tcPr>
          <w:p w14:paraId="6AFE972F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4038" w:type="dxa"/>
          </w:tcPr>
          <w:p w14:paraId="7828F656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949" w:type="dxa"/>
          </w:tcPr>
          <w:p w14:paraId="3062AB8D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2126" w:type="dxa"/>
          </w:tcPr>
          <w:p w14:paraId="21586FAC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00603BAA" w14:paraId="218B5232" w14:textId="77777777" w:rsidTr="00F86D06">
        <w:tc>
          <w:tcPr>
            <w:tcW w:w="2804" w:type="dxa"/>
          </w:tcPr>
          <w:p w14:paraId="14454155" w14:textId="73833FAA" w:rsidR="2547986E" w:rsidRPr="00603BAA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603BAA">
              <w:rPr>
                <w:b/>
                <w:bCs/>
                <w:color w:val="FF0000"/>
                <w:sz w:val="24"/>
                <w:szCs w:val="24"/>
                <w:highlight w:val="yellow"/>
              </w:rPr>
              <w:t>CD</w:t>
            </w:r>
          </w:p>
        </w:tc>
        <w:tc>
          <w:tcPr>
            <w:tcW w:w="4038" w:type="dxa"/>
          </w:tcPr>
          <w:p w14:paraId="4463D7E3" w14:textId="505047F1" w:rsidR="2547986E" w:rsidRDefault="00841BCD" w:rsidP="2547986E">
            <w:pPr>
              <w:spacing w:line="259" w:lineRule="auto"/>
              <w:rPr>
                <w:sz w:val="24"/>
                <w:szCs w:val="24"/>
              </w:rPr>
            </w:pPr>
            <w:r w:rsidRPr="00F86D06">
              <w:rPr>
                <w:rFonts w:ascii="Calibri" w:hAnsi="Calibri" w:cs="Calibri"/>
                <w:color w:val="000000"/>
                <w:highlight w:val="cyan"/>
              </w:rPr>
              <w:t>ACCOUNT.ACCOUNT_SOURCE_TYPE_CD</w:t>
            </w:r>
            <w:r w:rsidR="00603BAA" w:rsidRPr="00F86D06">
              <w:rPr>
                <w:rFonts w:ascii="Calibri" w:hAnsi="Calibri" w:cs="Calibri"/>
                <w:color w:val="000000"/>
                <w:highlight w:val="cyan"/>
              </w:rPr>
              <w:t>??</w:t>
            </w:r>
            <w:r w:rsidR="00603BAA">
              <w:rPr>
                <w:rFonts w:ascii="Calibri" w:hAnsi="Calibri" w:cs="Calibri"/>
                <w:color w:val="000000"/>
              </w:rPr>
              <w:br/>
            </w:r>
            <w:r w:rsidR="00603BAA"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 w:rsidR="00603BAA"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="00603BAA"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949" w:type="dxa"/>
          </w:tcPr>
          <w:p w14:paraId="5167DE50" w14:textId="6C6A950C" w:rsidR="2547986E" w:rsidRPr="00841BCD" w:rsidRDefault="2547986E" w:rsidP="2547986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14:paraId="71D2C6C9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00603BAA" w14:paraId="1E88D336" w14:textId="77777777" w:rsidTr="00F86D06">
        <w:tc>
          <w:tcPr>
            <w:tcW w:w="2804" w:type="dxa"/>
          </w:tcPr>
          <w:p w14:paraId="2FBD1027" w14:textId="0CC2AC0A" w:rsidR="2547986E" w:rsidRPr="00603BAA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603BAA">
              <w:rPr>
                <w:b/>
                <w:bCs/>
                <w:color w:val="FF0000"/>
                <w:sz w:val="24"/>
                <w:szCs w:val="24"/>
                <w:highlight w:val="yellow"/>
              </w:rPr>
              <w:t>Account Source System</w:t>
            </w:r>
          </w:p>
        </w:tc>
        <w:tc>
          <w:tcPr>
            <w:tcW w:w="4038" w:type="dxa"/>
          </w:tcPr>
          <w:p w14:paraId="60B4A533" w14:textId="77777777" w:rsidR="00603BAA" w:rsidRDefault="00603BAA" w:rsidP="00603BAA">
            <w:pPr>
              <w:rPr>
                <w:rFonts w:ascii="Calibri" w:hAnsi="Calibri" w:cs="Calibri"/>
                <w:color w:val="000000"/>
              </w:rPr>
            </w:pPr>
            <w:r w:rsidRPr="00F86D06">
              <w:rPr>
                <w:rFonts w:ascii="Calibri" w:hAnsi="Calibri" w:cs="Calibri"/>
                <w:color w:val="000000"/>
                <w:highlight w:val="cyan"/>
              </w:rPr>
              <w:t>ACCOUNT_SOURCE_TYPE_DESC</w:t>
            </w:r>
          </w:p>
          <w:p w14:paraId="7CFF6C25" w14:textId="43392A62" w:rsidR="2547986E" w:rsidRDefault="00603BAA" w:rsidP="2547986E">
            <w:pPr>
              <w:rPr>
                <w:sz w:val="24"/>
                <w:szCs w:val="24"/>
              </w:rPr>
            </w:pP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ASK</w:t>
            </w:r>
            <w:r>
              <w:rPr>
                <w:color w:val="FBE4D5" w:themeColor="accent2" w:themeTint="33"/>
                <w:sz w:val="24"/>
                <w:szCs w:val="24"/>
                <w:highlight w:val="darkYellow"/>
              </w:rPr>
              <w:t xml:space="preserve"> </w:t>
            </w:r>
            <w:r w:rsidRPr="00B47A24">
              <w:rPr>
                <w:color w:val="FBE4D5" w:themeColor="accent2" w:themeTint="33"/>
                <w:sz w:val="24"/>
                <w:szCs w:val="24"/>
                <w:highlight w:val="darkYellow"/>
              </w:rPr>
              <w:t>DATA TEAM</w:t>
            </w:r>
          </w:p>
        </w:tc>
        <w:tc>
          <w:tcPr>
            <w:tcW w:w="1949" w:type="dxa"/>
          </w:tcPr>
          <w:p w14:paraId="7C24CB65" w14:textId="3C92A9DE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rFonts w:eastAsia="Times New Roman"/>
              </w:rPr>
              <w:t>IN (CSCADS, RISC_RG, ADPCA)</w:t>
            </w:r>
          </w:p>
        </w:tc>
        <w:tc>
          <w:tcPr>
            <w:tcW w:w="2126" w:type="dxa"/>
          </w:tcPr>
          <w:p w14:paraId="1ACDC403" w14:textId="5BB07A5C" w:rsidR="2547986E" w:rsidRDefault="2547986E" w:rsidP="2547986E">
            <w:pPr>
              <w:rPr>
                <w:rFonts w:eastAsia="Times New Roman"/>
              </w:rPr>
            </w:pPr>
            <w:r w:rsidRPr="2547986E">
              <w:rPr>
                <w:rFonts w:eastAsia="Times New Roman"/>
              </w:rPr>
              <w:t>and -- CD is linked to a reference table</w:t>
            </w:r>
          </w:p>
        </w:tc>
      </w:tr>
    </w:tbl>
    <w:p w14:paraId="52DA9C16" w14:textId="5783F8B1" w:rsidR="00B06894" w:rsidRDefault="00B06894" w:rsidP="2547986E">
      <w:pPr>
        <w:spacing w:after="0" w:line="240" w:lineRule="auto"/>
        <w:rPr>
          <w:rFonts w:eastAsia="Times New Roman"/>
        </w:rPr>
      </w:pPr>
    </w:p>
    <w:p w14:paraId="4208E236" w14:textId="4B08CF34" w:rsidR="00A3137C" w:rsidRPr="00DF5E59" w:rsidRDefault="00A3137C" w:rsidP="2547986E">
      <w:pPr>
        <w:spacing w:after="0" w:line="240" w:lineRule="auto"/>
        <w:rPr>
          <w:rFonts w:eastAsia="Times New Roman"/>
        </w:rPr>
      </w:pPr>
    </w:p>
    <w:p w14:paraId="2EDC98EC" w14:textId="6D912CEB" w:rsidR="001F5AFF" w:rsidRDefault="00774F42" w:rsidP="0098324D">
      <w:pPr>
        <w:pStyle w:val="Heading1"/>
        <w:rPr>
          <w:rFonts w:eastAsia="Times New Roman" w:cstheme="minorHAnsi"/>
        </w:rPr>
      </w:pPr>
      <w:r w:rsidRPr="00DC1AAA">
        <w:rPr>
          <w:rFonts w:eastAsia="Times New Roman"/>
          <w:highlight w:val="darkGray"/>
        </w:rPr>
        <w:lastRenderedPageBreak/>
        <w:t xml:space="preserve">ANALYTIC_DM_APP. </w:t>
      </w:r>
      <w:proofErr w:type="spellStart"/>
      <w:r w:rsidRPr="00DC1AAA">
        <w:rPr>
          <w:rFonts w:eastAsia="Times New Roman"/>
          <w:highlight w:val="darkGray"/>
        </w:rPr>
        <w:t>rbc_alternative_product_risk</w:t>
      </w:r>
      <w:proofErr w:type="spellEnd"/>
      <w:r w:rsidR="001F5AFF" w:rsidRPr="00DC1AAA">
        <w:rPr>
          <w:rFonts w:eastAsia="Times New Roman"/>
          <w:highlight w:val="darkGray"/>
        </w:rPr>
        <w:br/>
      </w:r>
      <w:r w:rsidR="00DC1AAA" w:rsidRPr="00DC1AAA">
        <w:rPr>
          <w:rFonts w:eastAsia="Times New Roman" w:cstheme="minorHAnsi"/>
          <w:highlight w:val="darkGray"/>
        </w:rPr>
        <w:t>Probably not needed</w:t>
      </w:r>
    </w:p>
    <w:p w14:paraId="61B27421" w14:textId="7138AE0C" w:rsidR="001F5AFF" w:rsidRPr="001F5AFF" w:rsidRDefault="001F5AFF" w:rsidP="0098324D">
      <w:pPr>
        <w:pStyle w:val="Heading1"/>
        <w:rPr>
          <w:rFonts w:eastAsia="Times New Roman" w:cstheme="minorHAnsi"/>
          <w:highlight w:val="yellow"/>
        </w:rPr>
      </w:pPr>
      <w:proofErr w:type="spellStart"/>
      <w:r w:rsidRPr="001F5AFF">
        <w:rPr>
          <w:rFonts w:eastAsia="Times New Roman"/>
          <w:highlight w:val="yellow"/>
        </w:rPr>
        <w:t>rb_DSTradeCommissionDetails</w:t>
      </w:r>
      <w:proofErr w:type="spellEnd"/>
      <w:r w:rsidR="00F17C1A">
        <w:rPr>
          <w:rFonts w:eastAsia="Times New Roman"/>
          <w:highlight w:val="yellow"/>
        </w:rPr>
        <w:t xml:space="preserve"> </w:t>
      </w:r>
      <w:bookmarkStart w:id="442" w:name="_Hlk91681831"/>
      <w:r w:rsidR="00F17C1A" w:rsidRP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 xml:space="preserve">– </w:t>
      </w:r>
      <w:r w:rsid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 xml:space="preserve">Data team, </w:t>
      </w:r>
      <w:r w:rsidR="00F17C1A" w:rsidRP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>where is it going to be mapped?</w:t>
      </w:r>
      <w:bookmarkEnd w:id="442"/>
    </w:p>
    <w:p w14:paraId="488841A4" w14:textId="7981C772" w:rsidR="00215EC2" w:rsidRDefault="00215EC2" w:rsidP="00215EC2">
      <w:pPr>
        <w:spacing w:after="0" w:line="240" w:lineRule="auto"/>
      </w:pPr>
      <w:r>
        <w:rPr>
          <w:noProof/>
        </w:rPr>
        <w:drawing>
          <wp:inline distT="0" distB="0" distL="0" distR="0" wp14:anchorId="0CB19210" wp14:editId="1876E72E">
            <wp:extent cx="3633849" cy="1233461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98" cy="12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390" w:type="dxa"/>
        <w:tblInd w:w="-63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587"/>
        <w:gridCol w:w="2442"/>
        <w:gridCol w:w="1083"/>
        <w:gridCol w:w="8278"/>
      </w:tblGrid>
      <w:tr w:rsidR="2547986E" w14:paraId="5A723197" w14:textId="77777777" w:rsidTr="00F17C1A">
        <w:tc>
          <w:tcPr>
            <w:tcW w:w="3588" w:type="dxa"/>
          </w:tcPr>
          <w:p w14:paraId="142E352D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2442" w:type="dxa"/>
          </w:tcPr>
          <w:p w14:paraId="76DAA4EA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080" w:type="dxa"/>
          </w:tcPr>
          <w:p w14:paraId="5F33F179" w14:textId="589D33F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</w:t>
            </w:r>
            <w:r w:rsidR="00F17C1A">
              <w:rPr>
                <w:rFonts w:eastAsia="Times New Roman"/>
                <w:b/>
                <w:bCs/>
              </w:rPr>
              <w:t>s</w:t>
            </w:r>
          </w:p>
        </w:tc>
        <w:tc>
          <w:tcPr>
            <w:tcW w:w="8280" w:type="dxa"/>
          </w:tcPr>
          <w:p w14:paraId="3488AF56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02445B22" w14:textId="77777777" w:rsidTr="00F17C1A">
        <w:tc>
          <w:tcPr>
            <w:tcW w:w="3588" w:type="dxa"/>
          </w:tcPr>
          <w:p w14:paraId="0DD642ED" w14:textId="6DA451DA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Client Account Number </w:t>
            </w:r>
          </w:p>
        </w:tc>
        <w:tc>
          <w:tcPr>
            <w:tcW w:w="2442" w:type="dxa"/>
          </w:tcPr>
          <w:p w14:paraId="7E1F76AC" w14:textId="69897416" w:rsidR="2547986E" w:rsidRDefault="00F17C1A" w:rsidP="2547986E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2547986E">
              <w:rPr>
                <w:b/>
                <w:bCs/>
                <w:color w:val="FF0000"/>
                <w:sz w:val="24"/>
                <w:szCs w:val="24"/>
              </w:rPr>
              <w:t>ClientAccountNumber</w:t>
            </w:r>
            <w:proofErr w:type="spellEnd"/>
          </w:p>
        </w:tc>
        <w:tc>
          <w:tcPr>
            <w:tcW w:w="1080" w:type="dxa"/>
          </w:tcPr>
          <w:p w14:paraId="7ECD9158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8280" w:type="dxa"/>
          </w:tcPr>
          <w:p w14:paraId="18AC282F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1F245502" w14:textId="77777777" w:rsidTr="00F17C1A">
        <w:tc>
          <w:tcPr>
            <w:tcW w:w="3588" w:type="dxa"/>
          </w:tcPr>
          <w:p w14:paraId="011FC319" w14:textId="123D9D00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Account Number  </w:t>
            </w:r>
          </w:p>
        </w:tc>
        <w:tc>
          <w:tcPr>
            <w:tcW w:w="2442" w:type="dxa"/>
          </w:tcPr>
          <w:p w14:paraId="18F898A7" w14:textId="21DE60B8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C252979" w14:textId="5F973258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280" w:type="dxa"/>
          </w:tcPr>
          <w:p w14:paraId="1F7DECE7" w14:textId="2FAAD151" w:rsidR="2547986E" w:rsidRDefault="2547986E" w:rsidP="2547986E">
            <w:pPr>
              <w:rPr>
                <w:color w:val="000000" w:themeColor="text1"/>
                <w:sz w:val="24"/>
                <w:szCs w:val="24"/>
              </w:rPr>
            </w:pPr>
            <w:r w:rsidRPr="2547986E">
              <w:rPr>
                <w:color w:val="000000" w:themeColor="text1"/>
                <w:sz w:val="24"/>
                <w:szCs w:val="24"/>
              </w:rPr>
              <w:t>8 digits</w:t>
            </w:r>
          </w:p>
        </w:tc>
      </w:tr>
      <w:tr w:rsidR="2547986E" w14:paraId="1DA2D3FB" w14:textId="77777777" w:rsidTr="00F17C1A">
        <w:tc>
          <w:tcPr>
            <w:tcW w:w="3588" w:type="dxa"/>
          </w:tcPr>
          <w:p w14:paraId="76E224AB" w14:textId="405AAA43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>Business Date</w:t>
            </w:r>
          </w:p>
        </w:tc>
        <w:tc>
          <w:tcPr>
            <w:tcW w:w="2442" w:type="dxa"/>
          </w:tcPr>
          <w:p w14:paraId="654902BA" w14:textId="6B314736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4907618" w14:textId="43474240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280" w:type="dxa"/>
          </w:tcPr>
          <w:p w14:paraId="5C7F2464" w14:textId="6DA61DF9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08960A10" w14:textId="77777777" w:rsidTr="00F17C1A">
        <w:tc>
          <w:tcPr>
            <w:tcW w:w="3588" w:type="dxa"/>
          </w:tcPr>
          <w:p w14:paraId="267E22FF" w14:textId="1CF3772E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 xml:space="preserve">Blotter Code </w:t>
            </w:r>
          </w:p>
        </w:tc>
        <w:tc>
          <w:tcPr>
            <w:tcW w:w="2442" w:type="dxa"/>
          </w:tcPr>
          <w:p w14:paraId="074F4594" w14:textId="5C85D0AF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1061E55" w14:textId="2DC4837A" w:rsidR="2547986E" w:rsidRDefault="2547986E" w:rsidP="2547986E">
            <w:pPr>
              <w:rPr>
                <w:color w:val="000000" w:themeColor="text1"/>
                <w:sz w:val="24"/>
                <w:szCs w:val="24"/>
              </w:rPr>
            </w:pPr>
            <w:r w:rsidRPr="2547986E">
              <w:rPr>
                <w:color w:val="000000" w:themeColor="text1"/>
                <w:sz w:val="24"/>
                <w:szCs w:val="24"/>
              </w:rPr>
              <w:t>S7</w:t>
            </w:r>
          </w:p>
        </w:tc>
        <w:tc>
          <w:tcPr>
            <w:tcW w:w="8280" w:type="dxa"/>
          </w:tcPr>
          <w:p w14:paraId="5C92F106" w14:textId="35DE819B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5C3AB856" w14:textId="77777777" w:rsidTr="00F17C1A">
        <w:tc>
          <w:tcPr>
            <w:tcW w:w="3588" w:type="dxa"/>
          </w:tcPr>
          <w:p w14:paraId="7C437008" w14:textId="1552B7C1" w:rsidR="2547986E" w:rsidRDefault="2547986E" w:rsidP="2547986E">
            <w:pPr>
              <w:spacing w:line="259" w:lineRule="auto"/>
              <w:rPr>
                <w:b/>
                <w:bCs/>
                <w:color w:val="FF0000"/>
                <w:sz w:val="24"/>
                <w:szCs w:val="24"/>
              </w:rPr>
            </w:pPr>
            <w:r w:rsidRPr="2547986E">
              <w:rPr>
                <w:b/>
                <w:bCs/>
                <w:color w:val="FF0000"/>
                <w:sz w:val="24"/>
                <w:szCs w:val="24"/>
              </w:rPr>
              <w:t>Base Currency Gross Commission / Commission Amount</w:t>
            </w:r>
          </w:p>
        </w:tc>
        <w:tc>
          <w:tcPr>
            <w:tcW w:w="2442" w:type="dxa"/>
          </w:tcPr>
          <w:p w14:paraId="7C7AB585" w14:textId="4F6D4789" w:rsidR="2547986E" w:rsidRDefault="00F17C1A" w:rsidP="2547986E">
            <w:pPr>
              <w:rPr>
                <w:sz w:val="24"/>
                <w:szCs w:val="24"/>
              </w:rPr>
            </w:pPr>
            <w:proofErr w:type="spellStart"/>
            <w:r w:rsidRPr="2547986E">
              <w:rPr>
                <w:b/>
                <w:bCs/>
                <w:color w:val="FF0000"/>
                <w:sz w:val="24"/>
                <w:szCs w:val="24"/>
              </w:rPr>
              <w:t>BaseCurrencyGross</w:t>
            </w:r>
            <w:proofErr w:type="spellEnd"/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2547986E">
              <w:rPr>
                <w:b/>
                <w:bCs/>
                <w:color w:val="FF0000"/>
                <w:sz w:val="24"/>
                <w:szCs w:val="24"/>
              </w:rPr>
              <w:t>Commission</w:t>
            </w:r>
          </w:p>
        </w:tc>
        <w:tc>
          <w:tcPr>
            <w:tcW w:w="1080" w:type="dxa"/>
          </w:tcPr>
          <w:p w14:paraId="3F127953" w14:textId="257EC159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280" w:type="dxa"/>
          </w:tcPr>
          <w:p w14:paraId="73ED6523" w14:textId="233AC150" w:rsidR="00F17C1A" w:rsidRPr="00F17C1A" w:rsidRDefault="00F17C1A" w:rsidP="00F17C1A">
            <w:pPr>
              <w:rPr>
                <w:color w:val="000000"/>
                <w:sz w:val="18"/>
                <w:szCs w:val="18"/>
              </w:rPr>
            </w:pPr>
            <w:r w:rsidRPr="00F17C1A">
              <w:rPr>
                <w:color w:val="000000"/>
                <w:sz w:val="18"/>
                <w:szCs w:val="18"/>
              </w:rPr>
              <w:t xml:space="preserve">- Base Currency Gross Commission values by </w:t>
            </w:r>
            <w:r w:rsidRPr="00F17C1A">
              <w:rPr>
                <w:color w:val="000000"/>
                <w:sz w:val="18"/>
                <w:szCs w:val="18"/>
                <w:highlight w:val="green"/>
              </w:rPr>
              <w:t>customer account</w:t>
            </w:r>
            <w:r w:rsidRPr="00F17C1A">
              <w:rPr>
                <w:color w:val="000000"/>
                <w:sz w:val="18"/>
                <w:szCs w:val="18"/>
              </w:rPr>
              <w:t xml:space="preserve"> for - Mutual Fund Switch Commissions</w:t>
            </w:r>
          </w:p>
          <w:p w14:paraId="227AD5D2" w14:textId="3414AB6F" w:rsidR="2547986E" w:rsidRDefault="00F17C1A" w:rsidP="00F17C1A">
            <w:pPr>
              <w:rPr>
                <w:rFonts w:eastAsia="Times New Roman"/>
              </w:rPr>
            </w:pPr>
            <w:r w:rsidRPr="00F17C1A">
              <w:rPr>
                <w:color w:val="000000"/>
                <w:sz w:val="18"/>
                <w:szCs w:val="18"/>
              </w:rPr>
              <w:t xml:space="preserve">- Base currency gross commission value earned by </w:t>
            </w:r>
            <w:r w:rsidRPr="00F17C1A">
              <w:rPr>
                <w:color w:val="000000"/>
                <w:sz w:val="18"/>
                <w:szCs w:val="18"/>
                <w:highlight w:val="yellow"/>
              </w:rPr>
              <w:t>the IA based on the trade of the security</w:t>
            </w:r>
            <w:r w:rsidRPr="00F17C1A">
              <w:rPr>
                <w:color w:val="000000"/>
                <w:sz w:val="18"/>
                <w:szCs w:val="18"/>
              </w:rPr>
              <w:t xml:space="preserve"> for the Trade Commissions – for DS Trade Commission Base Currency Gross Commission</w:t>
            </w:r>
          </w:p>
        </w:tc>
      </w:tr>
    </w:tbl>
    <w:p w14:paraId="14BD32C0" w14:textId="4E9C4454" w:rsidR="2547986E" w:rsidRDefault="2547986E" w:rsidP="2547986E">
      <w:pPr>
        <w:spacing w:after="0" w:line="240" w:lineRule="auto"/>
      </w:pPr>
    </w:p>
    <w:p w14:paraId="1145AC40" w14:textId="77777777" w:rsidR="00215EC2" w:rsidRDefault="00215EC2" w:rsidP="00215EC2">
      <w:pPr>
        <w:spacing w:after="0" w:line="240" w:lineRule="auto"/>
        <w:rPr>
          <w:rFonts w:eastAsia="Times New Roman" w:cstheme="minorHAnsi"/>
        </w:rPr>
      </w:pPr>
    </w:p>
    <w:p w14:paraId="62197E92" w14:textId="7866AA4F" w:rsidR="00774F42" w:rsidRDefault="00D0344F" w:rsidP="00285221">
      <w:pPr>
        <w:spacing w:after="0" w:line="240" w:lineRule="auto"/>
        <w:rPr>
          <w:rFonts w:eastAsia="Times New Roman" w:cstheme="minorHAnsi"/>
        </w:rPr>
      </w:pPr>
      <w:r w:rsidRPr="0098324D">
        <w:rPr>
          <w:rStyle w:val="Heading1Char"/>
        </w:rPr>
        <w:t xml:space="preserve">ANALYTIC_DM_APP. </w:t>
      </w:r>
      <w:proofErr w:type="spellStart"/>
      <w:r w:rsidRPr="0098324D">
        <w:rPr>
          <w:rStyle w:val="Heading1Char"/>
        </w:rPr>
        <w:t>RBCProductRisk</w:t>
      </w:r>
      <w:proofErr w:type="spellEnd"/>
      <w:r w:rsidR="00492939" w:rsidRPr="0098324D">
        <w:rPr>
          <w:rStyle w:val="Heading1Char"/>
        </w:rPr>
        <w:t xml:space="preserve"> </w:t>
      </w:r>
      <w:r w:rsidR="00285221" w:rsidRPr="00F17C1A">
        <w:rPr>
          <w:color w:val="FBE4D5" w:themeColor="accent2" w:themeTint="33"/>
          <w:sz w:val="24"/>
          <w:szCs w:val="24"/>
          <w:highlight w:val="darkYellow"/>
        </w:rPr>
        <w:t xml:space="preserve">– </w:t>
      </w:r>
      <w:r w:rsidR="00285221">
        <w:rPr>
          <w:color w:val="FBE4D5" w:themeColor="accent2" w:themeTint="33"/>
          <w:sz w:val="24"/>
          <w:szCs w:val="24"/>
          <w:highlight w:val="darkYellow"/>
        </w:rPr>
        <w:t xml:space="preserve">Data team, </w:t>
      </w:r>
      <w:r w:rsidR="00285221" w:rsidRPr="00F17C1A">
        <w:rPr>
          <w:color w:val="FBE4D5" w:themeColor="accent2" w:themeTint="33"/>
          <w:sz w:val="24"/>
          <w:szCs w:val="24"/>
          <w:highlight w:val="darkYellow"/>
        </w:rPr>
        <w:t>where is it going to be mapped?</w:t>
      </w:r>
      <w:r w:rsidR="004E191B" w:rsidRPr="0098324D">
        <w:rPr>
          <w:rStyle w:val="Heading1Char"/>
        </w:rPr>
        <w:br/>
      </w:r>
      <w:r w:rsidR="004E191B">
        <w:rPr>
          <w:rFonts w:eastAsia="Times New Roman" w:cstheme="minorHAnsi"/>
        </w:rPr>
        <w:t xml:space="preserve">Note: </w:t>
      </w:r>
      <w:r w:rsidR="004E191B" w:rsidRPr="00E360C9">
        <w:rPr>
          <w:rFonts w:eastAsia="Times New Roman" w:cstheme="minorHAnsi"/>
          <w:sz w:val="20"/>
          <w:szCs w:val="20"/>
          <w:highlight w:val="green"/>
        </w:rPr>
        <w:t xml:space="preserve">– this the result of </w:t>
      </w:r>
      <w:r w:rsidR="004E191B">
        <w:rPr>
          <w:rFonts w:eastAsia="Times New Roman" w:cstheme="minorHAnsi"/>
          <w:sz w:val="20"/>
          <w:szCs w:val="20"/>
          <w:highlight w:val="green"/>
        </w:rPr>
        <w:t>the Product Risk Calculation</w:t>
      </w:r>
      <w:r w:rsidR="004E191B" w:rsidRPr="00E360C9">
        <w:rPr>
          <w:rFonts w:eastAsia="Times New Roman" w:cstheme="minorHAnsi"/>
          <w:sz w:val="20"/>
          <w:szCs w:val="20"/>
          <w:highlight w:val="green"/>
        </w:rPr>
        <w:t xml:space="preserve"> model</w:t>
      </w:r>
      <w:r w:rsidR="00285221">
        <w:rPr>
          <w:rFonts w:eastAsia="Times New Roman" w:cstheme="minorHAnsi"/>
          <w:sz w:val="20"/>
          <w:szCs w:val="20"/>
          <w:highlight w:val="green"/>
        </w:rPr>
        <w:t xml:space="preserve"> </w:t>
      </w:r>
      <w:r w:rsidR="00285221" w:rsidRPr="00285221">
        <w:rPr>
          <w:color w:val="FBE4D5" w:themeColor="accent2" w:themeTint="33"/>
          <w:sz w:val="24"/>
          <w:szCs w:val="24"/>
          <w:highlight w:val="darkYellow"/>
        </w:rPr>
        <w:t>(SP)</w:t>
      </w:r>
      <w:r w:rsidR="004E191B" w:rsidRPr="00E360C9">
        <w:rPr>
          <w:rFonts w:eastAsia="Times New Roman" w:cstheme="minorHAnsi"/>
          <w:sz w:val="20"/>
          <w:szCs w:val="20"/>
          <w:highlight w:val="green"/>
        </w:rPr>
        <w:t xml:space="preserve"> </w:t>
      </w:r>
      <w:r w:rsidR="004E191B">
        <w:rPr>
          <w:rFonts w:eastAsia="Times New Roman" w:cstheme="minorHAnsi"/>
          <w:sz w:val="20"/>
          <w:szCs w:val="20"/>
          <w:highlight w:val="green"/>
        </w:rPr>
        <w:t>that runs every day and the process date needs to be used – need a custom table</w:t>
      </w:r>
    </w:p>
    <w:p w14:paraId="48B5DEBB" w14:textId="50892F0D" w:rsidR="00774F42" w:rsidRPr="00934941" w:rsidRDefault="00774F42" w:rsidP="00774F42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F9520A">
        <w:rPr>
          <w:rFonts w:ascii="Calibri" w:eastAsia="Times New Roman" w:hAnsi="Calibri" w:cs="Times New Roman"/>
          <w:color w:val="000000"/>
        </w:rPr>
        <w:t>Product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F9520A">
        <w:rPr>
          <w:rFonts w:ascii="Calibri" w:eastAsia="Times New Roman" w:hAnsi="Calibri" w:cs="Times New Roman"/>
          <w:color w:val="000000"/>
        </w:rPr>
        <w:t>key</w:t>
      </w:r>
      <w:r w:rsidR="00492939">
        <w:rPr>
          <w:rFonts w:ascii="Calibri" w:eastAsia="Times New Roman" w:hAnsi="Calibri" w:cs="Times New Roman"/>
          <w:color w:val="000000"/>
        </w:rPr>
        <w:t xml:space="preserve"> </w:t>
      </w:r>
      <w:r w:rsidR="0059213F">
        <w:rPr>
          <w:rFonts w:ascii="Calibri" w:eastAsia="Times New Roman" w:hAnsi="Calibri" w:cs="Times New Roman"/>
          <w:color w:val="000000"/>
        </w:rPr>
        <w:t xml:space="preserve">     </w:t>
      </w:r>
      <w:r w:rsidR="00492939">
        <w:rPr>
          <w:rFonts w:ascii="Calibri" w:eastAsia="Times New Roman" w:hAnsi="Calibri" w:cs="Times New Roman"/>
          <w:color w:val="000000"/>
        </w:rPr>
        <w:t xml:space="preserve">// </w:t>
      </w:r>
      <w:r w:rsidR="0059213F">
        <w:rPr>
          <w:rFonts w:eastAsia="Times New Roman" w:cstheme="minorHAnsi"/>
        </w:rPr>
        <w:t xml:space="preserve"> </w:t>
      </w:r>
      <w:r w:rsidR="0059213F" w:rsidRPr="00DF5E59">
        <w:rPr>
          <w:rFonts w:eastAsia="Times New Roman" w:cstheme="minorHAnsi"/>
        </w:rPr>
        <w:t xml:space="preserve">[Product Risk - </w:t>
      </w:r>
      <w:r w:rsidR="0059213F" w:rsidRPr="0059213F">
        <w:rPr>
          <w:rFonts w:eastAsia="Times New Roman" w:cstheme="minorHAnsi"/>
          <w:b/>
          <w:bCs/>
        </w:rPr>
        <w:t>Product Key</w:t>
      </w:r>
      <w:r w:rsidR="0059213F" w:rsidRPr="00DF5E59">
        <w:rPr>
          <w:rFonts w:eastAsia="Times New Roman" w:cstheme="minorHAnsi"/>
        </w:rPr>
        <w:t>]</w:t>
      </w:r>
    </w:p>
    <w:p w14:paraId="50D456AF" w14:textId="77EBD5F9" w:rsidR="00E63DF9" w:rsidRDefault="00D0344F" w:rsidP="00774F42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DF5E59">
        <w:rPr>
          <w:rFonts w:eastAsia="Times New Roman" w:cstheme="minorHAnsi"/>
        </w:rPr>
        <w:t>Risk  (Default)</w:t>
      </w:r>
      <w:r w:rsidR="00A3137C" w:rsidRPr="00DF5E59">
        <w:rPr>
          <w:rFonts w:eastAsia="Times New Roman" w:cstheme="minorHAnsi"/>
        </w:rPr>
        <w:t xml:space="preserve"> </w:t>
      </w:r>
      <w:bookmarkStart w:id="443" w:name="_Hlk84585240"/>
      <w:r w:rsidR="00A3137C" w:rsidRPr="00DF5E59">
        <w:rPr>
          <w:rFonts w:eastAsia="Times New Roman" w:cstheme="minorHAnsi"/>
        </w:rPr>
        <w:t xml:space="preserve"> </w:t>
      </w:r>
      <w:r w:rsidR="00492939">
        <w:rPr>
          <w:rFonts w:eastAsia="Times New Roman" w:cstheme="minorHAnsi"/>
        </w:rPr>
        <w:t>//</w:t>
      </w:r>
      <w:r w:rsidR="00A3137C" w:rsidRPr="00DF5E59">
        <w:rPr>
          <w:rFonts w:eastAsia="Times New Roman" w:cstheme="minorHAnsi"/>
        </w:rPr>
        <w:t xml:space="preserve"> </w:t>
      </w:r>
      <w:bookmarkStart w:id="444" w:name="_Hlk84584809"/>
      <w:r w:rsidR="00A3137C" w:rsidRPr="00DF5E59">
        <w:rPr>
          <w:rFonts w:eastAsia="Times New Roman" w:cstheme="minorHAnsi"/>
        </w:rPr>
        <w:t>[</w:t>
      </w:r>
      <w:bookmarkStart w:id="445" w:name="_Hlk86326261"/>
      <w:r w:rsidR="00A3137C" w:rsidRPr="00DF5E59">
        <w:rPr>
          <w:rFonts w:eastAsia="Times New Roman" w:cstheme="minorHAnsi"/>
        </w:rPr>
        <w:t xml:space="preserve">Product Risk - </w:t>
      </w:r>
      <w:r w:rsidR="00A3137C" w:rsidRPr="0059213F">
        <w:rPr>
          <w:rFonts w:eastAsia="Times New Roman" w:cstheme="minorHAnsi"/>
          <w:b/>
          <w:bCs/>
        </w:rPr>
        <w:t>Risk</w:t>
      </w:r>
      <w:bookmarkEnd w:id="445"/>
      <w:r w:rsidR="00A3137C" w:rsidRPr="00DF5E59">
        <w:rPr>
          <w:rFonts w:eastAsia="Times New Roman" w:cstheme="minorHAnsi"/>
        </w:rPr>
        <w:t>]</w:t>
      </w:r>
      <w:bookmarkEnd w:id="443"/>
      <w:bookmarkEnd w:id="444"/>
    </w:p>
    <w:p w14:paraId="702FE12B" w14:textId="1708C875" w:rsidR="00E63DF9" w:rsidRDefault="00E63DF9" w:rsidP="00774F42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DF5E59">
        <w:rPr>
          <w:rFonts w:eastAsia="Times New Roman" w:cstheme="minorHAnsi"/>
        </w:rPr>
        <w:t>Risk_Level</w:t>
      </w:r>
      <w:proofErr w:type="spellEnd"/>
      <w:r w:rsidRPr="00DF5E59">
        <w:rPr>
          <w:rFonts w:eastAsia="Times New Roman" w:cstheme="minorHAnsi"/>
        </w:rPr>
        <w:t xml:space="preserve">   </w:t>
      </w:r>
      <w:r w:rsidR="0059213F">
        <w:rPr>
          <w:rFonts w:eastAsia="Times New Roman" w:cstheme="minorHAnsi"/>
        </w:rPr>
        <w:t xml:space="preserve">    </w:t>
      </w:r>
      <w:r w:rsidR="00492939">
        <w:rPr>
          <w:rFonts w:eastAsia="Times New Roman" w:cstheme="minorHAnsi"/>
        </w:rPr>
        <w:t>//</w:t>
      </w:r>
      <w:r w:rsidRPr="00DF5E59">
        <w:rPr>
          <w:rFonts w:eastAsia="Times New Roman" w:cstheme="minorHAnsi"/>
        </w:rPr>
        <w:t xml:space="preserve"> [Product Risk – </w:t>
      </w:r>
      <w:r w:rsidRPr="0059213F">
        <w:rPr>
          <w:rFonts w:eastAsia="Times New Roman" w:cstheme="minorHAnsi"/>
          <w:b/>
          <w:bCs/>
        </w:rPr>
        <w:t>Risk Level</w:t>
      </w:r>
      <w:r w:rsidRPr="00DF5E59">
        <w:rPr>
          <w:rFonts w:eastAsia="Times New Roman" w:cstheme="minorHAnsi"/>
        </w:rPr>
        <w:t>] – high</w:t>
      </w:r>
    </w:p>
    <w:p w14:paraId="3542D55C" w14:textId="77777777" w:rsidR="00492939" w:rsidRDefault="00492939" w:rsidP="00492939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ascii="Calibri" w:eastAsia="Times New Roman" w:hAnsi="Calibri" w:cs="Times New Roman"/>
          <w:color w:val="000000"/>
        </w:rPr>
        <w:t>Business Date</w:t>
      </w:r>
    </w:p>
    <w:p w14:paraId="4CC2E9AC" w14:textId="267D6D7B" w:rsidR="00D0344F" w:rsidRDefault="2547986E" w:rsidP="2547986E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 w:rsidRPr="2547986E">
        <w:rPr>
          <w:rFonts w:eastAsia="Times New Roman"/>
        </w:rPr>
        <w:t xml:space="preserve">[Product Risk - Process Date] / </w:t>
      </w:r>
      <w:r w:rsidRPr="2547986E">
        <w:rPr>
          <w:sz w:val="24"/>
          <w:szCs w:val="24"/>
          <w:highlight w:val="yellow"/>
        </w:rPr>
        <w:t>Product Risk - Report Run Id</w:t>
      </w:r>
      <w:r w:rsidRPr="2547986E">
        <w:rPr>
          <w:sz w:val="24"/>
          <w:szCs w:val="24"/>
        </w:rPr>
        <w:t xml:space="preserve"> / </w:t>
      </w:r>
      <w:r w:rsidRPr="2547986E">
        <w:rPr>
          <w:rFonts w:eastAsia="Times New Roman"/>
        </w:rPr>
        <w:t>Product Risk – Update Date Time</w:t>
      </w:r>
      <w:r w:rsidR="00E63DF9">
        <w:br/>
      </w:r>
    </w:p>
    <w:tbl>
      <w:tblPr>
        <w:tblStyle w:val="TableGrid"/>
        <w:tblW w:w="12872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310"/>
        <w:gridCol w:w="1462"/>
        <w:gridCol w:w="1346"/>
        <w:gridCol w:w="6754"/>
      </w:tblGrid>
      <w:tr w:rsidR="2547986E" w14:paraId="252CBA98" w14:textId="77777777" w:rsidTr="00B405B1">
        <w:tc>
          <w:tcPr>
            <w:tcW w:w="3310" w:type="dxa"/>
          </w:tcPr>
          <w:p w14:paraId="00B70B1F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1462" w:type="dxa"/>
          </w:tcPr>
          <w:p w14:paraId="07C4C115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346" w:type="dxa"/>
          </w:tcPr>
          <w:p w14:paraId="15D7CC8A" w14:textId="4E7EE54E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</w:t>
            </w:r>
            <w:r w:rsidR="00285221">
              <w:rPr>
                <w:rFonts w:eastAsia="Times New Roman"/>
                <w:b/>
                <w:bCs/>
              </w:rPr>
              <w:t>s</w:t>
            </w:r>
            <w:r w:rsidRPr="2547986E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6754" w:type="dxa"/>
          </w:tcPr>
          <w:p w14:paraId="230DE647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56A50852" w14:textId="77777777" w:rsidTr="00B405B1">
        <w:tc>
          <w:tcPr>
            <w:tcW w:w="3310" w:type="dxa"/>
          </w:tcPr>
          <w:p w14:paraId="174C8555" w14:textId="4BC531A3" w:rsidR="2547986E" w:rsidRPr="007D5D1A" w:rsidRDefault="2547986E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b/>
                <w:color w:val="FF0000"/>
                <w:sz w:val="24"/>
                <w:szCs w:val="24"/>
              </w:rPr>
              <w:t>Product key /</w:t>
            </w:r>
            <w:r w:rsidR="00285221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D5D1A">
              <w:rPr>
                <w:b/>
                <w:color w:val="FF0000"/>
                <w:sz w:val="24"/>
                <w:szCs w:val="24"/>
              </w:rPr>
              <w:t>Product Risk-Product Key</w:t>
            </w:r>
          </w:p>
        </w:tc>
        <w:tc>
          <w:tcPr>
            <w:tcW w:w="1462" w:type="dxa"/>
          </w:tcPr>
          <w:p w14:paraId="168AAAB3" w14:textId="4998AFCF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542D997A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6754" w:type="dxa"/>
          </w:tcPr>
          <w:p w14:paraId="5055598D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5EB38924" w14:textId="77777777" w:rsidTr="00B405B1">
        <w:tc>
          <w:tcPr>
            <w:tcW w:w="3310" w:type="dxa"/>
          </w:tcPr>
          <w:p w14:paraId="416C1B1E" w14:textId="046C8DE9" w:rsidR="2547986E" w:rsidRPr="007D5D1A" w:rsidRDefault="2547986E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b/>
                <w:color w:val="FF0000"/>
                <w:sz w:val="24"/>
                <w:szCs w:val="24"/>
              </w:rPr>
              <w:t>Risk  (Default)</w:t>
            </w:r>
            <w:r w:rsidR="00285221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D5D1A">
              <w:rPr>
                <w:b/>
                <w:color w:val="FF0000"/>
                <w:sz w:val="24"/>
                <w:szCs w:val="24"/>
              </w:rPr>
              <w:t>/</w:t>
            </w:r>
            <w:r w:rsidR="00285221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D5D1A">
              <w:rPr>
                <w:b/>
                <w:color w:val="FF0000"/>
                <w:sz w:val="24"/>
                <w:szCs w:val="24"/>
              </w:rPr>
              <w:t xml:space="preserve">Product Risk </w:t>
            </w:r>
            <w:r w:rsidR="00285221">
              <w:rPr>
                <w:b/>
                <w:color w:val="FF0000"/>
                <w:sz w:val="24"/>
                <w:szCs w:val="24"/>
              </w:rPr>
              <w:t>–</w:t>
            </w:r>
            <w:r w:rsidRPr="007D5D1A">
              <w:rPr>
                <w:b/>
                <w:color w:val="FF0000"/>
                <w:sz w:val="24"/>
                <w:szCs w:val="24"/>
              </w:rPr>
              <w:t xml:space="preserve"> Risk</w:t>
            </w:r>
          </w:p>
        </w:tc>
        <w:tc>
          <w:tcPr>
            <w:tcW w:w="1462" w:type="dxa"/>
          </w:tcPr>
          <w:p w14:paraId="16A77C18" w14:textId="019D8141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5FC1C6A8" w14:textId="5F973258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754" w:type="dxa"/>
          </w:tcPr>
          <w:p w14:paraId="46B570A3" w14:textId="19D9FFC6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3EFAB0BC" w14:textId="77777777" w:rsidTr="00B405B1">
        <w:tc>
          <w:tcPr>
            <w:tcW w:w="3310" w:type="dxa"/>
          </w:tcPr>
          <w:p w14:paraId="2112B2FD" w14:textId="7330A4E2" w:rsidR="2547986E" w:rsidRPr="007D5D1A" w:rsidRDefault="2547986E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D5D1A">
              <w:rPr>
                <w:b/>
                <w:color w:val="FF0000"/>
                <w:sz w:val="24"/>
                <w:szCs w:val="24"/>
              </w:rPr>
              <w:t>Risk_Level</w:t>
            </w:r>
            <w:proofErr w:type="spellEnd"/>
            <w:r w:rsidR="00285221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D5D1A">
              <w:rPr>
                <w:b/>
                <w:color w:val="FF0000"/>
                <w:sz w:val="24"/>
                <w:szCs w:val="24"/>
              </w:rPr>
              <w:t>/</w:t>
            </w:r>
            <w:r w:rsidR="00285221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D5D1A">
              <w:rPr>
                <w:b/>
                <w:color w:val="FF0000"/>
                <w:sz w:val="24"/>
                <w:szCs w:val="24"/>
              </w:rPr>
              <w:t xml:space="preserve">Product Risk – Risk Level </w:t>
            </w:r>
          </w:p>
        </w:tc>
        <w:tc>
          <w:tcPr>
            <w:tcW w:w="1462" w:type="dxa"/>
          </w:tcPr>
          <w:p w14:paraId="2CDF5C1F" w14:textId="1274410E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78E8A763" w14:textId="10CE3C57" w:rsidR="2547986E" w:rsidRDefault="00256098" w:rsidP="2547986E">
            <w:pPr>
              <w:rPr>
                <w:rFonts w:eastAsia="Times New Roman"/>
                <w:sz w:val="18"/>
                <w:szCs w:val="18"/>
              </w:rPr>
            </w:pPr>
            <w:ins w:id="446" w:author="Joey Avniel" w:date="2022-01-10T09:14:00Z">
              <w:r w:rsidRPr="00256098">
                <w:rPr>
                  <w:rFonts w:eastAsia="Times New Roman"/>
                  <w:sz w:val="18"/>
                  <w:szCs w:val="18"/>
                  <w:highlight w:val="darkCyan"/>
                  <w:rPrChange w:id="447" w:author="Joey Avniel" w:date="2022-01-10T09:14:00Z">
                    <w:rPr>
                      <w:rFonts w:eastAsia="Times New Roman"/>
                      <w:sz w:val="18"/>
                      <w:szCs w:val="18"/>
                    </w:rPr>
                  </w:rPrChange>
                </w:rPr>
                <w:t>High, Medium, Medium-High</w:t>
              </w:r>
            </w:ins>
          </w:p>
        </w:tc>
        <w:tc>
          <w:tcPr>
            <w:tcW w:w="6754" w:type="dxa"/>
          </w:tcPr>
          <w:p w14:paraId="2516839F" w14:textId="6DA61DF9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1EA4DD9C" w14:textId="77777777" w:rsidTr="00B405B1">
        <w:tc>
          <w:tcPr>
            <w:tcW w:w="3310" w:type="dxa"/>
          </w:tcPr>
          <w:p w14:paraId="1EAF150D" w14:textId="0197EB3C" w:rsidR="2547986E" w:rsidRPr="007D5D1A" w:rsidRDefault="2547986E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b/>
                <w:color w:val="FF0000"/>
                <w:sz w:val="24"/>
                <w:szCs w:val="24"/>
              </w:rPr>
              <w:t>Business Date</w:t>
            </w:r>
          </w:p>
        </w:tc>
        <w:tc>
          <w:tcPr>
            <w:tcW w:w="1462" w:type="dxa"/>
          </w:tcPr>
          <w:p w14:paraId="728B2E82" w14:textId="10F07089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5482F005" w14:textId="7BE2C287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754" w:type="dxa"/>
          </w:tcPr>
          <w:p w14:paraId="46BDC60C" w14:textId="35DE819B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02B9637F" w14:textId="77777777" w:rsidTr="00B405B1">
        <w:tc>
          <w:tcPr>
            <w:tcW w:w="3310" w:type="dxa"/>
          </w:tcPr>
          <w:p w14:paraId="0679C1E8" w14:textId="4590C379" w:rsidR="2547986E" w:rsidRPr="007D5D1A" w:rsidRDefault="007D5D1A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rFonts w:eastAsia="Times New Roman"/>
                <w:b/>
                <w:color w:val="FF0000"/>
              </w:rPr>
              <w:t xml:space="preserve">Product Risk - Process Date / </w:t>
            </w:r>
            <w:r w:rsidRPr="007D5D1A">
              <w:rPr>
                <w:b/>
                <w:color w:val="FF0000"/>
                <w:sz w:val="24"/>
                <w:szCs w:val="24"/>
                <w:highlight w:val="yellow"/>
              </w:rPr>
              <w:t>Product Risk - Report Run Id</w:t>
            </w:r>
            <w:r w:rsidRPr="007D5D1A">
              <w:rPr>
                <w:b/>
                <w:color w:val="FF0000"/>
                <w:sz w:val="24"/>
                <w:szCs w:val="24"/>
              </w:rPr>
              <w:t xml:space="preserve"> / </w:t>
            </w:r>
            <w:r w:rsidRPr="007D5D1A">
              <w:rPr>
                <w:rFonts w:eastAsia="Times New Roman"/>
                <w:b/>
                <w:color w:val="FF0000"/>
              </w:rPr>
              <w:t>Product Risk – Update Date Time</w:t>
            </w:r>
          </w:p>
        </w:tc>
        <w:tc>
          <w:tcPr>
            <w:tcW w:w="1462" w:type="dxa"/>
          </w:tcPr>
          <w:p w14:paraId="1D53597B" w14:textId="7319EA75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27A92EA6" w14:textId="257EC159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754" w:type="dxa"/>
          </w:tcPr>
          <w:p w14:paraId="7720B36C" w14:textId="34DDBD8F" w:rsidR="2547986E" w:rsidRDefault="007D5D1A" w:rsidP="2547986E">
            <w:pPr>
              <w:rPr>
                <w:rFonts w:eastAsia="Times New Roman"/>
              </w:rPr>
            </w:pPr>
            <w:bookmarkStart w:id="448" w:name="_Hlk84588947"/>
            <w:bookmarkStart w:id="449" w:name="_Hlk84584756"/>
            <w:r>
              <w:t xml:space="preserve">Currently this is done by RBC like this: [Product Risk - Report Run Id] </w:t>
            </w:r>
            <w:bookmarkEnd w:id="448"/>
            <w:r>
              <w:t xml:space="preserve">= Determine Scheduled Report Run Id for Process Date </w:t>
            </w:r>
            <w:r w:rsidRPr="2547986E">
              <w:rPr>
                <w:b/>
                <w:bCs/>
              </w:rPr>
              <w:t xml:space="preserve">where </w:t>
            </w:r>
            <w:r>
              <w:t>Scheduled Report Name = '</w:t>
            </w:r>
            <w:proofErr w:type="spellStart"/>
            <w:r>
              <w:t>ProductRiskCalculation</w:t>
            </w:r>
            <w:proofErr w:type="spellEnd"/>
            <w:r>
              <w:t>'</w:t>
            </w:r>
            <w:bookmarkEnd w:id="449"/>
            <w:r>
              <w:t xml:space="preserve"> </w:t>
            </w:r>
            <w:r w:rsidRPr="2547986E">
              <w:rPr>
                <w:highlight w:val="magenta"/>
              </w:rPr>
              <w:t xml:space="preserve">–  ideally, we should add Process time to the table – depending on which table </w:t>
            </w:r>
            <w:r w:rsidRPr="2547986E">
              <w:rPr>
                <w:b/>
                <w:bCs/>
                <w:highlight w:val="magenta"/>
              </w:rPr>
              <w:t>Josh</w:t>
            </w:r>
            <w:r w:rsidRPr="2547986E">
              <w:rPr>
                <w:highlight w:val="magenta"/>
              </w:rPr>
              <w:t xml:space="preserve"> is going to map</w:t>
            </w:r>
            <w:r>
              <w:t>/add</w:t>
            </w:r>
            <w:r>
              <w:br/>
            </w:r>
          </w:p>
        </w:tc>
      </w:tr>
    </w:tbl>
    <w:p w14:paraId="35C8266B" w14:textId="6F337CE7" w:rsidR="00492939" w:rsidRPr="00E63DF9" w:rsidRDefault="00492939" w:rsidP="2547986E">
      <w:pPr>
        <w:spacing w:after="0" w:line="240" w:lineRule="auto"/>
        <w:rPr>
          <w:rFonts w:eastAsia="Times New Roman"/>
        </w:rPr>
      </w:pPr>
    </w:p>
    <w:p w14:paraId="75438FB1" w14:textId="65CE65A7" w:rsidR="00D0344F" w:rsidRDefault="00D0344F" w:rsidP="0098324D">
      <w:pPr>
        <w:pStyle w:val="Heading1"/>
        <w:rPr>
          <w:rFonts w:eastAsia="Times New Roman"/>
        </w:rPr>
      </w:pPr>
      <w:r w:rsidRPr="00DF5E59">
        <w:rPr>
          <w:rFonts w:eastAsia="Times New Roman"/>
        </w:rPr>
        <w:t>ANALYTIC_DM_APP. v_</w:t>
      </w:r>
      <w:r w:rsidR="00E061AD" w:rsidRPr="00E061AD">
        <w:rPr>
          <w:rFonts w:eastAsia="Times New Roman"/>
        </w:rPr>
        <w:t xml:space="preserve"> </w:t>
      </w:r>
      <w:r w:rsidR="00E061AD" w:rsidRPr="00DF5E59">
        <w:rPr>
          <w:rFonts w:eastAsia="Times New Roman"/>
        </w:rPr>
        <w:t>RBCProductRiskTier1</w:t>
      </w:r>
      <w:r w:rsidRPr="00DF5E59">
        <w:rPr>
          <w:rFonts w:eastAsia="Times New Roman"/>
        </w:rPr>
        <w:t>Tier1. Risk  (</w:t>
      </w:r>
      <w:r w:rsidRPr="006A1D16">
        <w:rPr>
          <w:rFonts w:eastAsia="Times New Roman"/>
        </w:rPr>
        <w:t>PAT</w:t>
      </w:r>
      <w:r w:rsidR="006A1D16">
        <w:rPr>
          <w:rFonts w:eastAsia="Times New Roman"/>
        </w:rPr>
        <w:t xml:space="preserve">, TB, </w:t>
      </w:r>
      <w:r w:rsidR="006A1D16" w:rsidRPr="00F65868">
        <w:rPr>
          <w:rFonts w:eastAsia="Times New Roman"/>
        </w:rPr>
        <w:t>EMR</w:t>
      </w:r>
      <w:r w:rsidRPr="00DF5E59">
        <w:rPr>
          <w:rFonts w:eastAsia="Times New Roman"/>
        </w:rPr>
        <w:t>)</w:t>
      </w:r>
      <w:r w:rsidR="00F65868">
        <w:rPr>
          <w:rFonts w:eastAsia="Times New Roman"/>
        </w:rPr>
        <w:t xml:space="preserve"> </w:t>
      </w:r>
      <w:r w:rsidR="00F65868" w:rsidRP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 xml:space="preserve">– </w:t>
      </w:r>
      <w:r w:rsidR="00F65868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 xml:space="preserve">Data team, </w:t>
      </w:r>
      <w:r w:rsidR="00F65868" w:rsidRPr="00F17C1A">
        <w:rPr>
          <w:rFonts w:asciiTheme="minorHAnsi" w:eastAsiaTheme="minorHAnsi" w:hAnsiTheme="minorHAnsi" w:cstheme="minorBidi"/>
          <w:color w:val="FBE4D5" w:themeColor="accent2" w:themeTint="33"/>
          <w:sz w:val="24"/>
          <w:szCs w:val="24"/>
          <w:highlight w:val="darkYellow"/>
        </w:rPr>
        <w:t>where is it going to be mapped?</w:t>
      </w:r>
    </w:p>
    <w:p w14:paraId="4647DF6A" w14:textId="6661C681" w:rsidR="002612CB" w:rsidRDefault="00212A1D" w:rsidP="002612CB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DF5E59">
        <w:rPr>
          <w:rFonts w:eastAsia="Times New Roman" w:cstheme="minorHAnsi"/>
        </w:rPr>
        <w:t>Tier1</w:t>
      </w:r>
      <w:r>
        <w:rPr>
          <w:rFonts w:eastAsia="Times New Roman" w:cstheme="minorHAnsi"/>
        </w:rPr>
        <w:t xml:space="preserve"> </w:t>
      </w:r>
      <w:r w:rsidRPr="006A1D16">
        <w:rPr>
          <w:rFonts w:eastAsia="Times New Roman" w:cstheme="minorHAnsi"/>
        </w:rPr>
        <w:t xml:space="preserve">Product Risk </w:t>
      </w:r>
      <w:r>
        <w:rPr>
          <w:rFonts w:eastAsia="Times New Roman" w:cstheme="minorHAnsi"/>
        </w:rPr>
        <w:t>–</w:t>
      </w:r>
      <w:r w:rsidRPr="006A1D16">
        <w:rPr>
          <w:rFonts w:eastAsia="Times New Roman" w:cstheme="minorHAnsi"/>
        </w:rPr>
        <w:t xml:space="preserve"> </w:t>
      </w:r>
      <w:r w:rsidR="006A1D16" w:rsidRPr="006A1D16">
        <w:rPr>
          <w:rFonts w:eastAsia="Times New Roman" w:cstheme="minorHAnsi"/>
        </w:rPr>
        <w:t>Business Date</w:t>
      </w:r>
    </w:p>
    <w:p w14:paraId="513DE00C" w14:textId="71E83EB7" w:rsidR="006A1D16" w:rsidRDefault="00212A1D" w:rsidP="002612CB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DF5E59">
        <w:rPr>
          <w:rFonts w:eastAsia="Times New Roman" w:cstheme="minorHAnsi"/>
        </w:rPr>
        <w:t>Tier1</w:t>
      </w:r>
      <w:r>
        <w:rPr>
          <w:rFonts w:eastAsia="Times New Roman" w:cstheme="minorHAnsi"/>
        </w:rPr>
        <w:t xml:space="preserve"> </w:t>
      </w:r>
      <w:r w:rsidRPr="006A1D16">
        <w:rPr>
          <w:rFonts w:eastAsia="Times New Roman" w:cstheme="minorHAnsi"/>
        </w:rPr>
        <w:t xml:space="preserve">Product Risk </w:t>
      </w:r>
      <w:r>
        <w:rPr>
          <w:rFonts w:eastAsia="Times New Roman" w:cstheme="minorHAnsi"/>
        </w:rPr>
        <w:t>–</w:t>
      </w:r>
      <w:r w:rsidRPr="006A1D16">
        <w:rPr>
          <w:rFonts w:eastAsia="Times New Roman" w:cstheme="minorHAnsi"/>
        </w:rPr>
        <w:t xml:space="preserve"> </w:t>
      </w:r>
      <w:r w:rsidR="006A1D16" w:rsidRPr="006A1D16">
        <w:rPr>
          <w:rFonts w:eastAsia="Times New Roman" w:cstheme="minorHAnsi"/>
        </w:rPr>
        <w:t>Product Key</w:t>
      </w:r>
    </w:p>
    <w:p w14:paraId="75CA2861" w14:textId="5B56AC90" w:rsidR="006A1D16" w:rsidRDefault="00212A1D" w:rsidP="002612CB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DF5E59">
        <w:rPr>
          <w:rFonts w:eastAsia="Times New Roman" w:cstheme="minorHAnsi"/>
        </w:rPr>
        <w:t>Tier1</w:t>
      </w:r>
      <w:r>
        <w:rPr>
          <w:rFonts w:eastAsia="Times New Roman" w:cstheme="minorHAnsi"/>
        </w:rPr>
        <w:t xml:space="preserve"> </w:t>
      </w:r>
      <w:r w:rsidR="006A1D16" w:rsidRPr="006A1D16">
        <w:rPr>
          <w:rFonts w:eastAsia="Times New Roman" w:cstheme="minorHAnsi"/>
        </w:rPr>
        <w:t xml:space="preserve">Product Risk </w:t>
      </w:r>
      <w:r w:rsidR="006A1D16">
        <w:rPr>
          <w:rFonts w:eastAsia="Times New Roman" w:cstheme="minorHAnsi"/>
        </w:rPr>
        <w:t>–</w:t>
      </w:r>
      <w:r w:rsidR="006A1D16" w:rsidRPr="006A1D16">
        <w:rPr>
          <w:rFonts w:eastAsia="Times New Roman" w:cstheme="minorHAnsi"/>
        </w:rPr>
        <w:t xml:space="preserve"> Risk</w:t>
      </w:r>
    </w:p>
    <w:p w14:paraId="321FE02E" w14:textId="3907E4EC" w:rsidR="006A1D16" w:rsidRPr="00DF5E59" w:rsidRDefault="2547986E" w:rsidP="2547986E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bookmarkStart w:id="450" w:name="_Hlk87527730"/>
      <w:r w:rsidRPr="2547986E">
        <w:rPr>
          <w:rFonts w:eastAsia="Times New Roman"/>
        </w:rPr>
        <w:t>Tier1 Product Risk - Risk Level</w:t>
      </w:r>
      <w:bookmarkEnd w:id="450"/>
    </w:p>
    <w:tbl>
      <w:tblPr>
        <w:tblStyle w:val="TableGrid"/>
        <w:tblW w:w="10917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3546"/>
        <w:gridCol w:w="3969"/>
        <w:gridCol w:w="1701"/>
        <w:gridCol w:w="1701"/>
      </w:tblGrid>
      <w:tr w:rsidR="2547986E" w14:paraId="0AE9054C" w14:textId="77777777" w:rsidTr="00603BAA">
        <w:tc>
          <w:tcPr>
            <w:tcW w:w="3546" w:type="dxa"/>
          </w:tcPr>
          <w:p w14:paraId="09BD5BC4" w14:textId="737D60BF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969" w:type="dxa"/>
          </w:tcPr>
          <w:p w14:paraId="1B46862C" w14:textId="184D8EF8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701" w:type="dxa"/>
          </w:tcPr>
          <w:p w14:paraId="4A8C310D" w14:textId="0D5FA747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1701" w:type="dxa"/>
          </w:tcPr>
          <w:p w14:paraId="4DA6B932" w14:textId="42071A40" w:rsidR="2547986E" w:rsidRDefault="2547986E" w:rsidP="2547986E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2547986E" w14:paraId="6C293418" w14:textId="77777777" w:rsidTr="00603BAA">
        <w:tc>
          <w:tcPr>
            <w:tcW w:w="3546" w:type="dxa"/>
          </w:tcPr>
          <w:p w14:paraId="32324091" w14:textId="08B67546" w:rsidR="2547986E" w:rsidRPr="007D5D1A" w:rsidRDefault="002F4A46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rFonts w:eastAsia="Times New Roman" w:cstheme="minorHAnsi"/>
                <w:b/>
                <w:color w:val="FF0000"/>
              </w:rPr>
              <w:t>Tier1 Product Risk – Business Date</w:t>
            </w:r>
          </w:p>
        </w:tc>
        <w:tc>
          <w:tcPr>
            <w:tcW w:w="3969" w:type="dxa"/>
          </w:tcPr>
          <w:p w14:paraId="475FE80B" w14:textId="3A1EAC08" w:rsidR="2547986E" w:rsidRDefault="2547986E" w:rsidP="2547986E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CCFED46" w14:textId="77777777" w:rsidR="2547986E" w:rsidRDefault="2547986E" w:rsidP="2547986E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4ADDDC7D" w14:textId="77777777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740F4673" w14:textId="77777777" w:rsidTr="00603BAA">
        <w:tc>
          <w:tcPr>
            <w:tcW w:w="3546" w:type="dxa"/>
          </w:tcPr>
          <w:p w14:paraId="5CFBE743" w14:textId="445E6762" w:rsidR="2547986E" w:rsidRPr="007D5D1A" w:rsidRDefault="002F4A46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b/>
                <w:color w:val="FF0000"/>
                <w:sz w:val="24"/>
                <w:szCs w:val="24"/>
              </w:rPr>
              <w:t>Tier1 Product Risk – Product Key</w:t>
            </w:r>
          </w:p>
        </w:tc>
        <w:tc>
          <w:tcPr>
            <w:tcW w:w="3969" w:type="dxa"/>
          </w:tcPr>
          <w:p w14:paraId="67CED857" w14:textId="45BA8C1E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2B75B1A" w14:textId="5F973258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25E4F0" w14:textId="19D9FFC6" w:rsidR="2547986E" w:rsidRDefault="2547986E" w:rsidP="2547986E">
            <w:pPr>
              <w:rPr>
                <w:rFonts w:eastAsia="Times New Roman"/>
              </w:rPr>
            </w:pPr>
          </w:p>
        </w:tc>
      </w:tr>
      <w:tr w:rsidR="2547986E" w14:paraId="26CD4F18" w14:textId="77777777" w:rsidTr="00603BAA">
        <w:tc>
          <w:tcPr>
            <w:tcW w:w="3546" w:type="dxa"/>
          </w:tcPr>
          <w:p w14:paraId="6B66940E" w14:textId="45B5B1AD" w:rsidR="2547986E" w:rsidRPr="007D5D1A" w:rsidRDefault="007D5D1A" w:rsidP="2547986E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7D5D1A">
              <w:rPr>
                <w:rFonts w:eastAsia="Times New Roman" w:cstheme="minorHAnsi"/>
                <w:b/>
                <w:color w:val="FF0000"/>
              </w:rPr>
              <w:t>Tier1 Product Risk – Risk</w:t>
            </w:r>
          </w:p>
        </w:tc>
        <w:tc>
          <w:tcPr>
            <w:tcW w:w="3969" w:type="dxa"/>
          </w:tcPr>
          <w:p w14:paraId="13889AF4" w14:textId="209E333E" w:rsidR="2547986E" w:rsidRDefault="2547986E" w:rsidP="2547986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9523C5" w14:textId="43474240" w:rsidR="2547986E" w:rsidRDefault="2547986E" w:rsidP="254798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2A1F8D9" w14:textId="6DA61DF9" w:rsidR="2547986E" w:rsidRDefault="2547986E" w:rsidP="2547986E">
            <w:pPr>
              <w:rPr>
                <w:rFonts w:eastAsia="Times New Roman"/>
              </w:rPr>
            </w:pPr>
          </w:p>
        </w:tc>
      </w:tr>
      <w:tr w:rsidR="007D5D1A" w14:paraId="1CC7A082" w14:textId="77777777" w:rsidTr="00603BAA">
        <w:tc>
          <w:tcPr>
            <w:tcW w:w="3546" w:type="dxa"/>
          </w:tcPr>
          <w:p w14:paraId="5745CABD" w14:textId="4B77F8A6" w:rsidR="007D5D1A" w:rsidRPr="007D5D1A" w:rsidRDefault="007D5D1A" w:rsidP="2547986E">
            <w:pPr>
              <w:rPr>
                <w:rFonts w:eastAsia="Times New Roman" w:cstheme="minorHAnsi"/>
                <w:b/>
                <w:color w:val="FF0000"/>
              </w:rPr>
            </w:pPr>
            <w:r w:rsidRPr="007D5D1A">
              <w:rPr>
                <w:rFonts w:eastAsia="Times New Roman"/>
                <w:b/>
                <w:color w:val="FF0000"/>
              </w:rPr>
              <w:t>Tier1 Product Risk - Risk Level</w:t>
            </w:r>
          </w:p>
        </w:tc>
        <w:tc>
          <w:tcPr>
            <w:tcW w:w="3969" w:type="dxa"/>
          </w:tcPr>
          <w:p w14:paraId="2B7F9EE9" w14:textId="70208AEA" w:rsidR="007D5D1A" w:rsidRDefault="007D5D1A" w:rsidP="2547986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A0019D9" w14:textId="52ED95D1" w:rsidR="007D5D1A" w:rsidRDefault="00256098" w:rsidP="2547986E">
            <w:pPr>
              <w:rPr>
                <w:rFonts w:eastAsia="Times New Roman"/>
                <w:sz w:val="18"/>
                <w:szCs w:val="18"/>
              </w:rPr>
            </w:pPr>
            <w:ins w:id="451" w:author="Joey Avniel" w:date="2022-01-10T09:14:00Z">
              <w:r w:rsidRPr="00256098">
                <w:rPr>
                  <w:rFonts w:eastAsia="Times New Roman"/>
                  <w:sz w:val="18"/>
                  <w:szCs w:val="18"/>
                  <w:highlight w:val="darkCyan"/>
                  <w:rPrChange w:id="452" w:author="Joey Avniel" w:date="2022-01-10T09:14:00Z">
                    <w:rPr>
                      <w:rFonts w:eastAsia="Times New Roman"/>
                      <w:sz w:val="18"/>
                      <w:szCs w:val="18"/>
                    </w:rPr>
                  </w:rPrChange>
                </w:rPr>
                <w:t>High, Medium, Medium-High</w:t>
              </w:r>
            </w:ins>
          </w:p>
        </w:tc>
        <w:tc>
          <w:tcPr>
            <w:tcW w:w="1701" w:type="dxa"/>
          </w:tcPr>
          <w:p w14:paraId="50EC856E" w14:textId="77777777" w:rsidR="007D5D1A" w:rsidRDefault="007D5D1A" w:rsidP="2547986E">
            <w:pPr>
              <w:rPr>
                <w:rFonts w:eastAsia="Times New Roman"/>
              </w:rPr>
            </w:pPr>
          </w:p>
        </w:tc>
      </w:tr>
    </w:tbl>
    <w:p w14:paraId="651DCF23" w14:textId="6A9280B2" w:rsidR="00E63DF9" w:rsidRDefault="00E63DF9" w:rsidP="2547986E">
      <w:pPr>
        <w:rPr>
          <w:ins w:id="453" w:author="Joey Avniel" w:date="2022-01-10T09:35:00Z"/>
        </w:rPr>
      </w:pPr>
    </w:p>
    <w:p w14:paraId="11601724" w14:textId="5830E3CE" w:rsidR="007B1A70" w:rsidRPr="007B1A70" w:rsidRDefault="007B1A70">
      <w:pPr>
        <w:pStyle w:val="Heading1"/>
        <w:rPr>
          <w:rFonts w:eastAsia="Times New Roman"/>
          <w:b/>
          <w:bCs/>
          <w:rPrChange w:id="454" w:author="Joey Avniel" w:date="2022-01-10T09:38:00Z">
            <w:rPr/>
          </w:rPrChange>
        </w:rPr>
        <w:pPrChange w:id="455" w:author="Joey Avniel" w:date="2022-01-10T09:36:00Z">
          <w:pPr/>
        </w:pPrChange>
      </w:pPr>
      <w:ins w:id="456" w:author="Joey Avniel" w:date="2022-01-10T09:36:00Z">
        <w:r w:rsidRPr="007B1A70">
          <w:rPr>
            <w:rFonts w:eastAsia="Times New Roman"/>
            <w:b/>
            <w:bCs/>
            <w:rPrChange w:id="457" w:author="Joey Avniel" w:date="2022-01-10T09:38:00Z">
              <w:rPr/>
            </w:rPrChange>
          </w:rPr>
          <w:t>CURRENCY_EXCHANGE_RATE</w:t>
        </w:r>
      </w:ins>
    </w:p>
    <w:tbl>
      <w:tblPr>
        <w:tblStyle w:val="TableGrid"/>
        <w:tblW w:w="10917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  <w:tblPrChange w:id="458" w:author="Joey Avniel" w:date="2022-01-10T09:40:00Z">
          <w:tblPr>
            <w:tblStyle w:val="TableGrid"/>
            <w:tblW w:w="10917" w:type="dxa"/>
            <w:tblInd w:w="-5" w:type="dxa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4A0" w:firstRow="1" w:lastRow="0" w:firstColumn="1" w:lastColumn="0" w:noHBand="0" w:noVBand="1"/>
          </w:tblPr>
        </w:tblPrChange>
      </w:tblPr>
      <w:tblGrid>
        <w:gridCol w:w="3546"/>
        <w:gridCol w:w="3026"/>
        <w:gridCol w:w="1800"/>
        <w:gridCol w:w="2545"/>
        <w:tblGridChange w:id="459">
          <w:tblGrid>
            <w:gridCol w:w="3546"/>
            <w:gridCol w:w="3969"/>
            <w:gridCol w:w="1701"/>
            <w:gridCol w:w="1701"/>
          </w:tblGrid>
        </w:tblGridChange>
      </w:tblGrid>
      <w:tr w:rsidR="007B1A70" w14:paraId="2BEFD0A1" w14:textId="77777777" w:rsidTr="007B1A70">
        <w:tc>
          <w:tcPr>
            <w:tcW w:w="3546" w:type="dxa"/>
            <w:tcPrChange w:id="460" w:author="Joey Avniel" w:date="2022-01-10T09:40:00Z">
              <w:tcPr>
                <w:tcW w:w="3546" w:type="dxa"/>
              </w:tcPr>
            </w:tcPrChange>
          </w:tcPr>
          <w:p w14:paraId="7BBD6B94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026" w:type="dxa"/>
            <w:tcPrChange w:id="461" w:author="Joey Avniel" w:date="2022-01-10T09:40:00Z">
              <w:tcPr>
                <w:tcW w:w="3969" w:type="dxa"/>
              </w:tcPr>
            </w:tcPrChange>
          </w:tcPr>
          <w:p w14:paraId="2CD4F6DE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800" w:type="dxa"/>
            <w:tcPrChange w:id="462" w:author="Joey Avniel" w:date="2022-01-10T09:40:00Z">
              <w:tcPr>
                <w:tcW w:w="1701" w:type="dxa"/>
              </w:tcPr>
            </w:tcPrChange>
          </w:tcPr>
          <w:p w14:paraId="010F5DEC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2545" w:type="dxa"/>
            <w:tcPrChange w:id="463" w:author="Joey Avniel" w:date="2022-01-10T09:40:00Z">
              <w:tcPr>
                <w:tcW w:w="1701" w:type="dxa"/>
              </w:tcPr>
            </w:tcPrChange>
          </w:tcPr>
          <w:p w14:paraId="4592CDD9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007B1A70" w14:paraId="5045157D" w14:textId="77777777" w:rsidTr="007B1A70">
        <w:trPr>
          <w:trHeight w:val="265"/>
        </w:trPr>
        <w:tc>
          <w:tcPr>
            <w:tcW w:w="3546" w:type="dxa"/>
            <w:tcPrChange w:id="464" w:author="Joey Avniel" w:date="2022-01-10T09:40:00Z">
              <w:tcPr>
                <w:tcW w:w="3546" w:type="dxa"/>
              </w:tcPr>
            </w:tcPrChange>
          </w:tcPr>
          <w:p w14:paraId="2A238AC7" w14:textId="764D0F92" w:rsidR="007B1A70" w:rsidRPr="007D5D1A" w:rsidRDefault="00254B89" w:rsidP="007B1A70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bookmarkStart w:id="465" w:name="_Hlk93678437"/>
            <w:r w:rsidRPr="00254B89">
              <w:rPr>
                <w:sz w:val="20"/>
                <w:szCs w:val="20"/>
                <w:rPrChange w:id="466" w:author="Joey Avniel" w:date="2022-01-10T09:38:00Z">
                  <w:rPr/>
                </w:rPrChange>
              </w:rPr>
              <w:t>CURRENCY</w:t>
            </w:r>
            <w:r>
              <w:rPr>
                <w:sz w:val="20"/>
                <w:szCs w:val="20"/>
              </w:rPr>
              <w:t xml:space="preserve"> </w:t>
            </w:r>
            <w:r w:rsidRPr="00254B89">
              <w:rPr>
                <w:sz w:val="20"/>
                <w:szCs w:val="20"/>
                <w:rPrChange w:id="467" w:author="Joey Avniel" w:date="2022-01-10T09:38:00Z">
                  <w:rPr/>
                </w:rPrChange>
              </w:rPr>
              <w:t>EXCHANGE</w:t>
            </w:r>
            <w:r>
              <w:rPr>
                <w:sz w:val="20"/>
                <w:szCs w:val="20"/>
              </w:rPr>
              <w:t xml:space="preserve"> D</w:t>
            </w:r>
            <w:r w:rsidRPr="00254B89">
              <w:rPr>
                <w:sz w:val="20"/>
                <w:szCs w:val="20"/>
                <w:rPrChange w:id="468" w:author="Joey Avniel" w:date="2022-01-10T09:38:00Z">
                  <w:rPr/>
                </w:rPrChange>
              </w:rPr>
              <w:t>ATE</w:t>
            </w:r>
            <w:bookmarkEnd w:id="465"/>
          </w:p>
        </w:tc>
        <w:tc>
          <w:tcPr>
            <w:tcW w:w="3026" w:type="dxa"/>
            <w:tcPrChange w:id="469" w:author="Joey Avniel" w:date="2022-01-10T09:40:00Z">
              <w:tcPr>
                <w:tcW w:w="3969" w:type="dxa"/>
              </w:tcPr>
            </w:tcPrChange>
          </w:tcPr>
          <w:p w14:paraId="308FC96A" w14:textId="5439B66C" w:rsidR="007B1A70" w:rsidRDefault="007B1A70" w:rsidP="007B1A7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VALUE_DATE</w:t>
            </w:r>
          </w:p>
        </w:tc>
        <w:tc>
          <w:tcPr>
            <w:tcW w:w="1800" w:type="dxa"/>
            <w:tcPrChange w:id="470" w:author="Joey Avniel" w:date="2022-01-10T09:40:00Z">
              <w:tcPr>
                <w:tcW w:w="1701" w:type="dxa"/>
              </w:tcPr>
            </w:tcPrChange>
          </w:tcPr>
          <w:p w14:paraId="172EA82C" w14:textId="77777777" w:rsidR="007B1A70" w:rsidRDefault="007B1A70" w:rsidP="007B1A70">
            <w:pPr>
              <w:rPr>
                <w:rFonts w:eastAsia="Times New Roman"/>
              </w:rPr>
            </w:pPr>
          </w:p>
        </w:tc>
        <w:tc>
          <w:tcPr>
            <w:tcW w:w="2545" w:type="dxa"/>
            <w:tcPrChange w:id="471" w:author="Joey Avniel" w:date="2022-01-10T09:40:00Z">
              <w:tcPr>
                <w:tcW w:w="1701" w:type="dxa"/>
              </w:tcPr>
            </w:tcPrChange>
          </w:tcPr>
          <w:p w14:paraId="73F67074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1DFE61EA" w14:textId="77777777" w:rsidTr="007B1A70">
        <w:tc>
          <w:tcPr>
            <w:tcW w:w="3546" w:type="dxa"/>
            <w:tcPrChange w:id="472" w:author="Joey Avniel" w:date="2022-01-10T09:40:00Z">
              <w:tcPr>
                <w:tcW w:w="3546" w:type="dxa"/>
              </w:tcPr>
            </w:tcPrChange>
          </w:tcPr>
          <w:p w14:paraId="0556464A" w14:textId="5D116FDA" w:rsidR="007B1A70" w:rsidRPr="007D5D1A" w:rsidRDefault="007B1A70" w:rsidP="007B1A70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026" w:type="dxa"/>
            <w:tcPrChange w:id="473" w:author="Joey Avniel" w:date="2022-01-10T09:40:00Z">
              <w:tcPr>
                <w:tcW w:w="3969" w:type="dxa"/>
              </w:tcPr>
            </w:tcPrChange>
          </w:tcPr>
          <w:p w14:paraId="59D32B3F" w14:textId="451842F2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CURRENCY_CD</w:t>
            </w:r>
          </w:p>
        </w:tc>
        <w:tc>
          <w:tcPr>
            <w:tcW w:w="1800" w:type="dxa"/>
            <w:tcPrChange w:id="474" w:author="Joey Avniel" w:date="2022-01-10T09:40:00Z">
              <w:tcPr>
                <w:tcW w:w="1701" w:type="dxa"/>
              </w:tcPr>
            </w:tcPrChange>
          </w:tcPr>
          <w:p w14:paraId="152EE9BB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475" w:author="Joey Avniel" w:date="2022-01-10T09:40:00Z">
              <w:tcPr>
                <w:tcW w:w="1701" w:type="dxa"/>
              </w:tcPr>
            </w:tcPrChange>
          </w:tcPr>
          <w:p w14:paraId="43C9563E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37E9BFAA" w14:textId="77777777" w:rsidTr="007B1A70">
        <w:tc>
          <w:tcPr>
            <w:tcW w:w="3546" w:type="dxa"/>
            <w:tcPrChange w:id="476" w:author="Joey Avniel" w:date="2022-01-10T09:40:00Z">
              <w:tcPr>
                <w:tcW w:w="3546" w:type="dxa"/>
              </w:tcPr>
            </w:tcPrChange>
          </w:tcPr>
          <w:p w14:paraId="42FF1C3C" w14:textId="5955F46C" w:rsidR="007B1A70" w:rsidRPr="007D5D1A" w:rsidRDefault="00254B89" w:rsidP="007B1A70">
            <w:pPr>
              <w:spacing w:line="259" w:lineRule="auto"/>
              <w:rPr>
                <w:b/>
                <w:color w:val="FF0000"/>
                <w:sz w:val="24"/>
                <w:szCs w:val="24"/>
              </w:rPr>
            </w:pPr>
            <w:r w:rsidRPr="00254B89">
              <w:rPr>
                <w:sz w:val="20"/>
                <w:szCs w:val="20"/>
                <w:rPrChange w:id="477" w:author="Joey Avniel" w:date="2022-01-10T09:38:00Z">
                  <w:rPr/>
                </w:rPrChange>
              </w:rPr>
              <w:t>CURRENCY</w:t>
            </w:r>
            <w:r>
              <w:rPr>
                <w:sz w:val="20"/>
                <w:szCs w:val="20"/>
              </w:rPr>
              <w:t xml:space="preserve"> </w:t>
            </w:r>
            <w:r w:rsidRPr="00254B89">
              <w:rPr>
                <w:sz w:val="20"/>
                <w:szCs w:val="20"/>
                <w:rPrChange w:id="478" w:author="Joey Avniel" w:date="2022-01-10T09:38:00Z">
                  <w:rPr/>
                </w:rPrChange>
              </w:rPr>
              <w:t>EXCHANGE</w:t>
            </w:r>
            <w:r>
              <w:rPr>
                <w:sz w:val="20"/>
                <w:szCs w:val="20"/>
              </w:rPr>
              <w:t xml:space="preserve"> </w:t>
            </w:r>
            <w:r w:rsidRPr="00254B89">
              <w:rPr>
                <w:sz w:val="20"/>
                <w:szCs w:val="20"/>
                <w:rPrChange w:id="479" w:author="Joey Avniel" w:date="2022-01-10T09:38:00Z">
                  <w:rPr/>
                </w:rPrChange>
              </w:rPr>
              <w:t>RATE</w:t>
            </w:r>
          </w:p>
        </w:tc>
        <w:tc>
          <w:tcPr>
            <w:tcW w:w="3026" w:type="dxa"/>
            <w:tcPrChange w:id="480" w:author="Joey Avniel" w:date="2022-01-10T09:40:00Z">
              <w:tcPr>
                <w:tcW w:w="3969" w:type="dxa"/>
              </w:tcPr>
            </w:tcPrChange>
          </w:tcPr>
          <w:p w14:paraId="4FEAF58C" w14:textId="4ECD2577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EXCHANGE_RATE</w:t>
            </w:r>
          </w:p>
        </w:tc>
        <w:tc>
          <w:tcPr>
            <w:tcW w:w="1800" w:type="dxa"/>
            <w:tcPrChange w:id="481" w:author="Joey Avniel" w:date="2022-01-10T09:40:00Z">
              <w:tcPr>
                <w:tcW w:w="1701" w:type="dxa"/>
              </w:tcPr>
            </w:tcPrChange>
          </w:tcPr>
          <w:p w14:paraId="03DAEE34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482" w:author="Joey Avniel" w:date="2022-01-10T09:40:00Z">
              <w:tcPr>
                <w:tcW w:w="1701" w:type="dxa"/>
              </w:tcPr>
            </w:tcPrChange>
          </w:tcPr>
          <w:p w14:paraId="00F0FB6A" w14:textId="22E4B6B7" w:rsidR="007B1A70" w:rsidRDefault="002B5A73" w:rsidP="007B1A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VS CAD</w:t>
            </w:r>
          </w:p>
        </w:tc>
      </w:tr>
      <w:tr w:rsidR="007B1A70" w14:paraId="10F7C2F8" w14:textId="77777777" w:rsidTr="007B1A70">
        <w:tc>
          <w:tcPr>
            <w:tcW w:w="3546" w:type="dxa"/>
            <w:tcPrChange w:id="483" w:author="Joey Avniel" w:date="2022-01-10T09:40:00Z">
              <w:tcPr>
                <w:tcW w:w="3546" w:type="dxa"/>
              </w:tcPr>
            </w:tcPrChange>
          </w:tcPr>
          <w:p w14:paraId="1D6AB268" w14:textId="7EA266D1" w:rsidR="007B1A70" w:rsidRPr="007D5D1A" w:rsidRDefault="007B1A70" w:rsidP="007B1A70">
            <w:pPr>
              <w:rPr>
                <w:rFonts w:eastAsia="Times New Roman" w:cstheme="minorHAnsi"/>
                <w:b/>
                <w:color w:val="FF0000"/>
              </w:rPr>
            </w:pPr>
          </w:p>
        </w:tc>
        <w:tc>
          <w:tcPr>
            <w:tcW w:w="3026" w:type="dxa"/>
            <w:tcPrChange w:id="484" w:author="Joey Avniel" w:date="2022-01-10T09:40:00Z">
              <w:tcPr>
                <w:tcW w:w="3969" w:type="dxa"/>
              </w:tcPr>
            </w:tcPrChange>
          </w:tcPr>
          <w:p w14:paraId="214AEFF6" w14:textId="2F23211F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  <w:shd w:val="clear" w:color="auto" w:fill="E8F2FE"/>
              </w:rPr>
              <w:t>CUSTOM_BOOLEAN_01</w:t>
            </w:r>
          </w:p>
        </w:tc>
        <w:tc>
          <w:tcPr>
            <w:tcW w:w="1800" w:type="dxa"/>
            <w:tcPrChange w:id="485" w:author="Joey Avniel" w:date="2022-01-10T09:40:00Z">
              <w:tcPr>
                <w:tcW w:w="1701" w:type="dxa"/>
              </w:tcPr>
            </w:tcPrChange>
          </w:tcPr>
          <w:p w14:paraId="52E48257" w14:textId="68A81438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486" w:author="Joey Avniel" w:date="2022-01-10T09:40:00Z">
              <w:tcPr>
                <w:tcW w:w="1701" w:type="dxa"/>
              </w:tcPr>
            </w:tcPrChange>
          </w:tcPr>
          <w:p w14:paraId="23691282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40872D3F" w14:textId="77777777" w:rsidTr="007B1A70">
        <w:tc>
          <w:tcPr>
            <w:tcW w:w="3546" w:type="dxa"/>
            <w:tcPrChange w:id="487" w:author="Joey Avniel" w:date="2022-01-10T09:40:00Z">
              <w:tcPr>
                <w:tcW w:w="3546" w:type="dxa"/>
              </w:tcPr>
            </w:tcPrChange>
          </w:tcPr>
          <w:p w14:paraId="569D9E75" w14:textId="374F6839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3026" w:type="dxa"/>
            <w:tcPrChange w:id="488" w:author="Joey Avniel" w:date="2022-01-10T09:40:00Z">
              <w:tcPr>
                <w:tcW w:w="3969" w:type="dxa"/>
              </w:tcPr>
            </w:tcPrChange>
          </w:tcPr>
          <w:p w14:paraId="77D4E304" w14:textId="71BA6266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  <w:shd w:val="clear" w:color="auto" w:fill="E8F2FE"/>
              </w:rPr>
              <w:t>CUSTOM_DATE_01</w:t>
            </w:r>
          </w:p>
        </w:tc>
        <w:tc>
          <w:tcPr>
            <w:tcW w:w="1800" w:type="dxa"/>
            <w:tcPrChange w:id="489" w:author="Joey Avniel" w:date="2022-01-10T09:40:00Z">
              <w:tcPr>
                <w:tcW w:w="1701" w:type="dxa"/>
              </w:tcPr>
            </w:tcPrChange>
          </w:tcPr>
          <w:p w14:paraId="3D15FB9A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490" w:author="Joey Avniel" w:date="2022-01-10T09:40:00Z">
              <w:tcPr>
                <w:tcW w:w="1701" w:type="dxa"/>
              </w:tcPr>
            </w:tcPrChange>
          </w:tcPr>
          <w:p w14:paraId="0F621332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0011A1A6" w14:textId="77777777" w:rsidTr="007B1A70">
        <w:tc>
          <w:tcPr>
            <w:tcW w:w="3546" w:type="dxa"/>
            <w:tcPrChange w:id="491" w:author="Joey Avniel" w:date="2022-01-10T09:40:00Z">
              <w:tcPr>
                <w:tcW w:w="3546" w:type="dxa"/>
              </w:tcPr>
            </w:tcPrChange>
          </w:tcPr>
          <w:p w14:paraId="28B65209" w14:textId="7C5E214E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3026" w:type="dxa"/>
            <w:tcPrChange w:id="492" w:author="Joey Avniel" w:date="2022-01-10T09:40:00Z">
              <w:tcPr>
                <w:tcW w:w="3969" w:type="dxa"/>
              </w:tcPr>
            </w:tcPrChange>
          </w:tcPr>
          <w:p w14:paraId="7575F2FE" w14:textId="165DCF7B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  <w:shd w:val="clear" w:color="auto" w:fill="E8F2FE"/>
              </w:rPr>
              <w:t>01   CUSTOM_DOUBLE_01</w:t>
            </w:r>
          </w:p>
        </w:tc>
        <w:tc>
          <w:tcPr>
            <w:tcW w:w="1800" w:type="dxa"/>
            <w:tcPrChange w:id="493" w:author="Joey Avniel" w:date="2022-01-10T09:40:00Z">
              <w:tcPr>
                <w:tcW w:w="1701" w:type="dxa"/>
              </w:tcPr>
            </w:tcPrChange>
          </w:tcPr>
          <w:p w14:paraId="48F7DE4D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494" w:author="Joey Avniel" w:date="2022-01-10T09:40:00Z">
              <w:tcPr>
                <w:tcW w:w="1701" w:type="dxa"/>
              </w:tcPr>
            </w:tcPrChange>
          </w:tcPr>
          <w:p w14:paraId="68181CB1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4EA5CAC5" w14:textId="77777777" w:rsidTr="007B1A70">
        <w:tc>
          <w:tcPr>
            <w:tcW w:w="3546" w:type="dxa"/>
            <w:tcPrChange w:id="495" w:author="Joey Avniel" w:date="2022-01-10T09:40:00Z">
              <w:tcPr>
                <w:tcW w:w="3546" w:type="dxa"/>
              </w:tcPr>
            </w:tcPrChange>
          </w:tcPr>
          <w:p w14:paraId="214DDF33" w14:textId="42309BEE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3026" w:type="dxa"/>
            <w:tcPrChange w:id="496" w:author="Joey Avniel" w:date="2022-01-10T09:40:00Z">
              <w:tcPr>
                <w:tcW w:w="3969" w:type="dxa"/>
              </w:tcPr>
            </w:tcPrChange>
          </w:tcPr>
          <w:p w14:paraId="437872AE" w14:textId="27ED4EDE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  <w:shd w:val="clear" w:color="auto" w:fill="E8F2FE"/>
              </w:rPr>
              <w:t>CUSTOM_MEDIUM_STRING_01</w:t>
            </w:r>
          </w:p>
        </w:tc>
        <w:tc>
          <w:tcPr>
            <w:tcW w:w="1800" w:type="dxa"/>
            <w:tcPrChange w:id="497" w:author="Joey Avniel" w:date="2022-01-10T09:40:00Z">
              <w:tcPr>
                <w:tcW w:w="1701" w:type="dxa"/>
              </w:tcPr>
            </w:tcPrChange>
          </w:tcPr>
          <w:p w14:paraId="7ED45E2A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498" w:author="Joey Avniel" w:date="2022-01-10T09:40:00Z">
              <w:tcPr>
                <w:tcW w:w="1701" w:type="dxa"/>
              </w:tcPr>
            </w:tcPrChange>
          </w:tcPr>
          <w:p w14:paraId="342D731C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023CC32E" w14:textId="77777777" w:rsidTr="007B1A70">
        <w:tc>
          <w:tcPr>
            <w:tcW w:w="3546" w:type="dxa"/>
            <w:tcPrChange w:id="499" w:author="Joey Avniel" w:date="2022-01-10T09:40:00Z">
              <w:tcPr>
                <w:tcW w:w="3546" w:type="dxa"/>
              </w:tcPr>
            </w:tcPrChange>
          </w:tcPr>
          <w:p w14:paraId="3D5BCCF9" w14:textId="76FA2B89" w:rsidR="007B1A70" w:rsidRDefault="00254B89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  <w:bookmarkStart w:id="500" w:name="_Hlk93678517"/>
            <w:r w:rsidRPr="00254B89">
              <w:rPr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 xml:space="preserve"> </w:t>
            </w:r>
            <w:r w:rsidRPr="00254B89">
              <w:rPr>
                <w:sz w:val="20"/>
                <w:szCs w:val="20"/>
              </w:rPr>
              <w:t>EXCHANGE</w:t>
            </w:r>
            <w:r>
              <w:rPr>
                <w:sz w:val="20"/>
                <w:szCs w:val="20"/>
              </w:rPr>
              <w:t xml:space="preserve"> Region</w:t>
            </w:r>
            <w:bookmarkEnd w:id="500"/>
          </w:p>
        </w:tc>
        <w:tc>
          <w:tcPr>
            <w:tcW w:w="3026" w:type="dxa"/>
            <w:tcPrChange w:id="501" w:author="Joey Avniel" w:date="2022-01-10T09:40:00Z">
              <w:tcPr>
                <w:tcW w:w="3969" w:type="dxa"/>
              </w:tcPr>
            </w:tcPrChange>
          </w:tcPr>
          <w:p w14:paraId="05D34361" w14:textId="55F7626E" w:rsidR="007B1A70" w:rsidRDefault="007B1A70" w:rsidP="007B1A70">
            <w:pPr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  <w:shd w:val="clear" w:color="auto" w:fill="E8F2FE"/>
              </w:rPr>
              <w:t>CUSTOM_SMALL_STRING_01</w:t>
            </w:r>
          </w:p>
        </w:tc>
        <w:tc>
          <w:tcPr>
            <w:tcW w:w="1800" w:type="dxa"/>
            <w:tcPrChange w:id="502" w:author="Joey Avniel" w:date="2022-01-10T09:40:00Z">
              <w:tcPr>
                <w:tcW w:w="1701" w:type="dxa"/>
              </w:tcPr>
            </w:tcPrChange>
          </w:tcPr>
          <w:p w14:paraId="14CC8854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03" w:author="Joey Avniel" w:date="2022-01-10T09:40:00Z">
              <w:tcPr>
                <w:tcW w:w="1701" w:type="dxa"/>
              </w:tcPr>
            </w:tcPrChange>
          </w:tcPr>
          <w:p w14:paraId="0596B8D0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</w:tbl>
    <w:p w14:paraId="0C5EE63D" w14:textId="2D30D09C" w:rsidR="00EA4EE3" w:rsidRDefault="00EA4EE3" w:rsidP="00EA4EE3"/>
    <w:p w14:paraId="44BFBBE6" w14:textId="334F9E3C" w:rsidR="007B1A70" w:rsidRPr="007B1A70" w:rsidRDefault="007B1A70">
      <w:pPr>
        <w:pStyle w:val="Heading1"/>
        <w:rPr>
          <w:rFonts w:eastAsia="Times New Roman"/>
          <w:b/>
          <w:bCs/>
          <w:rPrChange w:id="504" w:author="Joey Avniel" w:date="2022-01-10T09:38:00Z">
            <w:rPr/>
          </w:rPrChange>
        </w:rPr>
        <w:pPrChange w:id="505" w:author="Joey Avniel" w:date="2022-01-10T09:38:00Z">
          <w:pPr/>
        </w:pPrChange>
      </w:pPr>
      <w:r w:rsidRPr="007B1A70">
        <w:rPr>
          <w:rFonts w:eastAsia="Times New Roman"/>
          <w:b/>
          <w:bCs/>
          <w:rPrChange w:id="506" w:author="Joey Avniel" w:date="2022-01-10T09:38:00Z">
            <w:rPr/>
          </w:rPrChange>
        </w:rPr>
        <w:t>WORKING_DAY</w:t>
      </w:r>
    </w:p>
    <w:tbl>
      <w:tblPr>
        <w:tblStyle w:val="TableGrid"/>
        <w:tblW w:w="10917" w:type="dxa"/>
        <w:tblInd w:w="-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  <w:tblPrChange w:id="507" w:author="Joey Avniel" w:date="2022-01-10T09:40:00Z">
          <w:tblPr>
            <w:tblStyle w:val="TableGrid"/>
            <w:tblW w:w="10917" w:type="dxa"/>
            <w:tblInd w:w="-5" w:type="dxa"/>
            <w:tbl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insideH w:val="single" w:sz="2" w:space="0" w:color="000000" w:themeColor="text1"/>
              <w:insideV w:val="single" w:sz="2" w:space="0" w:color="000000" w:themeColor="text1"/>
            </w:tblBorders>
            <w:tblLook w:val="04A0" w:firstRow="1" w:lastRow="0" w:firstColumn="1" w:lastColumn="0" w:noHBand="0" w:noVBand="1"/>
          </w:tblPr>
        </w:tblPrChange>
      </w:tblPr>
      <w:tblGrid>
        <w:gridCol w:w="3546"/>
        <w:gridCol w:w="3026"/>
        <w:gridCol w:w="1800"/>
        <w:gridCol w:w="2545"/>
        <w:tblGridChange w:id="508">
          <w:tblGrid>
            <w:gridCol w:w="3546"/>
            <w:gridCol w:w="3969"/>
            <w:gridCol w:w="1701"/>
            <w:gridCol w:w="1701"/>
          </w:tblGrid>
        </w:tblGridChange>
      </w:tblGrid>
      <w:tr w:rsidR="007B1A70" w14:paraId="4278E397" w14:textId="77777777" w:rsidTr="007B1A70">
        <w:tc>
          <w:tcPr>
            <w:tcW w:w="3546" w:type="dxa"/>
            <w:tcPrChange w:id="509" w:author="Joey Avniel" w:date="2022-01-10T09:40:00Z">
              <w:tcPr>
                <w:tcW w:w="3546" w:type="dxa"/>
              </w:tcPr>
            </w:tcPrChange>
          </w:tcPr>
          <w:p w14:paraId="352AC137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Glossary Term(s)</w:t>
            </w:r>
          </w:p>
        </w:tc>
        <w:tc>
          <w:tcPr>
            <w:tcW w:w="3026" w:type="dxa"/>
            <w:tcPrChange w:id="510" w:author="Joey Avniel" w:date="2022-01-10T09:40:00Z">
              <w:tcPr>
                <w:tcW w:w="3969" w:type="dxa"/>
              </w:tcPr>
            </w:tcPrChange>
          </w:tcPr>
          <w:p w14:paraId="44432605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UDM Name</w:t>
            </w:r>
          </w:p>
        </w:tc>
        <w:tc>
          <w:tcPr>
            <w:tcW w:w="1800" w:type="dxa"/>
            <w:tcPrChange w:id="511" w:author="Joey Avniel" w:date="2022-01-10T09:40:00Z">
              <w:tcPr>
                <w:tcW w:w="1701" w:type="dxa"/>
              </w:tcPr>
            </w:tcPrChange>
          </w:tcPr>
          <w:p w14:paraId="5F167780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Example Values</w:t>
            </w:r>
          </w:p>
        </w:tc>
        <w:tc>
          <w:tcPr>
            <w:tcW w:w="2545" w:type="dxa"/>
            <w:tcPrChange w:id="512" w:author="Joey Avniel" w:date="2022-01-10T09:40:00Z">
              <w:tcPr>
                <w:tcW w:w="1701" w:type="dxa"/>
              </w:tcPr>
            </w:tcPrChange>
          </w:tcPr>
          <w:p w14:paraId="7BF35E63" w14:textId="77777777" w:rsidR="007B1A70" w:rsidRDefault="007B1A70" w:rsidP="007B1A70">
            <w:pPr>
              <w:rPr>
                <w:rFonts w:eastAsia="Times New Roman"/>
                <w:b/>
                <w:bCs/>
              </w:rPr>
            </w:pPr>
            <w:r w:rsidRPr="2547986E">
              <w:rPr>
                <w:rFonts w:eastAsia="Times New Roman"/>
                <w:b/>
                <w:bCs/>
              </w:rPr>
              <w:t>Comments</w:t>
            </w:r>
          </w:p>
        </w:tc>
      </w:tr>
      <w:tr w:rsidR="007B1A70" w14:paraId="54621ADE" w14:textId="77777777" w:rsidTr="007B1A70">
        <w:tc>
          <w:tcPr>
            <w:tcW w:w="3546" w:type="dxa"/>
            <w:vAlign w:val="bottom"/>
            <w:tcPrChange w:id="513" w:author="Joey Avniel" w:date="2022-01-10T09:40:00Z">
              <w:tcPr>
                <w:tcW w:w="3546" w:type="dxa"/>
              </w:tcPr>
            </w:tcPrChange>
          </w:tcPr>
          <w:p w14:paraId="32BFF9CA" w14:textId="73B98FF2" w:rsidR="007B1A70" w:rsidRPr="007B1A70" w:rsidRDefault="00080584" w:rsidP="007B1A70">
            <w:pPr>
              <w:spacing w:line="259" w:lineRule="auto"/>
              <w:rPr>
                <w:color w:val="000000"/>
                <w:sz w:val="20"/>
                <w:szCs w:val="20"/>
                <w:shd w:val="clear" w:color="auto" w:fill="E8F2FE"/>
                <w:rPrChange w:id="514" w:author="Joey Avniel" w:date="2022-01-10T09:40:00Z">
                  <w:rPr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CA34BA">
              <w:rPr>
                <w:rFonts w:eastAsiaTheme="minorEastAsia" w:cstheme="minorHAnsi"/>
                <w:sz w:val="18"/>
                <w:szCs w:val="18"/>
              </w:rPr>
              <w:t>WORKING DAY CALENDAR DATE</w:t>
            </w:r>
          </w:p>
        </w:tc>
        <w:tc>
          <w:tcPr>
            <w:tcW w:w="3026" w:type="dxa"/>
            <w:vAlign w:val="bottom"/>
            <w:tcPrChange w:id="515" w:author="Joey Avniel" w:date="2022-01-10T09:40:00Z">
              <w:tcPr>
                <w:tcW w:w="3969" w:type="dxa"/>
              </w:tcPr>
            </w:tcPrChange>
          </w:tcPr>
          <w:p w14:paraId="09DE7D5F" w14:textId="398D8F36" w:rsidR="007B1A70" w:rsidRDefault="007B1A70" w:rsidP="007B1A70">
            <w:pPr>
              <w:spacing w:line="259" w:lineRule="auto"/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CALENDAR_DATE</w:t>
            </w:r>
          </w:p>
        </w:tc>
        <w:tc>
          <w:tcPr>
            <w:tcW w:w="1800" w:type="dxa"/>
            <w:tcPrChange w:id="516" w:author="Joey Avniel" w:date="2022-01-10T09:40:00Z">
              <w:tcPr>
                <w:tcW w:w="1701" w:type="dxa"/>
              </w:tcPr>
            </w:tcPrChange>
          </w:tcPr>
          <w:p w14:paraId="377C67D3" w14:textId="77777777" w:rsidR="007B1A70" w:rsidRDefault="007B1A70" w:rsidP="007B1A70">
            <w:pPr>
              <w:rPr>
                <w:rFonts w:eastAsia="Times New Roman"/>
              </w:rPr>
            </w:pPr>
          </w:p>
        </w:tc>
        <w:tc>
          <w:tcPr>
            <w:tcW w:w="2545" w:type="dxa"/>
            <w:tcPrChange w:id="517" w:author="Joey Avniel" w:date="2022-01-10T09:40:00Z">
              <w:tcPr>
                <w:tcW w:w="1701" w:type="dxa"/>
              </w:tcPr>
            </w:tcPrChange>
          </w:tcPr>
          <w:p w14:paraId="3AA7D9FA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58394BEF" w14:textId="77777777" w:rsidTr="007B1A70">
        <w:tc>
          <w:tcPr>
            <w:tcW w:w="3546" w:type="dxa"/>
            <w:vAlign w:val="bottom"/>
            <w:tcPrChange w:id="518" w:author="Joey Avniel" w:date="2022-01-10T09:40:00Z">
              <w:tcPr>
                <w:tcW w:w="3546" w:type="dxa"/>
              </w:tcPr>
            </w:tcPrChange>
          </w:tcPr>
          <w:p w14:paraId="52ADA8B0" w14:textId="1E3881AC" w:rsidR="007B1A70" w:rsidRPr="007B1A70" w:rsidRDefault="007B1A70" w:rsidP="007B1A70">
            <w:pPr>
              <w:spacing w:line="259" w:lineRule="auto"/>
              <w:rPr>
                <w:color w:val="000000"/>
                <w:sz w:val="20"/>
                <w:szCs w:val="20"/>
                <w:shd w:val="clear" w:color="auto" w:fill="E8F2FE"/>
                <w:rPrChange w:id="519" w:author="Joey Avniel" w:date="2022-01-10T09:40:00Z">
                  <w:rPr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COUNTRY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CD</w:t>
            </w:r>
          </w:p>
        </w:tc>
        <w:tc>
          <w:tcPr>
            <w:tcW w:w="3026" w:type="dxa"/>
            <w:vAlign w:val="bottom"/>
            <w:tcPrChange w:id="520" w:author="Joey Avniel" w:date="2022-01-10T09:40:00Z">
              <w:tcPr>
                <w:tcW w:w="3969" w:type="dxa"/>
              </w:tcPr>
            </w:tcPrChange>
          </w:tcPr>
          <w:p w14:paraId="6B2D534F" w14:textId="06BBDE9E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COUNTRY_CD</w:t>
            </w:r>
          </w:p>
        </w:tc>
        <w:tc>
          <w:tcPr>
            <w:tcW w:w="1800" w:type="dxa"/>
            <w:tcPrChange w:id="521" w:author="Joey Avniel" w:date="2022-01-10T09:40:00Z">
              <w:tcPr>
                <w:tcW w:w="1701" w:type="dxa"/>
              </w:tcPr>
            </w:tcPrChange>
          </w:tcPr>
          <w:p w14:paraId="44E1E2B4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22" w:author="Joey Avniel" w:date="2022-01-10T09:40:00Z">
              <w:tcPr>
                <w:tcW w:w="1701" w:type="dxa"/>
              </w:tcPr>
            </w:tcPrChange>
          </w:tcPr>
          <w:p w14:paraId="28C2E789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411A1745" w14:textId="77777777" w:rsidTr="007B1A70">
        <w:tc>
          <w:tcPr>
            <w:tcW w:w="3546" w:type="dxa"/>
            <w:vAlign w:val="bottom"/>
            <w:tcPrChange w:id="523" w:author="Joey Avniel" w:date="2022-01-10T09:40:00Z">
              <w:tcPr>
                <w:tcW w:w="3546" w:type="dxa"/>
              </w:tcPr>
            </w:tcPrChange>
          </w:tcPr>
          <w:p w14:paraId="2922EF82" w14:textId="5FDE3FFA" w:rsidR="007B1A70" w:rsidRPr="007B1A70" w:rsidRDefault="007B1A70" w:rsidP="007B1A70">
            <w:pPr>
              <w:spacing w:line="259" w:lineRule="auto"/>
              <w:rPr>
                <w:color w:val="000000"/>
                <w:sz w:val="20"/>
                <w:szCs w:val="20"/>
                <w:shd w:val="clear" w:color="auto" w:fill="E8F2FE"/>
                <w:rPrChange w:id="524" w:author="Joey Avniel" w:date="2022-01-10T09:40:00Z">
                  <w:rPr>
                    <w:b/>
                    <w:color w:val="FF0000"/>
                    <w:sz w:val="24"/>
                    <w:szCs w:val="24"/>
                  </w:rPr>
                </w:rPrChange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TENANT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CD</w:t>
            </w:r>
          </w:p>
        </w:tc>
        <w:tc>
          <w:tcPr>
            <w:tcW w:w="3026" w:type="dxa"/>
            <w:vAlign w:val="bottom"/>
            <w:tcPrChange w:id="525" w:author="Joey Avniel" w:date="2022-01-10T09:40:00Z">
              <w:tcPr>
                <w:tcW w:w="3969" w:type="dxa"/>
              </w:tcPr>
            </w:tcPrChange>
          </w:tcPr>
          <w:p w14:paraId="3C4B2658" w14:textId="7057F843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TENANT_CD</w:t>
            </w:r>
          </w:p>
        </w:tc>
        <w:tc>
          <w:tcPr>
            <w:tcW w:w="1800" w:type="dxa"/>
            <w:tcPrChange w:id="526" w:author="Joey Avniel" w:date="2022-01-10T09:40:00Z">
              <w:tcPr>
                <w:tcW w:w="1701" w:type="dxa"/>
              </w:tcPr>
            </w:tcPrChange>
          </w:tcPr>
          <w:p w14:paraId="2A0AC8D3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27" w:author="Joey Avniel" w:date="2022-01-10T09:40:00Z">
              <w:tcPr>
                <w:tcW w:w="1701" w:type="dxa"/>
              </w:tcPr>
            </w:tcPrChange>
          </w:tcPr>
          <w:p w14:paraId="7AC70BBC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16516102" w14:textId="77777777" w:rsidTr="007B1A70">
        <w:tc>
          <w:tcPr>
            <w:tcW w:w="3546" w:type="dxa"/>
            <w:vAlign w:val="bottom"/>
            <w:tcPrChange w:id="528" w:author="Joey Avniel" w:date="2022-01-10T09:40:00Z">
              <w:tcPr>
                <w:tcW w:w="3546" w:type="dxa"/>
              </w:tcPr>
            </w:tcPrChange>
          </w:tcPr>
          <w:p w14:paraId="20FB822B" w14:textId="384F5972" w:rsidR="007B1A70" w:rsidRPr="007B1A70" w:rsidRDefault="00080584" w:rsidP="007B1A70">
            <w:pPr>
              <w:rPr>
                <w:color w:val="000000"/>
                <w:sz w:val="20"/>
                <w:szCs w:val="20"/>
                <w:shd w:val="clear" w:color="auto" w:fill="E8F2FE"/>
                <w:rPrChange w:id="529" w:author="Joey Avniel" w:date="2022-01-10T09:40:00Z">
                  <w:rPr>
                    <w:rFonts w:eastAsia="Times New Roman" w:cstheme="minorHAnsi"/>
                    <w:b/>
                    <w:color w:val="FF0000"/>
                  </w:rPr>
                </w:rPrChange>
              </w:rPr>
            </w:pPr>
            <w:r w:rsidRPr="00CA34BA">
              <w:rPr>
                <w:rFonts w:eastAsiaTheme="minorEastAsia" w:cstheme="minorHAnsi"/>
                <w:sz w:val="18"/>
                <w:szCs w:val="18"/>
              </w:rPr>
              <w:t>WORKING DAY EXCHANGE CD</w:t>
            </w:r>
          </w:p>
        </w:tc>
        <w:tc>
          <w:tcPr>
            <w:tcW w:w="3026" w:type="dxa"/>
            <w:vAlign w:val="bottom"/>
            <w:tcPrChange w:id="530" w:author="Joey Avniel" w:date="2022-01-10T09:40:00Z">
              <w:tcPr>
                <w:tcW w:w="3969" w:type="dxa"/>
              </w:tcPr>
            </w:tcPrChange>
          </w:tcPr>
          <w:p w14:paraId="6BBD65C3" w14:textId="79DC0A43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EXCHANGE_CD</w:t>
            </w:r>
          </w:p>
        </w:tc>
        <w:tc>
          <w:tcPr>
            <w:tcW w:w="1800" w:type="dxa"/>
            <w:tcPrChange w:id="531" w:author="Joey Avniel" w:date="2022-01-10T09:40:00Z">
              <w:tcPr>
                <w:tcW w:w="1701" w:type="dxa"/>
              </w:tcPr>
            </w:tcPrChange>
          </w:tcPr>
          <w:p w14:paraId="5BF5E83E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32" w:author="Joey Avniel" w:date="2022-01-10T09:40:00Z">
              <w:tcPr>
                <w:tcW w:w="1701" w:type="dxa"/>
              </w:tcPr>
            </w:tcPrChange>
          </w:tcPr>
          <w:p w14:paraId="03DB7CDA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02724F50" w14:textId="77777777" w:rsidTr="007B1A70">
        <w:tc>
          <w:tcPr>
            <w:tcW w:w="3546" w:type="dxa"/>
            <w:vAlign w:val="bottom"/>
            <w:tcPrChange w:id="533" w:author="Joey Avniel" w:date="2022-01-10T09:40:00Z">
              <w:tcPr>
                <w:tcW w:w="3546" w:type="dxa"/>
              </w:tcPr>
            </w:tcPrChange>
          </w:tcPr>
          <w:p w14:paraId="4B034AD7" w14:textId="2F4D8703" w:rsidR="007B1A70" w:rsidRDefault="00080584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  <w:r w:rsidRPr="00CA34BA">
              <w:rPr>
                <w:rFonts w:eastAsiaTheme="minorEastAsia" w:cstheme="minorHAnsi"/>
                <w:sz w:val="18"/>
                <w:szCs w:val="18"/>
              </w:rPr>
              <w:t>WORKING DAY IS BUSINESS DAY</w:t>
            </w:r>
          </w:p>
        </w:tc>
        <w:tc>
          <w:tcPr>
            <w:tcW w:w="3026" w:type="dxa"/>
            <w:vAlign w:val="bottom"/>
            <w:tcPrChange w:id="534" w:author="Joey Avniel" w:date="2022-01-10T09:40:00Z">
              <w:tcPr>
                <w:tcW w:w="3969" w:type="dxa"/>
              </w:tcPr>
            </w:tcPrChange>
          </w:tcPr>
          <w:p w14:paraId="585AEE06" w14:textId="0982AA26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IS_BUSINESS_DAY</w:t>
            </w:r>
          </w:p>
        </w:tc>
        <w:tc>
          <w:tcPr>
            <w:tcW w:w="1800" w:type="dxa"/>
            <w:tcPrChange w:id="535" w:author="Joey Avniel" w:date="2022-01-10T09:40:00Z">
              <w:tcPr>
                <w:tcW w:w="1701" w:type="dxa"/>
              </w:tcPr>
            </w:tcPrChange>
          </w:tcPr>
          <w:p w14:paraId="336A46CE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36" w:author="Joey Avniel" w:date="2022-01-10T09:40:00Z">
              <w:tcPr>
                <w:tcW w:w="1701" w:type="dxa"/>
              </w:tcPr>
            </w:tcPrChange>
          </w:tcPr>
          <w:p w14:paraId="0F2B1286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13FA7207" w14:textId="77777777" w:rsidTr="007B1A70">
        <w:tc>
          <w:tcPr>
            <w:tcW w:w="3546" w:type="dxa"/>
            <w:vAlign w:val="bottom"/>
            <w:tcPrChange w:id="537" w:author="Joey Avniel" w:date="2022-01-10T09:40:00Z">
              <w:tcPr>
                <w:tcW w:w="3546" w:type="dxa"/>
              </w:tcPr>
            </w:tcPrChange>
          </w:tcPr>
          <w:p w14:paraId="76595F1D" w14:textId="484A5621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HOLIDAY</w:t>
            </w:r>
          </w:p>
        </w:tc>
        <w:tc>
          <w:tcPr>
            <w:tcW w:w="3026" w:type="dxa"/>
            <w:vAlign w:val="bottom"/>
            <w:tcPrChange w:id="538" w:author="Joey Avniel" w:date="2022-01-10T09:40:00Z">
              <w:tcPr>
                <w:tcW w:w="3969" w:type="dxa"/>
              </w:tcPr>
            </w:tcPrChange>
          </w:tcPr>
          <w:p w14:paraId="5DA2DE70" w14:textId="74C62661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IS_HOLIDAY</w:t>
            </w:r>
          </w:p>
        </w:tc>
        <w:tc>
          <w:tcPr>
            <w:tcW w:w="1800" w:type="dxa"/>
            <w:tcPrChange w:id="539" w:author="Joey Avniel" w:date="2022-01-10T09:40:00Z">
              <w:tcPr>
                <w:tcW w:w="1701" w:type="dxa"/>
              </w:tcPr>
            </w:tcPrChange>
          </w:tcPr>
          <w:p w14:paraId="4C3C45AE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40" w:author="Joey Avniel" w:date="2022-01-10T09:40:00Z">
              <w:tcPr>
                <w:tcW w:w="1701" w:type="dxa"/>
              </w:tcPr>
            </w:tcPrChange>
          </w:tcPr>
          <w:p w14:paraId="3F49F9A1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73701E66" w14:textId="77777777" w:rsidTr="007B1A70">
        <w:tc>
          <w:tcPr>
            <w:tcW w:w="3546" w:type="dxa"/>
            <w:vAlign w:val="bottom"/>
            <w:tcPrChange w:id="541" w:author="Joey Avniel" w:date="2022-01-10T09:40:00Z">
              <w:tcPr>
                <w:tcW w:w="3546" w:type="dxa"/>
              </w:tcPr>
            </w:tcPrChange>
          </w:tcPr>
          <w:p w14:paraId="09F53689" w14:textId="6597B98B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MONTH_END</w:t>
            </w:r>
          </w:p>
        </w:tc>
        <w:tc>
          <w:tcPr>
            <w:tcW w:w="3026" w:type="dxa"/>
            <w:vAlign w:val="bottom"/>
            <w:tcPrChange w:id="542" w:author="Joey Avniel" w:date="2022-01-10T09:40:00Z">
              <w:tcPr>
                <w:tcW w:w="3969" w:type="dxa"/>
              </w:tcPr>
            </w:tcPrChange>
          </w:tcPr>
          <w:p w14:paraId="1F39DDE5" w14:textId="70BB4861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IS_MONTH_END</w:t>
            </w:r>
          </w:p>
        </w:tc>
        <w:tc>
          <w:tcPr>
            <w:tcW w:w="1800" w:type="dxa"/>
            <w:tcPrChange w:id="543" w:author="Joey Avniel" w:date="2022-01-10T09:40:00Z">
              <w:tcPr>
                <w:tcW w:w="1701" w:type="dxa"/>
              </w:tcPr>
            </w:tcPrChange>
          </w:tcPr>
          <w:p w14:paraId="0A024F8B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44" w:author="Joey Avniel" w:date="2022-01-10T09:40:00Z">
              <w:tcPr>
                <w:tcW w:w="1701" w:type="dxa"/>
              </w:tcPr>
            </w:tcPrChange>
          </w:tcPr>
          <w:p w14:paraId="15B24790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726C84B6" w14:textId="77777777" w:rsidTr="007B1A70">
        <w:tc>
          <w:tcPr>
            <w:tcW w:w="3546" w:type="dxa"/>
            <w:vAlign w:val="bottom"/>
            <w:tcPrChange w:id="545" w:author="Joey Avniel" w:date="2022-01-10T09:40:00Z">
              <w:tcPr>
                <w:tcW w:w="3546" w:type="dxa"/>
              </w:tcPr>
            </w:tcPrChange>
          </w:tcPr>
          <w:p w14:paraId="2F4B2D03" w14:textId="487CC245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SHORT_DAY</w:t>
            </w:r>
          </w:p>
        </w:tc>
        <w:tc>
          <w:tcPr>
            <w:tcW w:w="3026" w:type="dxa"/>
            <w:vAlign w:val="bottom"/>
            <w:tcPrChange w:id="546" w:author="Joey Avniel" w:date="2022-01-10T09:40:00Z">
              <w:tcPr>
                <w:tcW w:w="3969" w:type="dxa"/>
              </w:tcPr>
            </w:tcPrChange>
          </w:tcPr>
          <w:p w14:paraId="720A8C9A" w14:textId="5BD495DE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IS_SHORT_DAY</w:t>
            </w:r>
          </w:p>
        </w:tc>
        <w:tc>
          <w:tcPr>
            <w:tcW w:w="1800" w:type="dxa"/>
            <w:tcPrChange w:id="547" w:author="Joey Avniel" w:date="2022-01-10T09:40:00Z">
              <w:tcPr>
                <w:tcW w:w="1701" w:type="dxa"/>
              </w:tcPr>
            </w:tcPrChange>
          </w:tcPr>
          <w:p w14:paraId="19C0D8D9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48" w:author="Joey Avniel" w:date="2022-01-10T09:40:00Z">
              <w:tcPr>
                <w:tcW w:w="1701" w:type="dxa"/>
              </w:tcPr>
            </w:tcPrChange>
          </w:tcPr>
          <w:p w14:paraId="164BBBB3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  <w:tr w:rsidR="007B1A70" w14:paraId="01C767F0" w14:textId="77777777" w:rsidTr="007B1A70">
        <w:tc>
          <w:tcPr>
            <w:tcW w:w="3546" w:type="dxa"/>
            <w:vAlign w:val="bottom"/>
            <w:tcPrChange w:id="549" w:author="Joey Avniel" w:date="2022-01-10T09:40:00Z">
              <w:tcPr>
                <w:tcW w:w="3546" w:type="dxa"/>
              </w:tcPr>
            </w:tcPrChange>
          </w:tcPr>
          <w:p w14:paraId="7D20D7A3" w14:textId="13537F2F" w:rsidR="007B1A70" w:rsidRDefault="007B1A70" w:rsidP="007B1A70">
            <w:pPr>
              <w:rPr>
                <w:color w:val="000000"/>
                <w:sz w:val="20"/>
                <w:szCs w:val="20"/>
                <w:shd w:val="clear" w:color="auto" w:fill="E8F2FE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TO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BE</w:t>
            </w:r>
            <w:r>
              <w:rPr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DELETED</w:t>
            </w:r>
          </w:p>
        </w:tc>
        <w:tc>
          <w:tcPr>
            <w:tcW w:w="3026" w:type="dxa"/>
            <w:vAlign w:val="bottom"/>
            <w:tcPrChange w:id="550" w:author="Joey Avniel" w:date="2022-01-10T09:40:00Z">
              <w:tcPr>
                <w:tcW w:w="3969" w:type="dxa"/>
              </w:tcPr>
            </w:tcPrChange>
          </w:tcPr>
          <w:p w14:paraId="6FFD8890" w14:textId="05863D65" w:rsidR="007B1A70" w:rsidRDefault="007B1A70" w:rsidP="007B1A70">
            <w:pPr>
              <w:rPr>
                <w:sz w:val="24"/>
                <w:szCs w:val="24"/>
              </w:rPr>
            </w:pPr>
            <w:r w:rsidRPr="008C4919">
              <w:rPr>
                <w:color w:val="000000"/>
                <w:sz w:val="20"/>
                <w:szCs w:val="20"/>
                <w:shd w:val="clear" w:color="auto" w:fill="E8F2FE"/>
              </w:rPr>
              <w:t>IS_TO_BE_DELETED</w:t>
            </w:r>
          </w:p>
        </w:tc>
        <w:tc>
          <w:tcPr>
            <w:tcW w:w="1800" w:type="dxa"/>
            <w:tcPrChange w:id="551" w:author="Joey Avniel" w:date="2022-01-10T09:40:00Z">
              <w:tcPr>
                <w:tcW w:w="1701" w:type="dxa"/>
              </w:tcPr>
            </w:tcPrChange>
          </w:tcPr>
          <w:p w14:paraId="6C6D025B" w14:textId="77777777" w:rsidR="007B1A70" w:rsidRDefault="007B1A70" w:rsidP="007B1A70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45" w:type="dxa"/>
            <w:tcPrChange w:id="552" w:author="Joey Avniel" w:date="2022-01-10T09:40:00Z">
              <w:tcPr>
                <w:tcW w:w="1701" w:type="dxa"/>
              </w:tcPr>
            </w:tcPrChange>
          </w:tcPr>
          <w:p w14:paraId="2D005B9D" w14:textId="77777777" w:rsidR="007B1A70" w:rsidRDefault="007B1A70" w:rsidP="007B1A70">
            <w:pPr>
              <w:rPr>
                <w:rFonts w:eastAsia="Times New Roman"/>
              </w:rPr>
            </w:pPr>
          </w:p>
        </w:tc>
      </w:tr>
    </w:tbl>
    <w:p w14:paraId="10763DF0" w14:textId="3DD6B3D3" w:rsidR="007B1A70" w:rsidRDefault="007B1A70" w:rsidP="00EA4EE3"/>
    <w:p w14:paraId="70BD8BA1" w14:textId="77777777" w:rsidR="00063F16" w:rsidRDefault="00063F16" w:rsidP="00EA4EE3"/>
    <w:p w14:paraId="372F584C" w14:textId="40DF3C6E" w:rsidR="0064470E" w:rsidRPr="00DF5E59" w:rsidRDefault="006753EF" w:rsidP="00F9520A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Other questions</w:t>
      </w:r>
      <w:r w:rsidR="00692C8F" w:rsidRPr="00DF5E59">
        <w:rPr>
          <w:sz w:val="34"/>
          <w:szCs w:val="34"/>
        </w:rPr>
        <w:t>:</w:t>
      </w:r>
    </w:p>
    <w:p w14:paraId="5120715C" w14:textId="262800DF" w:rsidR="006753EF" w:rsidRPr="006753EF" w:rsidRDefault="006753EF" w:rsidP="00BB1C04">
      <w:pPr>
        <w:rPr>
          <w:sz w:val="24"/>
          <w:szCs w:val="24"/>
        </w:rPr>
      </w:pPr>
      <w:r w:rsidRPr="006753EF">
        <w:rPr>
          <w:sz w:val="24"/>
          <w:szCs w:val="24"/>
          <w:highlight w:val="yellow"/>
        </w:rPr>
        <w:t>Supporting suppressed alerts table on day one</w:t>
      </w:r>
    </w:p>
    <w:p w14:paraId="0E73FD82" w14:textId="1BE9F7E2" w:rsidR="00FF34D6" w:rsidRDefault="00FF34D6" w:rsidP="00BB1C04">
      <w:pPr>
        <w:rPr>
          <w:b/>
          <w:bCs/>
          <w:sz w:val="24"/>
          <w:szCs w:val="24"/>
        </w:rPr>
      </w:pPr>
      <w:r w:rsidRPr="00FF34D6">
        <w:rPr>
          <w:b/>
          <w:bCs/>
          <w:sz w:val="24"/>
          <w:szCs w:val="24"/>
          <w:highlight w:val="yellow"/>
        </w:rPr>
        <w:lastRenderedPageBreak/>
        <w:t>Previous process date? = previous month = previous date with alerts?</w:t>
      </w:r>
      <w:r>
        <w:rPr>
          <w:b/>
          <w:bCs/>
          <w:sz w:val="24"/>
          <w:szCs w:val="24"/>
        </w:rPr>
        <w:t xml:space="preserve"> </w:t>
      </w:r>
    </w:p>
    <w:p w14:paraId="79D76AC5" w14:textId="391AE359" w:rsidR="000B6DD0" w:rsidRDefault="000B6DD0" w:rsidP="00BB1C04">
      <w:pPr>
        <w:rPr>
          <w:ins w:id="553" w:author="Joey Avniel" w:date="2022-01-10T09:11:00Z"/>
        </w:rPr>
      </w:pPr>
      <w:r>
        <w:rPr>
          <w:rFonts w:eastAsia="Times New Roman"/>
          <w:color w:val="000000"/>
        </w:rPr>
        <w:t xml:space="preserve">Process Date = </w:t>
      </w:r>
      <w:r>
        <w:t>Day for which reports and detection models are run</w:t>
      </w:r>
    </w:p>
    <w:p w14:paraId="57909736" w14:textId="6105D033" w:rsidR="00CE7E37" w:rsidRDefault="00CE7E37" w:rsidP="00BB1C04">
      <w:pPr>
        <w:rPr>
          <w:ins w:id="554" w:author="Joey Avniel" w:date="2022-01-10T09:11:00Z"/>
        </w:rPr>
      </w:pPr>
    </w:p>
    <w:p w14:paraId="37112FB6" w14:textId="4849A7B8" w:rsidR="00CE7E37" w:rsidRDefault="008316BC" w:rsidP="00BB1C04">
      <w:pPr>
        <w:rPr>
          <w:ins w:id="555" w:author="Joey Avniel" w:date="2022-01-10T09:11:00Z"/>
        </w:rPr>
      </w:pPr>
      <w:ins w:id="556" w:author="Joey Avniel" w:date="2022-01-11T16:30:00Z">
        <w:r>
          <w:t xml:space="preserve">Actimize: </w:t>
        </w:r>
      </w:ins>
    </w:p>
    <w:tbl>
      <w:tblPr>
        <w:tblW w:w="1130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3520"/>
        <w:gridCol w:w="960"/>
        <w:gridCol w:w="3920"/>
      </w:tblGrid>
      <w:tr w:rsidR="008316BC" w14:paraId="085445A9" w14:textId="77777777" w:rsidTr="008316BC">
        <w:trPr>
          <w:trHeight w:val="600"/>
          <w:ins w:id="557" w:author="Joey Avniel" w:date="2022-01-11T16:30:00Z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CE64E" w14:textId="77777777" w:rsidR="008316BC" w:rsidRDefault="008316BC">
            <w:pPr>
              <w:rPr>
                <w:ins w:id="558" w:author="Joey Avniel" w:date="2022-01-11T16:30:00Z"/>
                <w:color w:val="000000"/>
              </w:rPr>
            </w:pPr>
            <w:ins w:id="559" w:author="Joey Avniel" w:date="2022-01-11T16:30:00Z">
              <w:r>
                <w:rPr>
                  <w:color w:val="000000"/>
                </w:rPr>
                <w:t>INSTRUMENT_SUB_TYPE</w:t>
              </w:r>
            </w:ins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BEC44" w14:textId="77777777" w:rsidR="008316BC" w:rsidRDefault="008316BC">
            <w:pPr>
              <w:rPr>
                <w:ins w:id="560" w:author="Joey Avniel" w:date="2022-01-11T16:30:00Z"/>
                <w:color w:val="000000"/>
              </w:rPr>
            </w:pPr>
            <w:ins w:id="561" w:author="Joey Avniel" w:date="2022-01-11T16:30:00Z">
              <w:r>
                <w:rPr>
                  <w:color w:val="000000"/>
                </w:rPr>
                <w:t>INSTRUMENT_SUB_TYPE_CD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3D3CD" w14:textId="77777777" w:rsidR="008316BC" w:rsidRDefault="008316BC">
            <w:pPr>
              <w:rPr>
                <w:ins w:id="562" w:author="Joey Avniel" w:date="2022-01-11T16:30:00Z"/>
                <w:color w:val="000000"/>
              </w:rPr>
            </w:pPr>
            <w:ins w:id="563" w:author="Joey Avniel" w:date="2022-01-11T16:30:00Z">
              <w:r>
                <w:rPr>
                  <w:color w:val="000000"/>
                </w:rPr>
                <w:t>FND</w:t>
              </w:r>
            </w:ins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15D47" w14:textId="77777777" w:rsidR="008316BC" w:rsidRDefault="008316BC">
            <w:pPr>
              <w:rPr>
                <w:ins w:id="564" w:author="Joey Avniel" w:date="2022-01-11T16:30:00Z"/>
                <w:color w:val="000000"/>
              </w:rPr>
            </w:pPr>
            <w:ins w:id="565" w:author="Joey Avniel" w:date="2022-01-11T16:30:00Z">
              <w:r>
                <w:rPr>
                  <w:color w:val="000000"/>
                </w:rPr>
                <w:t>Funds</w:t>
              </w:r>
            </w:ins>
          </w:p>
        </w:tc>
      </w:tr>
      <w:tr w:rsidR="008316BC" w14:paraId="6E2AEB58" w14:textId="77777777" w:rsidTr="008316BC">
        <w:trPr>
          <w:trHeight w:val="600"/>
          <w:ins w:id="566" w:author="Joey Avniel" w:date="2022-01-11T16:30:00Z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12835" w14:textId="77777777" w:rsidR="008316BC" w:rsidRDefault="008316BC">
            <w:pPr>
              <w:rPr>
                <w:ins w:id="567" w:author="Joey Avniel" w:date="2022-01-11T16:30:00Z"/>
                <w:color w:val="000000"/>
              </w:rPr>
            </w:pPr>
            <w:ins w:id="568" w:author="Joey Avniel" w:date="2022-01-11T16:30:00Z">
              <w:r>
                <w:rPr>
                  <w:color w:val="000000"/>
                </w:rPr>
                <w:t>INSTRUMENT_SUB_TYPE</w:t>
              </w:r>
            </w:ins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03B7D" w14:textId="77777777" w:rsidR="008316BC" w:rsidRDefault="008316BC">
            <w:pPr>
              <w:rPr>
                <w:ins w:id="569" w:author="Joey Avniel" w:date="2022-01-11T16:30:00Z"/>
                <w:color w:val="000000"/>
              </w:rPr>
            </w:pPr>
            <w:ins w:id="570" w:author="Joey Avniel" w:date="2022-01-11T16:30:00Z">
              <w:r>
                <w:rPr>
                  <w:color w:val="000000"/>
                </w:rPr>
                <w:t>INSTRUMENT_SUB_TYPE_CD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71A20" w14:textId="77777777" w:rsidR="008316BC" w:rsidRDefault="008316BC">
            <w:pPr>
              <w:rPr>
                <w:ins w:id="571" w:author="Joey Avniel" w:date="2022-01-11T16:30:00Z"/>
                <w:color w:val="000000"/>
              </w:rPr>
            </w:pPr>
            <w:ins w:id="572" w:author="Joey Avniel" w:date="2022-01-11T16:30:00Z">
              <w:r>
                <w:rPr>
                  <w:color w:val="000000"/>
                </w:rPr>
                <w:t>MFU</w:t>
              </w:r>
            </w:ins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23728" w14:textId="77777777" w:rsidR="008316BC" w:rsidRDefault="008316BC">
            <w:pPr>
              <w:rPr>
                <w:ins w:id="573" w:author="Joey Avniel" w:date="2022-01-11T16:30:00Z"/>
                <w:color w:val="000000"/>
              </w:rPr>
            </w:pPr>
            <w:ins w:id="574" w:author="Joey Avniel" w:date="2022-01-11T16:30:00Z">
              <w:r>
                <w:rPr>
                  <w:color w:val="000000"/>
                </w:rPr>
                <w:t>Mutual Fund</w:t>
              </w:r>
            </w:ins>
          </w:p>
        </w:tc>
      </w:tr>
      <w:tr w:rsidR="008316BC" w14:paraId="0C801451" w14:textId="77777777" w:rsidTr="008316BC">
        <w:trPr>
          <w:trHeight w:val="600"/>
          <w:ins w:id="575" w:author="Joey Avniel" w:date="2022-01-11T16:30:00Z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38BCC" w14:textId="77777777" w:rsidR="008316BC" w:rsidRDefault="008316BC">
            <w:pPr>
              <w:rPr>
                <w:ins w:id="576" w:author="Joey Avniel" w:date="2022-01-11T16:30:00Z"/>
                <w:color w:val="000000"/>
              </w:rPr>
            </w:pPr>
            <w:ins w:id="577" w:author="Joey Avniel" w:date="2022-01-11T16:30:00Z">
              <w:r>
                <w:rPr>
                  <w:color w:val="000000"/>
                </w:rPr>
                <w:t>INSTRUMENT_SUB_TYPE</w:t>
              </w:r>
            </w:ins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702A0" w14:textId="77777777" w:rsidR="008316BC" w:rsidRDefault="008316BC">
            <w:pPr>
              <w:rPr>
                <w:ins w:id="578" w:author="Joey Avniel" w:date="2022-01-11T16:30:00Z"/>
                <w:color w:val="000000"/>
              </w:rPr>
            </w:pPr>
            <w:ins w:id="579" w:author="Joey Avniel" w:date="2022-01-11T16:30:00Z">
              <w:r>
                <w:rPr>
                  <w:color w:val="000000"/>
                </w:rPr>
                <w:t>INSTRUMENT_SUB_TYPE_CD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C9528" w14:textId="77777777" w:rsidR="008316BC" w:rsidRDefault="008316BC">
            <w:pPr>
              <w:rPr>
                <w:ins w:id="580" w:author="Joey Avniel" w:date="2022-01-11T16:30:00Z"/>
                <w:color w:val="000000"/>
              </w:rPr>
            </w:pPr>
            <w:ins w:id="581" w:author="Joey Avniel" w:date="2022-01-11T16:30:00Z">
              <w:r>
                <w:rPr>
                  <w:color w:val="000000"/>
                </w:rPr>
                <w:t>OPT</w:t>
              </w:r>
            </w:ins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301FC" w14:textId="77777777" w:rsidR="008316BC" w:rsidRDefault="008316BC">
            <w:pPr>
              <w:rPr>
                <w:ins w:id="582" w:author="Joey Avniel" w:date="2022-01-11T16:30:00Z"/>
                <w:color w:val="000000"/>
              </w:rPr>
            </w:pPr>
            <w:ins w:id="583" w:author="Joey Avniel" w:date="2022-01-11T16:30:00Z">
              <w:r>
                <w:rPr>
                  <w:color w:val="000000"/>
                </w:rPr>
                <w:t>Option</w:t>
              </w:r>
            </w:ins>
          </w:p>
        </w:tc>
      </w:tr>
      <w:tr w:rsidR="008316BC" w14:paraId="1EDB9B9A" w14:textId="77777777" w:rsidTr="008316BC">
        <w:trPr>
          <w:trHeight w:val="600"/>
          <w:ins w:id="584" w:author="Joey Avniel" w:date="2022-01-11T16:30:00Z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0CF7" w14:textId="77777777" w:rsidR="008316BC" w:rsidRDefault="008316BC">
            <w:pPr>
              <w:rPr>
                <w:ins w:id="585" w:author="Joey Avniel" w:date="2022-01-11T16:30:00Z"/>
                <w:color w:val="000000"/>
              </w:rPr>
            </w:pPr>
            <w:ins w:id="586" w:author="Joey Avniel" w:date="2022-01-11T16:30:00Z">
              <w:r>
                <w:rPr>
                  <w:color w:val="000000"/>
                </w:rPr>
                <w:t>INSTRUMENT_SUB_TYPE</w:t>
              </w:r>
            </w:ins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639A4" w14:textId="77777777" w:rsidR="008316BC" w:rsidRDefault="008316BC">
            <w:pPr>
              <w:rPr>
                <w:ins w:id="587" w:author="Joey Avniel" w:date="2022-01-11T16:30:00Z"/>
                <w:color w:val="000000"/>
              </w:rPr>
            </w:pPr>
            <w:ins w:id="588" w:author="Joey Avniel" w:date="2022-01-11T16:30:00Z">
              <w:r>
                <w:rPr>
                  <w:color w:val="000000"/>
                </w:rPr>
                <w:t>INSTRUMENT_SUB_TYPE_CD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E4794" w14:textId="77777777" w:rsidR="008316BC" w:rsidRDefault="008316BC">
            <w:pPr>
              <w:rPr>
                <w:ins w:id="589" w:author="Joey Avniel" w:date="2022-01-11T16:30:00Z"/>
                <w:color w:val="000000"/>
              </w:rPr>
            </w:pPr>
            <w:ins w:id="590" w:author="Joey Avniel" w:date="2022-01-11T16:30:00Z">
              <w:r>
                <w:rPr>
                  <w:color w:val="000000"/>
                </w:rPr>
                <w:t>OTH</w:t>
              </w:r>
            </w:ins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CF47A" w14:textId="77777777" w:rsidR="008316BC" w:rsidRDefault="008316BC">
            <w:pPr>
              <w:rPr>
                <w:ins w:id="591" w:author="Joey Avniel" w:date="2022-01-11T16:30:00Z"/>
                <w:color w:val="000000"/>
              </w:rPr>
            </w:pPr>
            <w:ins w:id="592" w:author="Joey Avniel" w:date="2022-01-11T16:30:00Z">
              <w:r>
                <w:rPr>
                  <w:color w:val="000000"/>
                </w:rPr>
                <w:t>Other</w:t>
              </w:r>
            </w:ins>
          </w:p>
        </w:tc>
      </w:tr>
      <w:tr w:rsidR="008316BC" w14:paraId="4A52121A" w14:textId="77777777" w:rsidTr="008316BC">
        <w:trPr>
          <w:trHeight w:val="600"/>
          <w:ins w:id="593" w:author="Joey Avniel" w:date="2022-01-11T16:30:00Z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ED2E05" w14:textId="77777777" w:rsidR="008316BC" w:rsidRDefault="008316BC">
            <w:pPr>
              <w:rPr>
                <w:ins w:id="594" w:author="Joey Avniel" w:date="2022-01-11T16:30:00Z"/>
                <w:color w:val="000000"/>
              </w:rPr>
            </w:pPr>
            <w:ins w:id="595" w:author="Joey Avniel" w:date="2022-01-11T16:30:00Z">
              <w:r>
                <w:rPr>
                  <w:color w:val="000000"/>
                </w:rPr>
                <w:t>INSTRUMENT_TYPE</w:t>
              </w:r>
            </w:ins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0B762B" w14:textId="77777777" w:rsidR="008316BC" w:rsidRDefault="008316BC">
            <w:pPr>
              <w:rPr>
                <w:ins w:id="596" w:author="Joey Avniel" w:date="2022-01-11T16:30:00Z"/>
                <w:color w:val="000000"/>
              </w:rPr>
            </w:pPr>
            <w:ins w:id="597" w:author="Joey Avniel" w:date="2022-01-11T16:30:00Z">
              <w:r>
                <w:rPr>
                  <w:color w:val="000000"/>
                </w:rPr>
                <w:t>INSTRUMENT_TYPE_CD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C12F3C" w14:textId="77777777" w:rsidR="008316BC" w:rsidRDefault="008316BC">
            <w:pPr>
              <w:rPr>
                <w:ins w:id="598" w:author="Joey Avniel" w:date="2022-01-11T16:30:00Z"/>
                <w:color w:val="000000"/>
              </w:rPr>
            </w:pPr>
            <w:ins w:id="599" w:author="Joey Avniel" w:date="2022-01-11T16:30:00Z">
              <w:r>
                <w:rPr>
                  <w:color w:val="000000"/>
                </w:rPr>
                <w:t>FND</w:t>
              </w:r>
            </w:ins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DBB95" w14:textId="77777777" w:rsidR="008316BC" w:rsidRDefault="008316BC">
            <w:pPr>
              <w:rPr>
                <w:ins w:id="600" w:author="Joey Avniel" w:date="2022-01-11T16:30:00Z"/>
                <w:color w:val="000000"/>
              </w:rPr>
            </w:pPr>
            <w:ins w:id="601" w:author="Joey Avniel" w:date="2022-01-11T16:30:00Z">
              <w:r>
                <w:rPr>
                  <w:color w:val="000000"/>
                </w:rPr>
                <w:t>Funds</w:t>
              </w:r>
            </w:ins>
          </w:p>
        </w:tc>
      </w:tr>
      <w:tr w:rsidR="008316BC" w14:paraId="1F4B012B" w14:textId="77777777" w:rsidTr="008316BC">
        <w:trPr>
          <w:trHeight w:val="600"/>
          <w:ins w:id="602" w:author="Joey Avniel" w:date="2022-01-11T16:30:00Z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8D5A85" w14:textId="77777777" w:rsidR="008316BC" w:rsidRDefault="008316BC">
            <w:pPr>
              <w:rPr>
                <w:ins w:id="603" w:author="Joey Avniel" w:date="2022-01-11T16:30:00Z"/>
                <w:color w:val="000000"/>
              </w:rPr>
            </w:pPr>
            <w:ins w:id="604" w:author="Joey Avniel" w:date="2022-01-11T16:30:00Z">
              <w:r>
                <w:rPr>
                  <w:color w:val="000000"/>
                </w:rPr>
                <w:t>INSTRUMENT_TYPE</w:t>
              </w:r>
            </w:ins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66972" w14:textId="77777777" w:rsidR="008316BC" w:rsidRDefault="008316BC">
            <w:pPr>
              <w:rPr>
                <w:ins w:id="605" w:author="Joey Avniel" w:date="2022-01-11T16:30:00Z"/>
                <w:color w:val="000000"/>
              </w:rPr>
            </w:pPr>
            <w:ins w:id="606" w:author="Joey Avniel" w:date="2022-01-11T16:30:00Z">
              <w:r>
                <w:rPr>
                  <w:color w:val="000000"/>
                </w:rPr>
                <w:t>INSTRUMENT_TYPE_CD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81F0C" w14:textId="77777777" w:rsidR="008316BC" w:rsidRDefault="008316BC">
            <w:pPr>
              <w:rPr>
                <w:ins w:id="607" w:author="Joey Avniel" w:date="2022-01-11T16:30:00Z"/>
                <w:color w:val="000000"/>
              </w:rPr>
            </w:pPr>
            <w:ins w:id="608" w:author="Joey Avniel" w:date="2022-01-11T16:30:00Z">
              <w:r>
                <w:rPr>
                  <w:color w:val="000000"/>
                </w:rPr>
                <w:t>OPT</w:t>
              </w:r>
            </w:ins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EBC0A9" w14:textId="77777777" w:rsidR="008316BC" w:rsidRDefault="008316BC">
            <w:pPr>
              <w:rPr>
                <w:ins w:id="609" w:author="Joey Avniel" w:date="2022-01-11T16:30:00Z"/>
                <w:color w:val="000000"/>
              </w:rPr>
            </w:pPr>
            <w:ins w:id="610" w:author="Joey Avniel" w:date="2022-01-11T16:30:00Z">
              <w:r>
                <w:rPr>
                  <w:color w:val="000000"/>
                </w:rPr>
                <w:t>Option</w:t>
              </w:r>
            </w:ins>
          </w:p>
        </w:tc>
      </w:tr>
      <w:tr w:rsidR="008316BC" w14:paraId="179EE1E8" w14:textId="77777777" w:rsidTr="008316BC">
        <w:trPr>
          <w:trHeight w:val="600"/>
          <w:ins w:id="611" w:author="Joey Avniel" w:date="2022-01-11T16:30:00Z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88625" w14:textId="77777777" w:rsidR="008316BC" w:rsidRDefault="008316BC">
            <w:pPr>
              <w:rPr>
                <w:ins w:id="612" w:author="Joey Avniel" w:date="2022-01-11T16:30:00Z"/>
                <w:color w:val="000000"/>
              </w:rPr>
            </w:pPr>
            <w:ins w:id="613" w:author="Joey Avniel" w:date="2022-01-11T16:30:00Z">
              <w:r>
                <w:rPr>
                  <w:color w:val="000000"/>
                </w:rPr>
                <w:t>INSTRUMENT_TYPE</w:t>
              </w:r>
            </w:ins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F03C4" w14:textId="77777777" w:rsidR="008316BC" w:rsidRDefault="008316BC">
            <w:pPr>
              <w:rPr>
                <w:ins w:id="614" w:author="Joey Avniel" w:date="2022-01-11T16:30:00Z"/>
                <w:color w:val="000000"/>
              </w:rPr>
            </w:pPr>
            <w:ins w:id="615" w:author="Joey Avniel" w:date="2022-01-11T16:30:00Z">
              <w:r>
                <w:rPr>
                  <w:color w:val="000000"/>
                </w:rPr>
                <w:t>INSTRUMENT_TYPE_CD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07D9A" w14:textId="77777777" w:rsidR="008316BC" w:rsidRDefault="008316BC">
            <w:pPr>
              <w:rPr>
                <w:ins w:id="616" w:author="Joey Avniel" w:date="2022-01-11T16:30:00Z"/>
                <w:color w:val="000000"/>
              </w:rPr>
            </w:pPr>
            <w:ins w:id="617" w:author="Joey Avniel" w:date="2022-01-11T16:30:00Z">
              <w:r>
                <w:rPr>
                  <w:color w:val="000000"/>
                </w:rPr>
                <w:t>OTH</w:t>
              </w:r>
            </w:ins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F391D" w14:textId="77777777" w:rsidR="008316BC" w:rsidRDefault="008316BC">
            <w:pPr>
              <w:rPr>
                <w:ins w:id="618" w:author="Joey Avniel" w:date="2022-01-11T16:30:00Z"/>
                <w:color w:val="000000"/>
              </w:rPr>
            </w:pPr>
            <w:ins w:id="619" w:author="Joey Avniel" w:date="2022-01-11T16:30:00Z">
              <w:r>
                <w:rPr>
                  <w:color w:val="000000"/>
                </w:rPr>
                <w:t>Other</w:t>
              </w:r>
            </w:ins>
          </w:p>
        </w:tc>
      </w:tr>
    </w:tbl>
    <w:p w14:paraId="08D774B0" w14:textId="454D48FD" w:rsidR="00F1215B" w:rsidRDefault="008316BC">
      <w:pPr>
        <w:rPr>
          <w:ins w:id="620" w:author="Joey Avniel" w:date="2022-01-10T16:0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621" w:author="Joey Avniel" w:date="2022-01-11T16:30:00Z">
        <w:r>
          <w:t xml:space="preserve"> </w:t>
        </w:r>
      </w:ins>
      <w:ins w:id="622" w:author="Joey Avniel" w:date="2022-01-10T16:01:00Z">
        <w:r w:rsidR="00F1215B">
          <w:br w:type="page"/>
        </w:r>
      </w:ins>
    </w:p>
    <w:p w14:paraId="685C4C05" w14:textId="1B96F23B" w:rsidR="00CE7E37" w:rsidRDefault="00CE7E37" w:rsidP="00CE7E37">
      <w:pPr>
        <w:pStyle w:val="Heading1"/>
      </w:pPr>
      <w:ins w:id="623" w:author="Joey Avniel" w:date="2022-01-10T09:11:00Z">
        <w:r>
          <w:lastRenderedPageBreak/>
          <w:t xml:space="preserve">Data Sample </w:t>
        </w:r>
      </w:ins>
    </w:p>
    <w:p w14:paraId="2CD70311" w14:textId="15F0763D" w:rsidR="00CE7E37" w:rsidRDefault="002324AB" w:rsidP="00CE7E37">
      <w:bookmarkStart w:id="624" w:name="_Hlk92724458"/>
      <w:r w:rsidRPr="00BF5856">
        <w:rPr>
          <w:rStyle w:val="Strong"/>
          <w:b w:val="0"/>
          <w:bCs w:val="0"/>
          <w:sz w:val="18"/>
          <w:szCs w:val="18"/>
          <w:highlight w:val="magenta"/>
        </w:rPr>
        <w:t>Alternative Product Risk</w:t>
      </w:r>
      <w:ins w:id="625" w:author="Joey Avniel" w:date="2022-01-10T16:16:00Z">
        <w:r w:rsidR="00D90FA9">
          <w:rPr>
            <w:rStyle w:val="Strong"/>
            <w:b w:val="0"/>
            <w:bCs w:val="0"/>
            <w:sz w:val="18"/>
            <w:szCs w:val="18"/>
          </w:rPr>
          <w:t xml:space="preserve"> Level</w:t>
        </w:r>
        <w:bookmarkEnd w:id="624"/>
        <w:r w:rsidR="00D90FA9">
          <w:rPr>
            <w:rStyle w:val="Strong"/>
            <w:b w:val="0"/>
            <w:bCs w:val="0"/>
            <w:sz w:val="18"/>
            <w:szCs w:val="18"/>
          </w:rPr>
          <w:t xml:space="preserve"> </w:t>
        </w:r>
      </w:ins>
    </w:p>
    <w:tbl>
      <w:tblPr>
        <w:tblW w:w="78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626" w:author="Joey Avniel" w:date="2022-01-10T16:01:00Z">
          <w:tblPr>
            <w:tblW w:w="7774" w:type="dxa"/>
            <w:tblInd w:w="1612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9"/>
        <w:gridCol w:w="3580"/>
        <w:gridCol w:w="606"/>
        <w:gridCol w:w="2407"/>
        <w:gridCol w:w="772"/>
        <w:tblGridChange w:id="627">
          <w:tblGrid>
            <w:gridCol w:w="439"/>
            <w:gridCol w:w="3580"/>
            <w:gridCol w:w="606"/>
            <w:gridCol w:w="2407"/>
            <w:gridCol w:w="772"/>
          </w:tblGrid>
        </w:tblGridChange>
      </w:tblGrid>
      <w:tr w:rsidR="002324AB" w14:paraId="6B6D2226" w14:textId="77777777" w:rsidTr="00F1215B">
        <w:trPr>
          <w:trHeight w:val="255"/>
          <w:trPrChange w:id="628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29" w:author="Joey Avniel" w:date="2022-01-10T16:01:00Z">
              <w:tcPr>
                <w:tcW w:w="426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4A45522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0" w:author="Joey Avniel" w:date="2022-01-10T16:01:00Z">
              <w:tcPr>
                <w:tcW w:w="35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F62B4D7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risk_level</w:t>
            </w:r>
            <w:proofErr w:type="spellEnd"/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1" w:author="Joey Avniel" w:date="2022-01-10T16:01:00Z">
              <w:tcPr>
                <w:tcW w:w="59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8C0A4DA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2" w:author="Joey Avniel" w:date="2022-01-10T16:01:00Z">
              <w:tcPr>
                <w:tcW w:w="240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18105B3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alternative_product_type</w:t>
            </w:r>
            <w:proofErr w:type="spellEnd"/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3" w:author="Joey Avniel" w:date="2022-01-10T16:01:00Z">
              <w:tcPr>
                <w:tcW w:w="77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2DC4A14F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</w:t>
            </w:r>
          </w:p>
        </w:tc>
      </w:tr>
      <w:tr w:rsidR="002324AB" w14:paraId="54AB05C3" w14:textId="77777777" w:rsidTr="00F1215B">
        <w:trPr>
          <w:trHeight w:val="255"/>
          <w:trPrChange w:id="634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5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4C3EC76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6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B5350FE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Hedge Fund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7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6571037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8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515F635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9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6931C22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781918AD" w14:textId="77777777" w:rsidTr="00F1215B">
        <w:trPr>
          <w:trHeight w:val="255"/>
          <w:trPrChange w:id="640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1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008F9A2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2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35D95FE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Derivatives based ETF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3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284FF875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4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EFB6969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5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2E07B0DF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46D6804A" w14:textId="77777777" w:rsidTr="00F1215B">
        <w:trPr>
          <w:trHeight w:val="255"/>
          <w:trPrChange w:id="646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7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5D4917E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8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6DE774C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1 - Long Only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9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F93876F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0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9BF8BA8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1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45DA02B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0996BE82" w14:textId="77777777" w:rsidTr="00F1215B">
        <w:trPr>
          <w:trHeight w:val="255"/>
          <w:trPrChange w:id="652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3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2E047BAA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4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D08E7FE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Principal Protected Note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5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9B9072A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6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2A54B4E5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7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EAC787B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5C195F69" w14:textId="77777777" w:rsidTr="00F1215B">
        <w:trPr>
          <w:trHeight w:val="255"/>
          <w:trPrChange w:id="658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9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7174110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0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227F9B9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1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2A4123C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2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B5C7471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3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4EBFB6D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57460331" w14:textId="77777777" w:rsidTr="00F1215B">
        <w:trPr>
          <w:trHeight w:val="255"/>
          <w:trPrChange w:id="664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5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46E1EAD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6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F9BC364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2 - Option-Based Index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7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5A3A66D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8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23467EE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9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F84087B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56AE87E2" w14:textId="77777777" w:rsidTr="00F1215B">
        <w:trPr>
          <w:trHeight w:val="255"/>
          <w:trPrChange w:id="670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1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3F54498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2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355543B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3 - Barrier Index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3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B8D538B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4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7CADBDA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5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C612AAA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444C162D" w14:textId="77777777" w:rsidTr="00F1215B">
        <w:trPr>
          <w:trHeight w:val="255"/>
          <w:trPrChange w:id="676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7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09FD7ED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8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F2B4504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4 - Other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9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A035A7D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0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DB31695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1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A7637EC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7301EE0F" w14:textId="77777777" w:rsidTr="00F1215B">
        <w:trPr>
          <w:trHeight w:val="255"/>
          <w:trPrChange w:id="682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3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5FB9417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4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F6D04BC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Contingent Convertibles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5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45B539F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6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EA3E4DD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7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08FAD8F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2B5F0AC6" w14:textId="77777777" w:rsidTr="00F1215B">
        <w:trPr>
          <w:trHeight w:val="255"/>
          <w:trPrChange w:id="688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89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2C16AE9C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0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D356591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2 B - Simple Barrier Notes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1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4867626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2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56F36B2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3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692088F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7A6CC0C3" w14:textId="77777777" w:rsidTr="00F1215B">
        <w:trPr>
          <w:trHeight w:val="255"/>
          <w:trPrChange w:id="694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5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82D29F0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6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7AEDE7C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Cannabis - High Risk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7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A9A3675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8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927E046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99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9D3B8FD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4BC50A4C" w14:textId="77777777" w:rsidTr="00F1215B">
        <w:trPr>
          <w:trHeight w:val="255"/>
          <w:trPrChange w:id="700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1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92BE689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2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437EC9C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Cryptoassets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High Risk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3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07D0A84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4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8094EBB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5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81E4189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389FBD93" w14:textId="77777777" w:rsidTr="00F1215B">
        <w:trPr>
          <w:trHeight w:val="255"/>
          <w:trPrChange w:id="706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7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128E42B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8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8C6284C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1B (a/b) – Dividend Growth Notes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09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504F447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0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A1C2DA0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1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60F00D4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57E47DDD" w14:textId="77777777" w:rsidTr="00F1215B">
        <w:trPr>
          <w:trHeight w:val="255"/>
          <w:trPrChange w:id="712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3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3389448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4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C9D6CDE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1B (a) – Dividends Paid Structure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5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E664AE8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6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55459FC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7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00CD8C4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75F4393A" w14:textId="77777777" w:rsidTr="00F1215B">
        <w:trPr>
          <w:trHeight w:val="255"/>
          <w:trPrChange w:id="718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19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3BD7CFF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0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7712A30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1B (b) – Point to Point Structure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1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B6C4E79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2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50B6C65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3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24A42E0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  <w:tr w:rsidR="002324AB" w14:paraId="66CE463B" w14:textId="77777777" w:rsidTr="00F1215B">
        <w:trPr>
          <w:trHeight w:val="255"/>
          <w:trPrChange w:id="724" w:author="Joey Avniel" w:date="2022-01-10T16:01:00Z">
            <w:trPr>
              <w:trHeight w:val="255"/>
            </w:trPr>
          </w:trPrChange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5" w:author="Joey Avniel" w:date="2022-01-10T16:01:00Z">
              <w:tcPr>
                <w:tcW w:w="426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5446C92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6" w:author="Joey Avniel" w:date="2022-01-10T16:01:00Z">
              <w:tcPr>
                <w:tcW w:w="35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D05E93E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2 (c) – Credit Linked Note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7" w:author="Joey Avniel" w:date="2022-01-10T16:01:00Z">
              <w:tcPr>
                <w:tcW w:w="59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6D1BEF4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8" w:author="Joey Avniel" w:date="2022-01-10T16:01:00Z">
              <w:tcPr>
                <w:tcW w:w="240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797386F" w14:textId="77777777" w:rsidR="002324AB" w:rsidRDefault="002324A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29" w:author="Joey Avniel" w:date="2022-01-10T16:01:00Z">
              <w:tcPr>
                <w:tcW w:w="77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F5CD117" w14:textId="77777777" w:rsidR="002324AB" w:rsidRDefault="002324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</w:p>
        </w:tc>
      </w:tr>
    </w:tbl>
    <w:p w14:paraId="5BBF6520" w14:textId="336DC372" w:rsidR="002324AB" w:rsidRDefault="002324AB" w:rsidP="00CE7E37">
      <w:pPr>
        <w:rPr>
          <w:ins w:id="730" w:author="Joey Avniel" w:date="2022-01-10T16:16:00Z"/>
        </w:rPr>
      </w:pPr>
    </w:p>
    <w:p w14:paraId="14EFC355" w14:textId="4D256254" w:rsidR="00D90FA9" w:rsidRDefault="00D90FA9" w:rsidP="00CE7E37">
      <w:ins w:id="731" w:author="Joey Avniel" w:date="2022-01-10T16:16:00Z">
        <w:r>
          <w:rPr>
            <w:rStyle w:val="CommentReference"/>
            <w:rFonts w:eastAsia="Times New Roman"/>
            <w:noProof/>
          </w:rPr>
          <w:drawing>
            <wp:inline distT="0" distB="0" distL="0" distR="0" wp14:anchorId="2E3A112D" wp14:editId="2E0CEF24">
              <wp:extent cx="6534213" cy="1609725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37857" cy="16106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BD38A69" w14:textId="77777777" w:rsidR="002324AB" w:rsidRDefault="002324AB" w:rsidP="00CE7E3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3268"/>
        <w:gridCol w:w="2915"/>
      </w:tblGrid>
      <w:tr w:rsidR="00CE7E37" w:rsidRPr="00560EC8" w14:paraId="386B971D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9D5D65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1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GSS DE0093 - Product Sub Type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4CAB3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2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GSS DE0216 - Product Sub Type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11B28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3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GSS DE0144 - Product Type Code</w:t>
              </w:r>
            </w:hyperlink>
          </w:p>
        </w:tc>
      </w:tr>
      <w:tr w:rsidR="00CE7E37" w:rsidRPr="00560EC8" w14:paraId="65989D2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0F54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Asset Backed Securities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D573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6BC75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493F651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2F54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Agencies Discount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7AF01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1A4E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299641A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702D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American Depository Receipts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4F53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0AD5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EQ</w:t>
            </w:r>
          </w:p>
        </w:tc>
      </w:tr>
      <w:tr w:rsidR="00CE7E37" w:rsidRPr="00560EC8" w14:paraId="41B327F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0E70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American Depository Shares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CB996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87D7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EQ</w:t>
            </w:r>
          </w:p>
        </w:tc>
      </w:tr>
      <w:tr w:rsidR="00CE7E37" w:rsidRPr="00560EC8" w14:paraId="1BB6398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1C6E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Agencies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7D23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8B3C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73237F6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AC90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Alternate Investments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E5C6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C570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OTH</w:t>
            </w:r>
          </w:p>
        </w:tc>
      </w:tr>
      <w:tr w:rsidR="00CE7E37" w:rsidRPr="00560EC8" w14:paraId="4A497E1D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CA1A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All products - indicates all product sub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1BBA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92D3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OTH</w:t>
            </w:r>
          </w:p>
        </w:tc>
      </w:tr>
      <w:tr w:rsidR="00CE7E37" w:rsidRPr="00560EC8" w14:paraId="2C2C87D1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7E92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Agency Pass-through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8C6C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F787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6D71A0F7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32951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Banker's Acceptance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4D61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6016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07AF893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912E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Bonds Borrowed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7D6D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A515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07536B57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30D50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….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A698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5E579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2649AB85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588"/>
      </w:tblGrid>
      <w:tr w:rsidR="00CE7E37" w:rsidRPr="00560EC8" w14:paraId="604539DA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5C8A8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4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DE0092 - Product Type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FCFD6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5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DE0144 - Product Type Code</w:t>
              </w:r>
            </w:hyperlink>
          </w:p>
        </w:tc>
      </w:tr>
      <w:tr w:rsidR="00CE7E37" w:rsidRPr="00560EC8" w14:paraId="18BC4652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95CB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All product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7210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ALL</w:t>
            </w:r>
          </w:p>
        </w:tc>
      </w:tr>
      <w:tr w:rsidR="00CE7E37" w:rsidRPr="00560EC8" w14:paraId="5C564D0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73A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Alternative Investments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BD2E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ALT</w:t>
            </w:r>
          </w:p>
        </w:tc>
      </w:tr>
      <w:tr w:rsidR="00CE7E37" w:rsidRPr="00560EC8" w14:paraId="23B4788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58AA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Annuity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4768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ANN</w:t>
            </w:r>
          </w:p>
        </w:tc>
      </w:tr>
      <w:tr w:rsidR="00CE7E37" w:rsidRPr="00560EC8" w14:paraId="628673B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1B30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Cash &amp; Cash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F074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CSE</w:t>
            </w:r>
          </w:p>
        </w:tc>
      </w:tr>
      <w:tr w:rsidR="00CE7E37" w:rsidRPr="00560EC8" w14:paraId="5DC273D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3617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Commodities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0095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COM</w:t>
            </w:r>
          </w:p>
        </w:tc>
      </w:tr>
      <w:tr w:rsidR="00CE7E37" w:rsidRPr="00560EC8" w14:paraId="44210D29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3E6C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Equity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89BE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EQ</w:t>
            </w:r>
          </w:p>
        </w:tc>
      </w:tr>
      <w:tr w:rsidR="00CE7E37" w:rsidRPr="00560EC8" w14:paraId="0E9FA72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2B27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Fixed Income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64205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FI</w:t>
            </w:r>
          </w:p>
        </w:tc>
      </w:tr>
      <w:tr w:rsidR="00CE7E37" w:rsidRPr="00560EC8" w14:paraId="379FD29A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BC415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Futures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E0F5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FUT</w:t>
            </w:r>
          </w:p>
        </w:tc>
      </w:tr>
      <w:tr w:rsidR="00CE7E37" w:rsidRPr="00560EC8" w14:paraId="58BC1BC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F2EC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lastRenderedPageBreak/>
              <w:t>Forex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2FB36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FX</w:t>
            </w:r>
          </w:p>
        </w:tc>
      </w:tr>
      <w:tr w:rsidR="00CE7E37" w:rsidRPr="00560EC8" w14:paraId="7B28D94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3C23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Mutual Fund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DC48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MFU</w:t>
            </w:r>
          </w:p>
        </w:tc>
      </w:tr>
      <w:tr w:rsidR="00CE7E37" w:rsidRPr="00560EC8" w14:paraId="7A5699F6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5B856" w14:textId="77777777" w:rsidR="00CE7E37" w:rsidRPr="005A2E84" w:rsidRDefault="00CE7E37" w:rsidP="007B1A70">
            <w:pPr>
              <w:rPr>
                <w:rFonts w:eastAsia="Times New Roman" w:cstheme="minorHAnsi"/>
                <w:sz w:val="18"/>
                <w:szCs w:val="18"/>
                <w:highlight w:val="yellow"/>
                <w:rPrChange w:id="732" w:author="Joey Avniel" w:date="2022-01-11T13:54:00Z">
                  <w:rPr>
                    <w:rFonts w:eastAsia="Times New Roman" w:cstheme="minorHAnsi"/>
                    <w:sz w:val="18"/>
                    <w:szCs w:val="18"/>
                  </w:rPr>
                </w:rPrChange>
              </w:rPr>
            </w:pPr>
            <w:r w:rsidRPr="005A2E84">
              <w:rPr>
                <w:rFonts w:eastAsia="Times New Roman" w:cstheme="minorHAnsi"/>
                <w:sz w:val="18"/>
                <w:szCs w:val="18"/>
                <w:highlight w:val="yellow"/>
                <w:rPrChange w:id="733" w:author="Joey Avniel" w:date="2022-01-11T13:54:00Z">
                  <w:rPr>
                    <w:rFonts w:eastAsia="Times New Roman" w:cstheme="minorHAnsi"/>
                    <w:sz w:val="18"/>
                    <w:szCs w:val="18"/>
                  </w:rPr>
                </w:rPrChange>
              </w:rPr>
              <w:t>OPTIONS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DB932" w14:textId="77777777" w:rsidR="00CE7E37" w:rsidRPr="005A2E84" w:rsidRDefault="00CE7E37" w:rsidP="007B1A70">
            <w:pPr>
              <w:rPr>
                <w:rFonts w:eastAsia="Times New Roman" w:cstheme="minorHAnsi"/>
                <w:sz w:val="18"/>
                <w:szCs w:val="18"/>
                <w:highlight w:val="yellow"/>
                <w:rPrChange w:id="734" w:author="Joey Avniel" w:date="2022-01-11T13:54:00Z">
                  <w:rPr>
                    <w:rFonts w:eastAsia="Times New Roman" w:cstheme="minorHAnsi"/>
                    <w:sz w:val="18"/>
                    <w:szCs w:val="18"/>
                  </w:rPr>
                </w:rPrChange>
              </w:rPr>
            </w:pPr>
            <w:r w:rsidRPr="005A2E84">
              <w:rPr>
                <w:rFonts w:eastAsia="Times New Roman" w:cstheme="minorHAnsi"/>
                <w:sz w:val="18"/>
                <w:szCs w:val="18"/>
                <w:highlight w:val="yellow"/>
                <w:rPrChange w:id="735" w:author="Joey Avniel" w:date="2022-01-11T13:54:00Z">
                  <w:rPr>
                    <w:rFonts w:eastAsia="Times New Roman" w:cstheme="minorHAnsi"/>
                    <w:sz w:val="18"/>
                    <w:szCs w:val="18"/>
                  </w:rPr>
                </w:rPrChange>
              </w:rPr>
              <w:t>OPT</w:t>
            </w:r>
          </w:p>
        </w:tc>
      </w:tr>
      <w:tr w:rsidR="00CE7E37" w:rsidRPr="00560EC8" w14:paraId="566ED791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D7AA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Other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78ED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OTH</w:t>
            </w:r>
          </w:p>
        </w:tc>
      </w:tr>
      <w:tr w:rsidR="00CE7E37" w:rsidRPr="00560EC8" w14:paraId="32034F6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0C83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REIT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EC1F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RTS</w:t>
            </w:r>
          </w:p>
        </w:tc>
      </w:tr>
      <w:tr w:rsidR="00CE7E37" w:rsidRPr="00560EC8" w14:paraId="5D7DA155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B2C1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Structured Products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7553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STR</w:t>
            </w:r>
          </w:p>
        </w:tc>
      </w:tr>
    </w:tbl>
    <w:p w14:paraId="37A31F1C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2613"/>
      </w:tblGrid>
      <w:tr w:rsidR="00CE7E37" w:rsidRPr="00560EC8" w14:paraId="29BBFD04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D37DD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6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DE0397 - Account Type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4BFB9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7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DE0286 - Account Type Code</w:t>
              </w:r>
            </w:hyperlink>
          </w:p>
        </w:tc>
      </w:tr>
      <w:tr w:rsidR="00CE7E37" w:rsidRPr="00560EC8" w14:paraId="0DAF8CB2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65001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AI Canadian Chartered Bank &amp; QSB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81021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</w:tr>
      <w:tr w:rsidR="00CE7E37" w:rsidRPr="00560EC8" w14:paraId="11DD9DC9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53FD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Hospitals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DDC6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10</w:t>
            </w:r>
          </w:p>
        </w:tc>
      </w:tr>
      <w:tr w:rsidR="00CE7E37" w:rsidRPr="00560EC8" w14:paraId="7759E0B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AE23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Religious Orders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61D2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11</w:t>
            </w:r>
          </w:p>
        </w:tc>
      </w:tr>
      <w:tr w:rsidR="00CE7E37" w:rsidRPr="00560EC8" w14:paraId="1B15B2E7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FEF5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Retirement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D51B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12</w:t>
            </w:r>
          </w:p>
        </w:tc>
      </w:tr>
      <w:tr w:rsidR="00CE7E37" w:rsidRPr="00560EC8" w14:paraId="20136FD7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D0955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Foundations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BCB5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13</w:t>
            </w:r>
          </w:p>
        </w:tc>
      </w:tr>
      <w:tr w:rsidR="00CE7E37" w:rsidRPr="00560EC8" w14:paraId="19A17A1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6524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Investment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FA9C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14</w:t>
            </w:r>
          </w:p>
        </w:tc>
      </w:tr>
      <w:tr w:rsidR="00CE7E37" w:rsidRPr="00560EC8" w14:paraId="71174973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641D6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Corporations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8A6E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15</w:t>
            </w:r>
          </w:p>
        </w:tc>
      </w:tr>
      <w:tr w:rsidR="00CE7E37" w:rsidRPr="00560EC8" w14:paraId="5580C7D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9ABB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Estate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CD3A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16</w:t>
            </w:r>
          </w:p>
        </w:tc>
      </w:tr>
      <w:tr w:rsidR="00CE7E37" w:rsidRPr="00560EC8" w14:paraId="44C48F51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088C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Guarantor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D3C0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17</w:t>
            </w:r>
          </w:p>
        </w:tc>
      </w:tr>
      <w:tr w:rsidR="00CE7E37" w:rsidRPr="00560EC8" w14:paraId="70A4A89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AE7C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Guarantee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B60F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18</w:t>
            </w:r>
          </w:p>
        </w:tc>
      </w:tr>
      <w:tr w:rsidR="00CE7E37" w:rsidRPr="00560EC8" w14:paraId="76F5AB79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5A60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Bad Debt and Bad Debt Reserve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EC19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19</w:t>
            </w:r>
          </w:p>
        </w:tc>
      </w:tr>
      <w:tr w:rsidR="00CE7E37" w:rsidRPr="00560EC8" w14:paraId="4DEAB759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0373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AI Trust Company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244E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</w:tr>
      <w:tr w:rsidR="00CE7E37" w:rsidRPr="00560EC8" w14:paraId="53BE23E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8B25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F7C3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20</w:t>
            </w:r>
          </w:p>
        </w:tc>
      </w:tr>
      <w:tr w:rsidR="00CE7E37" w:rsidRPr="00560EC8" w14:paraId="23D7D3C2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506E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Other Employee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7850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21</w:t>
            </w:r>
          </w:p>
        </w:tc>
      </w:tr>
      <w:tr w:rsidR="00CE7E37" w:rsidRPr="00560EC8" w14:paraId="4D8DB7B0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38E5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Guaranteed/Guarantor Accounts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9A4A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22</w:t>
            </w:r>
          </w:p>
        </w:tc>
      </w:tr>
      <w:tr w:rsidR="00CE7E37" w:rsidRPr="00560EC8" w14:paraId="4CEB932B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CB6C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560EC8">
              <w:rPr>
                <w:rFonts w:eastAsia="Times New Roman" w:cstheme="minorHAnsi"/>
                <w:sz w:val="18"/>
                <w:szCs w:val="18"/>
              </w:rPr>
              <w:lastRenderedPageBreak/>
              <w:t>Partners,Shareholders,Directors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DA47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23</w:t>
            </w:r>
          </w:p>
        </w:tc>
      </w:tr>
      <w:tr w:rsidR="00CE7E37" w:rsidRPr="00560EC8" w14:paraId="08AC83B6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9B0F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Inventory - Margin Rate 5% and Less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6AD2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24</w:t>
            </w:r>
          </w:p>
        </w:tc>
      </w:tr>
      <w:tr w:rsidR="00CE7E37" w:rsidRPr="00560EC8" w14:paraId="7B4B9A1D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5A3D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Inventory - Margin Rate Over 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BA7A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25</w:t>
            </w:r>
          </w:p>
        </w:tc>
      </w:tr>
      <w:tr w:rsidR="00CE7E37" w:rsidRPr="00560EC8" w14:paraId="5AEE7C8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452A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….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C4B8B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0A2CF8AE" w14:textId="3B7B1BB2" w:rsidR="00CE7E37" w:rsidRDefault="00CE7E37" w:rsidP="00CE7E37">
      <w:pPr>
        <w:rPr>
          <w:ins w:id="736" w:author="Joey Avniel" w:date="2022-01-11T13:53:00Z"/>
          <w:b/>
          <w:bCs/>
          <w:sz w:val="24"/>
          <w:szCs w:val="24"/>
        </w:rPr>
      </w:pPr>
    </w:p>
    <w:p w14:paraId="280750C8" w14:textId="77777777" w:rsidR="005A2E84" w:rsidRDefault="005A2E84" w:rsidP="005A2E84">
      <w:pPr>
        <w:rPr>
          <w:ins w:id="737" w:author="Joey Avniel" w:date="2022-01-11T13:53:00Z"/>
          <w:rFonts w:eastAsia="Times New Roman"/>
        </w:rPr>
      </w:pPr>
      <w:ins w:id="738" w:author="Joey Avniel" w:date="2022-01-11T13:53:00Z">
        <w:r>
          <w:rPr>
            <w:rFonts w:eastAsia="Times New Roman"/>
            <w:b/>
            <w:bCs/>
          </w:rPr>
          <w:t>GSS DE1194 - Relation Type Description</w:t>
        </w:r>
        <w:r>
          <w:rPr>
            <w:rFonts w:eastAsia="Times New Roman"/>
          </w:rPr>
          <w:t xml:space="preserve"> </w:t>
        </w:r>
      </w:ins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176"/>
        <w:gridCol w:w="3759"/>
        <w:tblGridChange w:id="739">
          <w:tblGrid>
            <w:gridCol w:w="3176"/>
            <w:gridCol w:w="3759"/>
          </w:tblGrid>
        </w:tblGridChange>
      </w:tblGrid>
      <w:tr w:rsidR="005A2E84" w14:paraId="56A850BE" w14:textId="77777777" w:rsidTr="005A2E84">
        <w:trPr>
          <w:ins w:id="740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2C38D" w14:textId="77777777" w:rsidR="005A2E84" w:rsidRDefault="005A2E84">
            <w:pPr>
              <w:jc w:val="center"/>
              <w:rPr>
                <w:ins w:id="741" w:author="Joey Avniel" w:date="2022-01-11T13:53:00Z"/>
                <w:rFonts w:eastAsia="Times New Roman"/>
                <w:b/>
                <w:bCs/>
              </w:rPr>
            </w:pPr>
            <w:ins w:id="742" w:author="Joey Avniel" w:date="2022-01-11T13:53:00Z">
              <w:r>
                <w:fldChar w:fldCharType="begin"/>
              </w:r>
              <w:r>
                <w:instrText xml:space="preserve"> HYPERLINK "file:///\\\\oak.fg.rbc.com\\display\\CIT\\GSS+DE2313+-+Relation+Type+Code" </w:instrText>
              </w:r>
              <w:r>
                <w:fldChar w:fldCharType="separate"/>
              </w:r>
              <w:r>
                <w:rPr>
                  <w:rStyle w:val="Hyperlink"/>
                  <w:rFonts w:eastAsia="Times New Roman"/>
                  <w:b/>
                  <w:bCs/>
                </w:rPr>
                <w:t>GSS DE2313 - Relation Type Code</w:t>
              </w:r>
              <w: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4C938" w14:textId="77777777" w:rsidR="005A2E84" w:rsidRDefault="005A2E84">
            <w:pPr>
              <w:jc w:val="center"/>
              <w:rPr>
                <w:ins w:id="743" w:author="Joey Avniel" w:date="2022-01-11T13:53:00Z"/>
                <w:rFonts w:eastAsia="Times New Roman"/>
                <w:b/>
                <w:bCs/>
              </w:rPr>
            </w:pPr>
            <w:ins w:id="744" w:author="Joey Avniel" w:date="2022-01-11T13:53:00Z">
              <w:r>
                <w:fldChar w:fldCharType="begin"/>
              </w:r>
              <w:r>
                <w:instrText xml:space="preserve"> HYPERLINK "file:///\\\\oak.fg.rbc.com\\display\\CIT\\GSS+DE1194+-+Relation+Type+Description" </w:instrText>
              </w:r>
              <w:r>
                <w:fldChar w:fldCharType="separate"/>
              </w:r>
              <w:r>
                <w:rPr>
                  <w:rStyle w:val="Hyperlink"/>
                  <w:rFonts w:eastAsia="Times New Roman"/>
                  <w:b/>
                  <w:bCs/>
                </w:rPr>
                <w:t>GSS DE1194 - Relation Type Description</w:t>
              </w:r>
              <w:r>
                <w:fldChar w:fldCharType="end"/>
              </w:r>
            </w:ins>
          </w:p>
        </w:tc>
      </w:tr>
      <w:tr w:rsidR="005A2E84" w14:paraId="64A4F838" w14:textId="77777777" w:rsidTr="005A2E84">
        <w:trPr>
          <w:cantSplit/>
          <w:ins w:id="745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E7C57" w14:textId="77777777" w:rsidR="005A2E84" w:rsidRDefault="005A2E84">
            <w:pPr>
              <w:rPr>
                <w:ins w:id="746" w:author="Joey Avniel" w:date="2022-01-11T13:53:00Z"/>
                <w:rFonts w:eastAsia="Times New Roman"/>
              </w:rPr>
            </w:pPr>
            <w:ins w:id="747" w:author="Joey Avniel" w:date="2022-01-11T13:53:00Z">
              <w:r>
                <w:rPr>
                  <w:rFonts w:eastAsia="Times New Roman"/>
                </w:rPr>
                <w:t>10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4DDFD" w14:textId="77777777" w:rsidR="005A2E84" w:rsidRDefault="005A2E84">
            <w:pPr>
              <w:rPr>
                <w:ins w:id="748" w:author="Joey Avniel" w:date="2022-01-11T13:53:00Z"/>
                <w:rFonts w:eastAsia="Times New Roman"/>
              </w:rPr>
            </w:pPr>
            <w:ins w:id="749" w:author="Joey Avniel" w:date="2022-01-11T13:53:00Z">
              <w:r>
                <w:rPr>
                  <w:rFonts w:eastAsia="Times New Roman"/>
                </w:rPr>
                <w:t>Related Account</w:t>
              </w:r>
            </w:ins>
          </w:p>
        </w:tc>
      </w:tr>
      <w:tr w:rsidR="005A2E84" w14:paraId="39EEA3CB" w14:textId="77777777" w:rsidTr="005A2E84">
        <w:trPr>
          <w:cantSplit/>
          <w:ins w:id="750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356DC" w14:textId="77777777" w:rsidR="005A2E84" w:rsidRDefault="005A2E84">
            <w:pPr>
              <w:rPr>
                <w:ins w:id="751" w:author="Joey Avniel" w:date="2022-01-11T13:53:00Z"/>
                <w:rFonts w:eastAsia="Times New Roman"/>
              </w:rPr>
            </w:pPr>
            <w:ins w:id="752" w:author="Joey Avniel" w:date="2022-01-11T13:53:00Z">
              <w:r>
                <w:rPr>
                  <w:rFonts w:eastAsia="Times New Roman"/>
                </w:rPr>
                <w:t>30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7F994" w14:textId="77777777" w:rsidR="005A2E84" w:rsidRDefault="005A2E84">
            <w:pPr>
              <w:rPr>
                <w:ins w:id="753" w:author="Joey Avniel" w:date="2022-01-11T13:53:00Z"/>
                <w:rFonts w:eastAsia="Times New Roman"/>
              </w:rPr>
            </w:pPr>
            <w:ins w:id="754" w:author="Joey Avniel" w:date="2022-01-11T13:53:00Z">
              <w:r>
                <w:rPr>
                  <w:rFonts w:eastAsia="Times New Roman"/>
                </w:rPr>
                <w:t>Guaranteed Account</w:t>
              </w:r>
            </w:ins>
          </w:p>
        </w:tc>
      </w:tr>
      <w:tr w:rsidR="005A2E84" w14:paraId="5A647074" w14:textId="77777777" w:rsidTr="005A2E84">
        <w:trPr>
          <w:cantSplit/>
          <w:ins w:id="755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E747F" w14:textId="77777777" w:rsidR="005A2E84" w:rsidRDefault="005A2E84">
            <w:pPr>
              <w:rPr>
                <w:ins w:id="756" w:author="Joey Avniel" w:date="2022-01-11T13:53:00Z"/>
                <w:rFonts w:eastAsia="Times New Roman"/>
              </w:rPr>
            </w:pPr>
            <w:ins w:id="757" w:author="Joey Avniel" w:date="2022-01-11T13:53:00Z">
              <w:r>
                <w:rPr>
                  <w:rFonts w:eastAsia="Times New Roman"/>
                </w:rPr>
                <w:t>35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7E622" w14:textId="77777777" w:rsidR="005A2E84" w:rsidRDefault="005A2E84">
            <w:pPr>
              <w:rPr>
                <w:ins w:id="758" w:author="Joey Avniel" w:date="2022-01-11T13:53:00Z"/>
                <w:rFonts w:eastAsia="Times New Roman"/>
              </w:rPr>
            </w:pPr>
            <w:ins w:id="759" w:author="Joey Avniel" w:date="2022-01-11T13:53:00Z">
              <w:r>
                <w:rPr>
                  <w:rFonts w:eastAsia="Times New Roman"/>
                </w:rPr>
                <w:t>Other Account</w:t>
              </w:r>
            </w:ins>
          </w:p>
        </w:tc>
      </w:tr>
      <w:tr w:rsidR="005A2E84" w14:paraId="5E1339FA" w14:textId="77777777" w:rsidTr="005A2E84">
        <w:trPr>
          <w:cantSplit/>
          <w:ins w:id="760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B04A1" w14:textId="77777777" w:rsidR="005A2E84" w:rsidRDefault="005A2E84">
            <w:pPr>
              <w:rPr>
                <w:ins w:id="761" w:author="Joey Avniel" w:date="2022-01-11T13:53:00Z"/>
                <w:rFonts w:eastAsia="Times New Roman"/>
              </w:rPr>
            </w:pPr>
            <w:ins w:id="762" w:author="Joey Avniel" w:date="2022-01-11T13:53:00Z">
              <w:r>
                <w:rPr>
                  <w:rFonts w:eastAsia="Times New Roman"/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D834F" w14:textId="77777777" w:rsidR="005A2E84" w:rsidRDefault="005A2E84">
            <w:pPr>
              <w:rPr>
                <w:ins w:id="763" w:author="Joey Avniel" w:date="2022-01-11T13:53:00Z"/>
                <w:rFonts w:eastAsia="Times New Roman"/>
              </w:rPr>
            </w:pPr>
            <w:ins w:id="764" w:author="Joey Avniel" w:date="2022-01-11T13:53:00Z">
              <w:r>
                <w:rPr>
                  <w:rFonts w:eastAsia="Times New Roman"/>
                </w:rPr>
                <w:t>Guarantor Account Of</w:t>
              </w:r>
            </w:ins>
          </w:p>
        </w:tc>
      </w:tr>
      <w:tr w:rsidR="005A2E84" w14:paraId="563ABC98" w14:textId="77777777" w:rsidTr="005A2E84">
        <w:trPr>
          <w:cantSplit/>
          <w:ins w:id="765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40237" w14:textId="77777777" w:rsidR="005A2E84" w:rsidRDefault="005A2E84">
            <w:pPr>
              <w:rPr>
                <w:ins w:id="766" w:author="Joey Avniel" w:date="2022-01-11T13:53:00Z"/>
                <w:rFonts w:eastAsia="Times New Roman"/>
              </w:rPr>
            </w:pPr>
            <w:ins w:id="767" w:author="Joey Avniel" w:date="2022-01-11T13:53:00Z">
              <w:r>
                <w:rPr>
                  <w:rFonts w:eastAsia="Times New Roman"/>
                </w:rPr>
                <w:t>A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5BC05" w14:textId="77777777" w:rsidR="005A2E84" w:rsidRDefault="005A2E84">
            <w:pPr>
              <w:rPr>
                <w:ins w:id="768" w:author="Joey Avniel" w:date="2022-01-11T13:53:00Z"/>
                <w:rFonts w:eastAsia="Times New Roman"/>
              </w:rPr>
            </w:pPr>
            <w:ins w:id="769" w:author="Joey Avniel" w:date="2022-01-11T13:53:00Z">
              <w:r>
                <w:rPr>
                  <w:rFonts w:eastAsia="Times New Roman"/>
                </w:rPr>
                <w:t>Applicant</w:t>
              </w:r>
            </w:ins>
          </w:p>
        </w:tc>
      </w:tr>
      <w:tr w:rsidR="005A2E84" w14:paraId="22DB48C4" w14:textId="77777777" w:rsidTr="005A2E84">
        <w:trPr>
          <w:cantSplit/>
          <w:ins w:id="770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1F693" w14:textId="77777777" w:rsidR="005A2E84" w:rsidRDefault="005A2E84">
            <w:pPr>
              <w:rPr>
                <w:ins w:id="771" w:author="Joey Avniel" w:date="2022-01-11T13:53:00Z"/>
                <w:rFonts w:eastAsia="Times New Roman"/>
              </w:rPr>
            </w:pPr>
            <w:ins w:id="772" w:author="Joey Avniel" w:date="2022-01-11T13:53:00Z">
              <w:r>
                <w:rPr>
                  <w:rFonts w:eastAsia="Times New Roman"/>
                </w:rPr>
                <w:t>AA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D39B3" w14:textId="77777777" w:rsidR="005A2E84" w:rsidRDefault="005A2E84">
            <w:pPr>
              <w:rPr>
                <w:ins w:id="773" w:author="Joey Avniel" w:date="2022-01-11T13:53:00Z"/>
                <w:rFonts w:eastAsia="Times New Roman"/>
              </w:rPr>
            </w:pPr>
            <w:ins w:id="774" w:author="Joey Avniel" w:date="2022-01-11T13:53:00Z">
              <w:r>
                <w:rPr>
                  <w:rFonts w:eastAsia="Times New Roman"/>
                </w:rPr>
                <w:t>Additional Applicant</w:t>
              </w:r>
            </w:ins>
          </w:p>
        </w:tc>
      </w:tr>
      <w:tr w:rsidR="005A2E84" w14:paraId="2A08A103" w14:textId="77777777" w:rsidTr="005A2E84">
        <w:trPr>
          <w:cantSplit/>
          <w:ins w:id="775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35EA5" w14:textId="77777777" w:rsidR="005A2E84" w:rsidRDefault="005A2E84">
            <w:pPr>
              <w:rPr>
                <w:ins w:id="776" w:author="Joey Avniel" w:date="2022-01-11T13:53:00Z"/>
                <w:rFonts w:eastAsia="Times New Roman"/>
              </w:rPr>
            </w:pPr>
            <w:ins w:id="777" w:author="Joey Avniel" w:date="2022-01-11T13:53:00Z">
              <w:r>
                <w:rPr>
                  <w:rFonts w:eastAsia="Times New Roman"/>
                </w:rPr>
                <w:t>AC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2B8CF" w14:textId="77777777" w:rsidR="005A2E84" w:rsidRDefault="005A2E84">
            <w:pPr>
              <w:rPr>
                <w:ins w:id="778" w:author="Joey Avniel" w:date="2022-01-11T13:53:00Z"/>
                <w:rFonts w:eastAsia="Times New Roman"/>
              </w:rPr>
            </w:pPr>
            <w:ins w:id="779" w:author="Joey Avniel" w:date="2022-01-11T13:53:00Z">
              <w:r>
                <w:rPr>
                  <w:rFonts w:eastAsia="Times New Roman"/>
                </w:rPr>
                <w:t>Accountant</w:t>
              </w:r>
            </w:ins>
          </w:p>
        </w:tc>
      </w:tr>
      <w:tr w:rsidR="005A2E84" w14:paraId="02F28330" w14:textId="77777777" w:rsidTr="005A2E84">
        <w:trPr>
          <w:cantSplit/>
          <w:ins w:id="780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5B254" w14:textId="77777777" w:rsidR="005A2E84" w:rsidRDefault="005A2E84">
            <w:pPr>
              <w:rPr>
                <w:ins w:id="781" w:author="Joey Avniel" w:date="2022-01-11T13:53:00Z"/>
                <w:rFonts w:eastAsia="Times New Roman"/>
              </w:rPr>
            </w:pPr>
            <w:ins w:id="782" w:author="Joey Avniel" w:date="2022-01-11T13:53:00Z">
              <w:r>
                <w:rPr>
                  <w:rFonts w:eastAsia="Times New Roman"/>
                </w:rPr>
                <w:t>AD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709DE" w14:textId="77777777" w:rsidR="005A2E84" w:rsidRDefault="005A2E84">
            <w:pPr>
              <w:rPr>
                <w:ins w:id="783" w:author="Joey Avniel" w:date="2022-01-11T13:53:00Z"/>
                <w:rFonts w:eastAsia="Times New Roman"/>
              </w:rPr>
            </w:pPr>
            <w:ins w:id="784" w:author="Joey Avniel" w:date="2022-01-11T13:53:00Z">
              <w:r>
                <w:rPr>
                  <w:rFonts w:eastAsia="Times New Roman"/>
                </w:rPr>
                <w:t>Auditor</w:t>
              </w:r>
            </w:ins>
          </w:p>
        </w:tc>
      </w:tr>
      <w:tr w:rsidR="005A2E84" w14:paraId="11C271D1" w14:textId="77777777" w:rsidTr="005A2E84">
        <w:trPr>
          <w:cantSplit/>
          <w:ins w:id="785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F6D61" w14:textId="77777777" w:rsidR="005A2E84" w:rsidRDefault="005A2E84">
            <w:pPr>
              <w:rPr>
                <w:ins w:id="786" w:author="Joey Avniel" w:date="2022-01-11T13:53:00Z"/>
                <w:rFonts w:eastAsia="Times New Roman"/>
              </w:rPr>
            </w:pPr>
            <w:ins w:id="787" w:author="Joey Avniel" w:date="2022-01-11T13:53:00Z">
              <w:r>
                <w:rPr>
                  <w:rFonts w:eastAsia="Times New Roman"/>
                </w:rPr>
                <w:t>AE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3EAC5" w14:textId="77777777" w:rsidR="005A2E84" w:rsidRDefault="005A2E84">
            <w:pPr>
              <w:rPr>
                <w:ins w:id="788" w:author="Joey Avniel" w:date="2022-01-11T13:53:00Z"/>
                <w:rFonts w:eastAsia="Times New Roman"/>
              </w:rPr>
            </w:pPr>
            <w:ins w:id="789" w:author="Joey Avniel" w:date="2022-01-11T13:53:00Z">
              <w:r>
                <w:rPr>
                  <w:rFonts w:eastAsia="Times New Roman"/>
                </w:rPr>
                <w:t>AIP/EFT</w:t>
              </w:r>
            </w:ins>
          </w:p>
        </w:tc>
      </w:tr>
      <w:tr w:rsidR="005A2E84" w14:paraId="629FD2F7" w14:textId="77777777" w:rsidTr="005A2E84">
        <w:trPr>
          <w:cantSplit/>
          <w:ins w:id="790" w:author="Joey Avniel" w:date="2022-01-11T13:53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2847" w14:textId="77777777" w:rsidR="005A2E84" w:rsidRDefault="005A2E84">
            <w:pPr>
              <w:rPr>
                <w:ins w:id="791" w:author="Joey Avniel" w:date="2022-01-11T13:53:00Z"/>
                <w:rFonts w:eastAsia="Times New Roman"/>
              </w:rPr>
            </w:pPr>
            <w:ins w:id="792" w:author="Joey Avniel" w:date="2022-01-11T13:53:00Z">
              <w:r>
                <w:rPr>
                  <w:rFonts w:eastAsia="Times New Roman"/>
                </w:rPr>
                <w:t>AG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72553" w14:textId="77777777" w:rsidR="005A2E84" w:rsidRDefault="005A2E84">
            <w:pPr>
              <w:rPr>
                <w:ins w:id="793" w:author="Joey Avniel" w:date="2022-01-11T13:53:00Z"/>
                <w:rFonts w:eastAsia="Times New Roman"/>
              </w:rPr>
            </w:pPr>
            <w:ins w:id="794" w:author="Joey Avniel" w:date="2022-01-11T13:53:00Z">
              <w:r>
                <w:rPr>
                  <w:rFonts w:eastAsia="Times New Roman"/>
                </w:rPr>
                <w:t>Agent</w:t>
              </w:r>
            </w:ins>
          </w:p>
        </w:tc>
      </w:tr>
      <w:tr w:rsidR="005A2E84" w14:paraId="34209373" w14:textId="77777777" w:rsidTr="005A2E84">
        <w:tblPrEx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PrExChange w:id="795" w:author="Joey Avniel" w:date="2022-01-11T13:53:00Z">
            <w:tblPrEx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</w:tblPrEx>
          </w:tblPrExChange>
        </w:tblPrEx>
        <w:trPr>
          <w:cantSplit/>
          <w:ins w:id="796" w:author="Joey Avniel" w:date="2022-01-11T13:53:00Z"/>
          <w:trPrChange w:id="797" w:author="Joey Avniel" w:date="2022-01-11T13:53:00Z">
            <w:trPr>
              <w:cantSplit/>
            </w:trPr>
          </w:trPrChange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tcPrChange w:id="798" w:author="Joey Avniel" w:date="2022-01-11T13:53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</w:tcPrChange>
          </w:tcPr>
          <w:p w14:paraId="286D4A90" w14:textId="07A55923" w:rsidR="005A2E84" w:rsidRDefault="005A2E84">
            <w:pPr>
              <w:rPr>
                <w:ins w:id="799" w:author="Joey Avniel" w:date="2022-01-11T13:53:00Z"/>
                <w:rFonts w:eastAsia="Times New Roman"/>
              </w:rPr>
            </w:pPr>
            <w:ins w:id="800" w:author="Joey Avniel" w:date="2022-01-11T13:53:00Z">
              <w:r>
                <w:rPr>
                  <w:rFonts w:eastAsia="Times New Roman"/>
                </w:rPr>
                <w:t>…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tcPrChange w:id="801" w:author="Joey Avniel" w:date="2022-01-11T13:53:00Z">
              <w:tcPr>
                <w:tcW w:w="0" w:type="auto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</w:tcPrChange>
          </w:tcPr>
          <w:p w14:paraId="03D24152" w14:textId="60C56024" w:rsidR="005A2E84" w:rsidRDefault="005A2E84">
            <w:pPr>
              <w:rPr>
                <w:ins w:id="802" w:author="Joey Avniel" w:date="2022-01-11T13:53:00Z"/>
                <w:rFonts w:eastAsia="Times New Roman"/>
              </w:rPr>
            </w:pPr>
          </w:p>
        </w:tc>
      </w:tr>
    </w:tbl>
    <w:p w14:paraId="7CE24E02" w14:textId="10D79479" w:rsidR="005A2E84" w:rsidRDefault="005A2E84" w:rsidP="00CE7E37">
      <w:pPr>
        <w:rPr>
          <w:ins w:id="803" w:author="Joey Avniel" w:date="2022-01-11T13:53:00Z"/>
          <w:b/>
          <w:bCs/>
          <w:sz w:val="24"/>
          <w:szCs w:val="24"/>
        </w:rPr>
      </w:pPr>
    </w:p>
    <w:p w14:paraId="39678F3E" w14:textId="77777777" w:rsidR="005A2E84" w:rsidRDefault="005A2E84" w:rsidP="00CE7E37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313"/>
      </w:tblGrid>
      <w:tr w:rsidR="00CE7E37" w:rsidRPr="00560EC8" w14:paraId="4F86B80E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CDB50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8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DE0808 - Branch Number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67D6D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29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DE0809 - Branch Name</w:t>
              </w:r>
            </w:hyperlink>
          </w:p>
        </w:tc>
      </w:tr>
      <w:tr w:rsidR="00CE7E37" w:rsidRPr="00560EC8" w14:paraId="4D48553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FDBD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25A8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INST BOND TORONTO             </w:t>
            </w:r>
          </w:p>
        </w:tc>
      </w:tr>
      <w:tr w:rsidR="00CE7E37" w:rsidRPr="00560EC8" w14:paraId="6A9DEF5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B280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lastRenderedPageBreak/>
              <w:t>004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C769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BOND FUTURES</w:t>
            </w:r>
          </w:p>
        </w:tc>
      </w:tr>
      <w:tr w:rsidR="00CE7E37" w:rsidRPr="00560EC8" w14:paraId="762589F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3EC2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8085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HALIFAX - TOWER TWO           </w:t>
            </w:r>
          </w:p>
        </w:tc>
      </w:tr>
      <w:tr w:rsidR="00CE7E37" w:rsidRPr="00560EC8" w14:paraId="0A6CAC1E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B7D5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5132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HALIFAX - TOWER TWO</w:t>
            </w:r>
          </w:p>
        </w:tc>
      </w:tr>
      <w:tr w:rsidR="00CE7E37" w:rsidRPr="00560EC8" w14:paraId="5F7FAC5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3B26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0A39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HALIFAX - TOWER TWO           </w:t>
            </w:r>
          </w:p>
        </w:tc>
      </w:tr>
      <w:tr w:rsidR="00CE7E37" w:rsidRPr="00560EC8" w14:paraId="1C7500D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38E6D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BB8F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HALIFAX - TOWER TWO</w:t>
            </w:r>
          </w:p>
        </w:tc>
      </w:tr>
      <w:tr w:rsidR="00CE7E37" w:rsidRPr="00560EC8" w14:paraId="3E84E7E2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D97F6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B9521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HALIFAX - TOWER TWO           </w:t>
            </w:r>
          </w:p>
        </w:tc>
      </w:tr>
      <w:tr w:rsidR="00CE7E37" w:rsidRPr="00560EC8" w14:paraId="30DACE5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09B3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FB68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HALIFAX - TOWER TWO</w:t>
            </w:r>
          </w:p>
        </w:tc>
      </w:tr>
      <w:tr w:rsidR="00CE7E37" w:rsidRPr="00560EC8" w14:paraId="6291B289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B6D9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7652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QUANTEX                       </w:t>
            </w:r>
          </w:p>
        </w:tc>
      </w:tr>
      <w:tr w:rsidR="00CE7E37" w:rsidRPr="00560EC8" w14:paraId="6228108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B125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BE5B5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MONEY MARKET TORONTO</w:t>
            </w:r>
          </w:p>
        </w:tc>
      </w:tr>
      <w:tr w:rsidR="00CE7E37" w:rsidRPr="00560EC8" w14:paraId="61C7CA01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E87E6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0444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EQUITY FINANCE                </w:t>
            </w:r>
          </w:p>
        </w:tc>
      </w:tr>
      <w:tr w:rsidR="00CE7E37" w:rsidRPr="00560EC8" w14:paraId="551D7B56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D786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0104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HEDGE FUND SERVICES</w:t>
            </w:r>
          </w:p>
        </w:tc>
      </w:tr>
      <w:tr w:rsidR="00CE7E37" w:rsidRPr="00560EC8" w14:paraId="54C36B73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182A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D6C6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DMA SALES CANADA              </w:t>
            </w:r>
          </w:p>
        </w:tc>
      </w:tr>
      <w:tr w:rsidR="00CE7E37" w:rsidRPr="00560EC8" w14:paraId="7F5F1B4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E0D0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738E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INST SALES TORONTO</w:t>
            </w:r>
          </w:p>
        </w:tc>
      </w:tr>
      <w:tr w:rsidR="00CE7E37" w:rsidRPr="00560EC8" w14:paraId="36BE669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694C9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….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A6D82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4172B1AE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4562"/>
      </w:tblGrid>
      <w:tr w:rsidR="00CE7E37" w:rsidRPr="00560EC8" w14:paraId="26FA55FE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73F98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Option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F8CD3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Option Level Description</w:t>
            </w:r>
          </w:p>
        </w:tc>
      </w:tr>
      <w:tr w:rsidR="00CE7E37" w:rsidRPr="00560EC8" w14:paraId="78E39630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1B4DB" w14:textId="77777777" w:rsidR="00CE7E37" w:rsidRPr="00560EC8" w:rsidRDefault="00CE7E37" w:rsidP="007B1A70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560EC8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42F9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3366"/>
                <w:sz w:val="18"/>
                <w:szCs w:val="18"/>
              </w:rPr>
              <w:t>No Option Trading is Approved</w:t>
            </w:r>
          </w:p>
        </w:tc>
      </w:tr>
      <w:tr w:rsidR="00CE7E37" w:rsidRPr="00560EC8" w14:paraId="4D4CFBD7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5AED1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059A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3366"/>
                <w:sz w:val="18"/>
                <w:szCs w:val="18"/>
              </w:rPr>
              <w:t>Only Covered Options Trading Approved</w:t>
            </w:r>
          </w:p>
        </w:tc>
      </w:tr>
      <w:tr w:rsidR="00CE7E37" w:rsidRPr="00560EC8" w14:paraId="2EAF1FDD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6579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A6E8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3366"/>
                <w:sz w:val="18"/>
                <w:szCs w:val="18"/>
              </w:rPr>
              <w:t>Previous Levels and Long Put/Call Options Trading Approved</w:t>
            </w:r>
          </w:p>
        </w:tc>
      </w:tr>
      <w:tr w:rsidR="00CE7E37" w:rsidRPr="00560EC8" w14:paraId="1A1D24AF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62DA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1A39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3366"/>
                <w:sz w:val="18"/>
                <w:szCs w:val="18"/>
              </w:rPr>
              <w:t>Previous Levels and Options Spreads Trading Approved</w:t>
            </w:r>
          </w:p>
        </w:tc>
      </w:tr>
      <w:tr w:rsidR="00CE7E37" w:rsidRPr="00560EC8" w14:paraId="1A45268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4FEB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D056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3366"/>
                <w:sz w:val="18"/>
                <w:szCs w:val="18"/>
              </w:rPr>
              <w:t>Previous Levels and Naked Put Options Trading Approved</w:t>
            </w:r>
          </w:p>
        </w:tc>
      </w:tr>
      <w:tr w:rsidR="00CE7E37" w:rsidRPr="00560EC8" w14:paraId="2F53B025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4927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2BAC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3366"/>
                <w:sz w:val="18"/>
                <w:szCs w:val="18"/>
              </w:rPr>
              <w:t>All Options Trading Types Approved</w:t>
            </w:r>
          </w:p>
        </w:tc>
      </w:tr>
    </w:tbl>
    <w:p w14:paraId="38994519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4282"/>
      </w:tblGrid>
      <w:tr w:rsidR="00CE7E37" w:rsidRPr="00560EC8" w14:paraId="3CF7887E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CA443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30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DE1323 - Alternative Product Type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68E21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31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</w:rPr>
                <w:t>GSS DE1959 - RBC Alternative Product Type Description</w:t>
              </w:r>
            </w:hyperlink>
          </w:p>
        </w:tc>
      </w:tr>
      <w:tr w:rsidR="00CE7E37" w:rsidRPr="00560EC8" w14:paraId="7143D76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C110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62FC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Hedge Fund</w:t>
            </w:r>
          </w:p>
        </w:tc>
      </w:tr>
      <w:tr w:rsidR="00CE7E37" w:rsidRPr="00560EC8" w14:paraId="4773C8B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BA31F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DBD4C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Derivatives based ETF</w:t>
            </w:r>
          </w:p>
        </w:tc>
      </w:tr>
      <w:tr w:rsidR="00CE7E37" w:rsidRPr="00560EC8" w14:paraId="7EEB335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76ECB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22D9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Non-Guaranteed Note</w:t>
            </w:r>
          </w:p>
        </w:tc>
      </w:tr>
      <w:tr w:rsidR="00CE7E37" w:rsidRPr="00560EC8" w14:paraId="4FF8BBE6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DBA1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8FFC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Principal Protected Note</w:t>
            </w:r>
          </w:p>
        </w:tc>
      </w:tr>
      <w:tr w:rsidR="00CE7E37" w:rsidRPr="00560EC8" w14:paraId="2C20B8D4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D3B2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2FD6A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Other</w:t>
            </w:r>
          </w:p>
        </w:tc>
      </w:tr>
      <w:tr w:rsidR="00CE7E37" w:rsidRPr="00560EC8" w14:paraId="7020DD18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F777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68032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>Cannabis securities</w:t>
            </w:r>
          </w:p>
        </w:tc>
      </w:tr>
      <w:tr w:rsidR="00CE7E37" w:rsidRPr="00560EC8" w14:paraId="24B04927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EE73E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A0360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560EC8">
              <w:rPr>
                <w:rFonts w:eastAsia="Times New Roman" w:cstheme="minorHAnsi"/>
                <w:color w:val="000000"/>
                <w:sz w:val="18"/>
                <w:szCs w:val="18"/>
              </w:rPr>
              <w:t>Cryptoassets</w:t>
            </w:r>
            <w:proofErr w:type="spellEnd"/>
          </w:p>
        </w:tc>
      </w:tr>
    </w:tbl>
    <w:p w14:paraId="19F31764" w14:textId="77777777" w:rsidR="00CE7E37" w:rsidRDefault="00CE7E37" w:rsidP="00CE7E37">
      <w:pPr>
        <w:rPr>
          <w:b/>
          <w:bCs/>
          <w:sz w:val="24"/>
          <w:szCs w:val="24"/>
        </w:rPr>
      </w:pPr>
    </w:p>
    <w:p w14:paraId="1DD50FFA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302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1"/>
      </w:tblGrid>
      <w:tr w:rsidR="00CE7E37" w:rsidRPr="00560EC8" w14:paraId="1306E156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2943"/>
            </w:tblGrid>
            <w:tr w:rsidR="00CE7E37" w:rsidRPr="00560EC8" w14:paraId="4F22FF9D" w14:textId="77777777" w:rsidTr="007B1A70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1D2A996" w14:textId="77777777" w:rsidR="00CE7E37" w:rsidRPr="00560EC8" w:rsidRDefault="00CE7E37" w:rsidP="007B1A70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560EC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Fee Type 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9C0A912" w14:textId="77777777" w:rsidR="00CE7E37" w:rsidRPr="00560EC8" w:rsidRDefault="00CE7E37" w:rsidP="007B1A70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560EC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Fee Type Description</w:t>
                  </w:r>
                </w:p>
              </w:tc>
            </w:tr>
            <w:tr w:rsidR="00CE7E37" w:rsidRPr="00560EC8" w14:paraId="20064106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CB50F57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1A4643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ADVISOR</w:t>
                  </w:r>
                </w:p>
              </w:tc>
            </w:tr>
            <w:tr w:rsidR="00CE7E37" w:rsidRPr="00560EC8" w14:paraId="57270810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F93E00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AC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CC5008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ACCESS</w:t>
                  </w:r>
                </w:p>
              </w:tc>
            </w:tr>
            <w:tr w:rsidR="00CE7E37" w:rsidRPr="00560EC8" w14:paraId="2F8C8B5E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F6D40C1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AP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D59F803" w14:textId="77777777" w:rsidR="00CE7E37" w:rsidRPr="00560EC8" w:rsidRDefault="00CE7E37" w:rsidP="007B1A70">
                  <w:pPr>
                    <w:pStyle w:val="NormalWeb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560EC8">
                    <w:rPr>
                      <w:rFonts w:asciiTheme="minorHAnsi" w:hAnsiTheme="minorHAnsi" w:cstheme="minorHAnsi"/>
                      <w:color w:val="003366"/>
                      <w:sz w:val="18"/>
                      <w:szCs w:val="18"/>
                    </w:rPr>
                    <w:t>A+</w:t>
                  </w:r>
                </w:p>
              </w:tc>
            </w:tr>
            <w:tr w:rsidR="00CE7E37" w:rsidRPr="00560EC8" w14:paraId="66DBDC44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DCB6DCA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ET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03FB3A7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RBC ESTATE AND TRUST SERVICES</w:t>
                  </w:r>
                </w:p>
              </w:tc>
            </w:tr>
            <w:tr w:rsidR="00CE7E37" w:rsidRPr="00560EC8" w14:paraId="1EC552BA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9E0B4D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244059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PRIVATE INVESTMENT MANAGEMENT</w:t>
                  </w:r>
                </w:p>
              </w:tc>
            </w:tr>
            <w:tr w:rsidR="00CE7E37" w:rsidRPr="00560EC8" w14:paraId="23C7ACC6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036C7C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PC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5658C65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RBC Private Counsel</w:t>
                  </w:r>
                </w:p>
              </w:tc>
            </w:tr>
            <w:tr w:rsidR="00CE7E37" w:rsidRPr="00560EC8" w14:paraId="7C3FBFD6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E3BF69B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D706783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RBC PARAMETERS PORTFOLIO</w:t>
                  </w:r>
                </w:p>
              </w:tc>
            </w:tr>
            <w:tr w:rsidR="00CE7E37" w:rsidRPr="00560EC8" w14:paraId="219A3332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4AF7E3D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B8AA9A0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Commission Based (Regular)</w:t>
                  </w:r>
                </w:p>
              </w:tc>
            </w:tr>
            <w:tr w:rsidR="00CE7E37" w:rsidRPr="00560EC8" w14:paraId="045230D1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3AAD75D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C14C83A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SOVEREIGN</w:t>
                  </w:r>
                </w:p>
              </w:tc>
            </w:tr>
            <w:tr w:rsidR="00CE7E37" w:rsidRPr="00560EC8" w14:paraId="29407C7A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02769F0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317F5E0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SOVEREIGN INT'L</w:t>
                  </w:r>
                </w:p>
              </w:tc>
            </w:tr>
          </w:tbl>
          <w:p w14:paraId="29F40F97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09FF4CAE" w14:textId="77777777" w:rsidR="00CE7E37" w:rsidRDefault="00CE7E37" w:rsidP="00CE7E37">
      <w:pPr>
        <w:rPr>
          <w:b/>
          <w:bCs/>
          <w:sz w:val="24"/>
          <w:szCs w:val="24"/>
        </w:rPr>
      </w:pPr>
    </w:p>
    <w:p w14:paraId="222D57AD" w14:textId="77777777" w:rsidR="00CE7E37" w:rsidRPr="00560EC8" w:rsidRDefault="00CE7E37" w:rsidP="00CE7E37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560EC8">
        <w:rPr>
          <w:rStyle w:val="confluence-link"/>
          <w:rFonts w:asciiTheme="minorHAnsi" w:hAnsiTheme="minorHAnsi" w:cstheme="minorHAnsi"/>
          <w:sz w:val="18"/>
          <w:szCs w:val="18"/>
        </w:rPr>
        <w:t xml:space="preserve">Determine </w:t>
      </w:r>
      <w:hyperlink r:id="rId32" w:history="1">
        <w:r w:rsidRPr="00560EC8">
          <w:rPr>
            <w:rStyle w:val="Hyperlink"/>
            <w:rFonts w:asciiTheme="minorHAnsi" w:hAnsiTheme="minorHAnsi" w:cstheme="minorHAnsi"/>
          </w:rPr>
          <w:t>GSS DE0205 - ADP Code</w:t>
        </w:r>
      </w:hyperlink>
      <w:r w:rsidRPr="00560EC8">
        <w:rPr>
          <w:rStyle w:val="confluence-link"/>
          <w:rFonts w:asciiTheme="minorHAnsi" w:hAnsiTheme="minorHAnsi" w:cstheme="minorHAnsi"/>
          <w:sz w:val="18"/>
          <w:szCs w:val="18"/>
        </w:rPr>
        <w:t xml:space="preserve">  for a product and a date or date range based on </w:t>
      </w:r>
      <w:hyperlink r:id="rId33" w:history="1">
        <w:r w:rsidRPr="00560EC8">
          <w:rPr>
            <w:rStyle w:val="Hyperlink"/>
            <w:rFonts w:asciiTheme="minorHAnsi" w:hAnsiTheme="minorHAnsi" w:cstheme="minorHAnsi"/>
          </w:rPr>
          <w:t>GSS BR015 - Determine ADP/SEDOL/BLOOMBERG-UNIQUE for Product and Process Date</w:t>
        </w:r>
      </w:hyperlink>
      <w:r w:rsidRPr="00560EC8">
        <w:rPr>
          <w:rStyle w:val="confluence-link"/>
          <w:rFonts w:asciiTheme="minorHAnsi" w:hAnsiTheme="minorHAnsi" w:cstheme="minorHAnsi"/>
          <w:sz w:val="18"/>
          <w:szCs w:val="18"/>
        </w:rPr>
        <w:t>: </w:t>
      </w:r>
    </w:p>
    <w:p w14:paraId="40893E9F" w14:textId="77777777" w:rsidR="00CE7E37" w:rsidRPr="00560EC8" w:rsidRDefault="00CE7E37" w:rsidP="00CE7E37">
      <w:pPr>
        <w:rPr>
          <w:rFonts w:eastAsia="Times New Roman" w:cstheme="minorHAnsi"/>
          <w:sz w:val="18"/>
          <w:szCs w:val="18"/>
        </w:rPr>
      </w:pPr>
      <w:r w:rsidRPr="00560EC8">
        <w:rPr>
          <w:rStyle w:val="expand-control-text"/>
          <w:rFonts w:eastAsia="Times New Roman" w:cstheme="minorHAnsi"/>
          <w:sz w:val="18"/>
          <w:szCs w:val="18"/>
        </w:rPr>
        <w:lastRenderedPageBreak/>
        <w:t>Click here to expand...</w:t>
      </w:r>
      <w:r w:rsidRPr="00560EC8">
        <w:rPr>
          <w:rFonts w:eastAsia="Times New Roman" w:cstheme="minorHAnsi"/>
          <w:sz w:val="18"/>
          <w:szCs w:val="18"/>
        </w:rPr>
        <w:t xml:space="preserve"> </w:t>
      </w:r>
    </w:p>
    <w:p w14:paraId="6C342B22" w14:textId="77777777" w:rsidR="00CE7E37" w:rsidRPr="00560EC8" w:rsidRDefault="00CE7E37" w:rsidP="00CE7E37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560EC8">
        <w:rPr>
          <w:rFonts w:asciiTheme="minorHAnsi" w:hAnsiTheme="minorHAnsi" w:cstheme="minorHAnsi"/>
          <w:sz w:val="18"/>
          <w:szCs w:val="18"/>
        </w:rPr>
        <w:t xml:space="preserve">1. Set </w:t>
      </w:r>
      <w:r w:rsidRPr="00560EC8">
        <w:rPr>
          <w:rStyle w:val="Strong"/>
          <w:rFonts w:asciiTheme="minorHAnsi" w:hAnsiTheme="minorHAnsi" w:cstheme="minorHAnsi"/>
          <w:sz w:val="18"/>
          <w:szCs w:val="18"/>
        </w:rPr>
        <w:t>Process Date</w:t>
      </w:r>
      <w:r w:rsidRPr="00560EC8">
        <w:rPr>
          <w:rFonts w:asciiTheme="minorHAnsi" w:hAnsiTheme="minorHAnsi" w:cstheme="minorHAnsi"/>
          <w:sz w:val="18"/>
          <w:szCs w:val="18"/>
        </w:rPr>
        <w:t xml:space="preserve"> to the </w:t>
      </w:r>
      <w:hyperlink r:id="rId34" w:history="1">
        <w:r w:rsidRPr="00560EC8">
          <w:rPr>
            <w:rStyle w:val="Hyperlink"/>
            <w:rFonts w:asciiTheme="minorHAnsi" w:hAnsiTheme="minorHAnsi" w:cstheme="minorHAnsi"/>
          </w:rPr>
          <w:t>GSS DE1305 - Record Created Date</w:t>
        </w:r>
      </w:hyperlink>
      <w:r w:rsidRPr="00560EC8">
        <w:rPr>
          <w:rFonts w:asciiTheme="minorHAnsi" w:hAnsiTheme="minorHAnsi" w:cstheme="minorHAnsi"/>
          <w:sz w:val="18"/>
          <w:szCs w:val="18"/>
        </w:rPr>
        <w:t xml:space="preserve"> of the record under review (execution/trade/order/</w:t>
      </w:r>
      <w:proofErr w:type="spellStart"/>
      <w:r w:rsidRPr="00560EC8">
        <w:rPr>
          <w:rFonts w:asciiTheme="minorHAnsi" w:hAnsiTheme="minorHAnsi" w:cstheme="minorHAnsi"/>
          <w:sz w:val="18"/>
          <w:szCs w:val="18"/>
        </w:rPr>
        <w:t>etc</w:t>
      </w:r>
      <w:proofErr w:type="spellEnd"/>
      <w:r w:rsidRPr="00560EC8">
        <w:rPr>
          <w:rFonts w:asciiTheme="minorHAnsi" w:hAnsiTheme="minorHAnsi" w:cstheme="minorHAnsi"/>
          <w:sz w:val="18"/>
          <w:szCs w:val="18"/>
        </w:rPr>
        <w:t>).</w:t>
      </w:r>
    </w:p>
    <w:p w14:paraId="28679B3C" w14:textId="77777777" w:rsidR="00CE7E37" w:rsidRPr="00560EC8" w:rsidRDefault="00CE7E37" w:rsidP="00CE7E37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560EC8">
        <w:rPr>
          <w:rFonts w:asciiTheme="minorHAnsi" w:hAnsiTheme="minorHAnsi" w:cstheme="minorHAnsi"/>
          <w:sz w:val="18"/>
          <w:szCs w:val="18"/>
        </w:rPr>
        <w:t xml:space="preserve">2. Select identifiers for the selected type (ADP/SEDOL/ISIN/CUSIP/BLOOMBERG-UNIQUE) and </w:t>
      </w:r>
      <w:hyperlink r:id="rId35" w:history="1">
        <w:r w:rsidRPr="00560EC8">
          <w:rPr>
            <w:rStyle w:val="Hyperlink"/>
            <w:rFonts w:asciiTheme="minorHAnsi" w:hAnsiTheme="minorHAnsi" w:cstheme="minorHAnsi"/>
          </w:rPr>
          <w:t>GSS DE0485 - Product Key</w:t>
        </w:r>
      </w:hyperlink>
      <w:r w:rsidRPr="00560EC8">
        <w:rPr>
          <w:rFonts w:asciiTheme="minorHAnsi" w:hAnsiTheme="minorHAnsi" w:cstheme="minorHAnsi"/>
          <w:sz w:val="18"/>
          <w:szCs w:val="18"/>
        </w:rPr>
        <w:t xml:space="preserve"> that were loaded prior or on the </w:t>
      </w:r>
      <w:r w:rsidRPr="00560EC8">
        <w:rPr>
          <w:rStyle w:val="Strong"/>
          <w:rFonts w:asciiTheme="minorHAnsi" w:hAnsiTheme="minorHAnsi" w:cstheme="minorHAnsi"/>
          <w:sz w:val="18"/>
          <w:szCs w:val="18"/>
        </w:rPr>
        <w:t>Process Date</w:t>
      </w:r>
      <w:r w:rsidRPr="00560EC8">
        <w:rPr>
          <w:rFonts w:asciiTheme="minorHAnsi" w:hAnsiTheme="minorHAnsi" w:cstheme="minorHAnsi"/>
          <w:sz w:val="18"/>
          <w:szCs w:val="1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333"/>
        <w:gridCol w:w="2425"/>
        <w:gridCol w:w="2198"/>
      </w:tblGrid>
      <w:tr w:rsidR="00CE7E37" w:rsidRPr="00560EC8" w14:paraId="60533833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B0538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Condition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40692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Condition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CBE9F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Condition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99A5A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Outcome</w:t>
            </w:r>
          </w:p>
        </w:tc>
      </w:tr>
      <w:tr w:rsidR="00CE7E37" w:rsidRPr="00560EC8" w14:paraId="110A2820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FDDA2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36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 xml:space="preserve">GSS DE0843 - Product Identifier </w:t>
              </w:r>
              <w:proofErr w:type="spellStart"/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Identifier</w:t>
              </w:r>
              <w:proofErr w:type="spellEnd"/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 xml:space="preserve"> Type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67946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37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GSS DE1136 - Product Identifier Created Date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76226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38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GSS DE1135 - Product Identifier End Dated Date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D1EF9" w14:textId="77777777" w:rsidR="00CE7E37" w:rsidRPr="00560EC8" w:rsidRDefault="00CE7E37" w:rsidP="007B1A7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Product </w:t>
            </w:r>
            <w:hyperlink r:id="rId39" w:history="1">
              <w:r w:rsidRPr="00560EC8">
                <w:rPr>
                  <w:rStyle w:val="Hyperlink"/>
                  <w:rFonts w:asciiTheme="minorHAnsi" w:hAnsiTheme="minorHAnsi" w:cstheme="minorHAnsi"/>
                  <w:b/>
                  <w:bCs/>
                </w:rPr>
                <w:t>I</w:t>
              </w:r>
            </w:hyperlink>
            <w:r w:rsidRPr="00560E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dentifier Requested</w:t>
            </w:r>
          </w:p>
        </w:tc>
      </w:tr>
      <w:tr w:rsidR="00CE7E37" w:rsidRPr="00560EC8" w14:paraId="5653F79C" w14:textId="77777777" w:rsidTr="007B1A70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21C28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sz w:val="18"/>
                <w:szCs w:val="18"/>
              </w:rPr>
              <w:t xml:space="preserve">= &lt;Identifier Type&gt;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EFDC7" w14:textId="77777777" w:rsidR="00CE7E37" w:rsidRPr="00560EC8" w:rsidRDefault="00CE7E37" w:rsidP="007B1A70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560EC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&lt;= </w:t>
            </w:r>
            <w:r w:rsidRPr="00560EC8">
              <w:rPr>
                <w:rStyle w:val="Strong"/>
                <w:rFonts w:asciiTheme="minorHAnsi" w:hAnsiTheme="minorHAnsi" w:cstheme="minorHAnsi"/>
                <w:color w:val="000000"/>
                <w:sz w:val="18"/>
                <w:szCs w:val="18"/>
              </w:rPr>
              <w:t>Process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A8D91" w14:textId="77777777" w:rsidR="00CE7E37" w:rsidRPr="00560EC8" w:rsidRDefault="00CE7E37" w:rsidP="007B1A70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560EC8">
              <w:rPr>
                <w:rFonts w:asciiTheme="minorHAnsi" w:hAnsiTheme="minorHAnsi" w:cstheme="minorHAnsi"/>
                <w:sz w:val="18"/>
                <w:szCs w:val="18"/>
              </w:rPr>
              <w:t xml:space="preserve">= Null </w:t>
            </w:r>
            <w:r w:rsidRPr="00560EC8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OR</w:t>
            </w:r>
            <w:r w:rsidRPr="00560EC8">
              <w:rPr>
                <w:rFonts w:asciiTheme="minorHAnsi" w:hAnsiTheme="minorHAnsi" w:cstheme="minorHAnsi"/>
                <w:sz w:val="18"/>
                <w:szCs w:val="18"/>
              </w:rPr>
              <w:t xml:space="preserve"> &gt;= </w:t>
            </w:r>
            <w:r w:rsidRPr="00560EC8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>Process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5B816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  <w:r w:rsidRPr="00560EC8">
              <w:rPr>
                <w:rFonts w:eastAsia="Times New Roman" w:cstheme="minorHAnsi"/>
                <w:color w:val="000000"/>
                <w:sz w:val="18"/>
                <w:szCs w:val="18"/>
              </w:rPr>
              <w:t>= </w:t>
            </w:r>
            <w:hyperlink r:id="rId40" w:history="1">
              <w:r w:rsidRPr="00560EC8">
                <w:rPr>
                  <w:rStyle w:val="Hyperlink"/>
                  <w:rFonts w:eastAsia="Times New Roman" w:cstheme="minorHAnsi"/>
                </w:rPr>
                <w:t xml:space="preserve">GSS DE1348 - Product Identifier </w:t>
              </w:r>
              <w:proofErr w:type="spellStart"/>
              <w:r w:rsidRPr="00560EC8">
                <w:rPr>
                  <w:rStyle w:val="Hyperlink"/>
                  <w:rFonts w:eastAsia="Times New Roman" w:cstheme="minorHAnsi"/>
                </w:rPr>
                <w:t>Identifier</w:t>
              </w:r>
              <w:proofErr w:type="spellEnd"/>
            </w:hyperlink>
          </w:p>
        </w:tc>
      </w:tr>
    </w:tbl>
    <w:p w14:paraId="6E4F10C8" w14:textId="77777777" w:rsidR="00CE7E37" w:rsidRPr="00560EC8" w:rsidRDefault="00CE7E37" w:rsidP="00CE7E37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560EC8">
        <w:rPr>
          <w:rFonts w:asciiTheme="minorHAnsi" w:hAnsiTheme="minorHAnsi" w:cstheme="minorHAnsi"/>
          <w:sz w:val="18"/>
          <w:szCs w:val="18"/>
        </w:rPr>
        <w:t xml:space="preserve">3. </w:t>
      </w:r>
      <w:r w:rsidRPr="00560EC8">
        <w:rPr>
          <w:rFonts w:asciiTheme="minorHAnsi" w:hAnsiTheme="minorHAnsi" w:cstheme="minorHAnsi"/>
          <w:color w:val="000000"/>
          <w:sz w:val="18"/>
          <w:szCs w:val="18"/>
        </w:rPr>
        <w:t>If multiple identifiers found, then: concatenate into a comma separated list</w:t>
      </w:r>
    </w:p>
    <w:p w14:paraId="6A43C52F" w14:textId="77777777" w:rsidR="00CE7E37" w:rsidRPr="00560EC8" w:rsidRDefault="00CE7E37" w:rsidP="00CE7E37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560EC8">
        <w:rPr>
          <w:rFonts w:asciiTheme="minorHAnsi" w:hAnsiTheme="minorHAnsi" w:cstheme="minorHAnsi"/>
          <w:color w:val="000000"/>
          <w:sz w:val="18"/>
          <w:szCs w:val="18"/>
        </w:rPr>
        <w:t>4. If no identifier is found, then: set to blank</w:t>
      </w:r>
    </w:p>
    <w:p w14:paraId="44F09815" w14:textId="77777777" w:rsidR="00CE7E37" w:rsidRPr="00560EC8" w:rsidRDefault="00CE7E37" w:rsidP="00CE7E37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560EC8">
        <w:rPr>
          <w:rFonts w:asciiTheme="minorHAnsi" w:hAnsiTheme="minorHAnsi" w:cstheme="minorHAnsi"/>
          <w:sz w:val="18"/>
          <w:szCs w:val="18"/>
        </w:rPr>
        <w:t> </w:t>
      </w:r>
    </w:p>
    <w:p w14:paraId="5D0728B5" w14:textId="77777777" w:rsidR="00CE7E37" w:rsidRPr="00560EC8" w:rsidRDefault="00CE7E37" w:rsidP="00CE7E37">
      <w:pPr>
        <w:pStyle w:val="confluence-link1"/>
        <w:rPr>
          <w:rFonts w:asciiTheme="minorHAnsi" w:hAnsiTheme="minorHAnsi" w:cstheme="minorHAnsi"/>
          <w:sz w:val="18"/>
          <w:szCs w:val="18"/>
        </w:rPr>
      </w:pPr>
      <w:r w:rsidRPr="00560EC8">
        <w:rPr>
          <w:rStyle w:val="confluence-link"/>
          <w:rFonts w:asciiTheme="minorHAnsi" w:hAnsiTheme="minorHAnsi" w:cstheme="minorHAnsi"/>
          <w:sz w:val="18"/>
          <w:szCs w:val="18"/>
        </w:rPr>
        <w:t xml:space="preserve">If multiple values were returned, </w:t>
      </w:r>
      <w:r w:rsidRPr="00560EC8">
        <w:rPr>
          <w:rFonts w:asciiTheme="minorHAnsi" w:hAnsiTheme="minorHAnsi" w:cstheme="minorHAnsi"/>
          <w:sz w:val="18"/>
          <w:szCs w:val="18"/>
        </w:rPr>
        <w:t>sort them in alphabetical order and do the following: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310"/>
      </w:tblGrid>
      <w:tr w:rsidR="00CE7E37" w:rsidRPr="00560EC8" w14:paraId="18D55900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181BD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B35A3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Outcome</w:t>
            </w:r>
          </w:p>
        </w:tc>
      </w:tr>
      <w:tr w:rsidR="00CE7E37" w:rsidRPr="00560EC8" w14:paraId="58F91489" w14:textId="77777777" w:rsidTr="007B1A7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423F9" w14:textId="77777777" w:rsidR="00CE7E37" w:rsidRPr="00560EC8" w:rsidRDefault="00CE7E37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60EC8">
              <w:rPr>
                <w:rFonts w:eastAsia="Times New Roman" w:cstheme="minorHAnsi"/>
                <w:b/>
                <w:bCs/>
                <w:sz w:val="18"/>
                <w:szCs w:val="18"/>
              </w:rPr>
              <w:t>Data 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4F288" w14:textId="77777777" w:rsidR="00CE7E37" w:rsidRPr="00560EC8" w:rsidRDefault="007A25E4" w:rsidP="007B1A7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hyperlink r:id="rId41" w:history="1">
              <w:r w:rsidR="00CE7E37" w:rsidRPr="00560EC8">
                <w:rPr>
                  <w:rStyle w:val="Hyperlink"/>
                  <w:rFonts w:eastAsia="Times New Roman" w:cstheme="minorHAnsi"/>
                  <w:b/>
                  <w:bCs/>
                </w:rPr>
                <w:t>GSS DE0205 - ADP Code</w:t>
              </w:r>
            </w:hyperlink>
          </w:p>
        </w:tc>
      </w:tr>
    </w:tbl>
    <w:p w14:paraId="6695B065" w14:textId="77777777" w:rsidR="00CE7E37" w:rsidRDefault="00CE7E37" w:rsidP="00CE7E37">
      <w:pPr>
        <w:rPr>
          <w:b/>
          <w:bCs/>
          <w:sz w:val="24"/>
          <w:szCs w:val="24"/>
        </w:rPr>
      </w:pPr>
    </w:p>
    <w:p w14:paraId="179D10B9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28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1"/>
      </w:tblGrid>
      <w:tr w:rsidR="00CE7E37" w:rsidRPr="00560EC8" w14:paraId="4A0C8BEB" w14:textId="77777777" w:rsidTr="007B1A70">
        <w:tc>
          <w:tcPr>
            <w:tcW w:w="5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4562"/>
            </w:tblGrid>
            <w:tr w:rsidR="00CE7E37" w:rsidRPr="00560EC8" w14:paraId="721B6C31" w14:textId="77777777" w:rsidTr="007B1A70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97509C" w14:textId="77777777" w:rsidR="00CE7E37" w:rsidRPr="00560EC8" w:rsidRDefault="00CE7E37" w:rsidP="007B1A70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Option Level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AFC74D8" w14:textId="77777777" w:rsidR="00CE7E37" w:rsidRPr="00560EC8" w:rsidRDefault="00CE7E37" w:rsidP="007B1A70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Option Level Description</w:t>
                  </w:r>
                </w:p>
              </w:tc>
            </w:tr>
            <w:tr w:rsidR="00CE7E37" w:rsidRPr="00560EC8" w14:paraId="636C75E4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1127908" w14:textId="77777777" w:rsidR="00CE7E37" w:rsidRPr="00560EC8" w:rsidRDefault="00CE7E37" w:rsidP="007B1A70">
                  <w:pPr>
                    <w:pStyle w:val="NormalWeb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560EC8">
                    <w:rPr>
                      <w:rFonts w:asciiTheme="minorHAnsi" w:hAnsiTheme="minorHAnsi" w:cstheme="minorHAns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CB9EAAA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No Option Trading is Approved</w:t>
                  </w:r>
                </w:p>
              </w:tc>
            </w:tr>
            <w:tr w:rsidR="00CE7E37" w:rsidRPr="00560EC8" w14:paraId="30C076FB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F38883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3C8FDE0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Only Covered Options Trading Approved</w:t>
                  </w:r>
                </w:p>
              </w:tc>
            </w:tr>
            <w:tr w:rsidR="00CE7E37" w:rsidRPr="00560EC8" w14:paraId="036036C3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A157A5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AC3453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Previous Levels and Long Put/Call Options Trading Approved</w:t>
                  </w:r>
                </w:p>
              </w:tc>
            </w:tr>
            <w:tr w:rsidR="00CE7E37" w:rsidRPr="00560EC8" w14:paraId="5D373949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D218BD1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FD9483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Previous Levels and Options Spreads Trading Approved</w:t>
                  </w:r>
                </w:p>
              </w:tc>
            </w:tr>
            <w:tr w:rsidR="00CE7E37" w:rsidRPr="00560EC8" w14:paraId="3307B81F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9D7B3D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68DA534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Previous Levels and Naked Put Options Trading Approved</w:t>
                  </w:r>
                </w:p>
              </w:tc>
            </w:tr>
            <w:tr w:rsidR="00CE7E37" w:rsidRPr="00560EC8" w14:paraId="35CEE11B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2F5D65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61EC742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color w:val="003366"/>
                      <w:sz w:val="18"/>
                      <w:szCs w:val="18"/>
                    </w:rPr>
                    <w:t>All Options Trading Types Approved</w:t>
                  </w:r>
                </w:p>
              </w:tc>
            </w:tr>
          </w:tbl>
          <w:p w14:paraId="5C9E9024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E7E37" w:rsidRPr="00560EC8" w14:paraId="42E17AEE" w14:textId="77777777" w:rsidTr="007B1A70">
        <w:tc>
          <w:tcPr>
            <w:tcW w:w="5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4094"/>
            </w:tblGrid>
            <w:tr w:rsidR="00CE7E37" w:rsidRPr="00560EC8" w14:paraId="63D81614" w14:textId="77777777" w:rsidTr="007B1A70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E60A437" w14:textId="77777777" w:rsidR="00CE7E37" w:rsidRPr="00560EC8" w:rsidRDefault="00CE7E37" w:rsidP="007B1A70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lastRenderedPageBreak/>
                    <w:t>Client Sophistication 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C88B6C2" w14:textId="77777777" w:rsidR="00CE7E37" w:rsidRPr="00560EC8" w:rsidRDefault="007A25E4" w:rsidP="007B1A70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</w:pPr>
                  <w:hyperlink r:id="rId42" w:history="1">
                    <w:r w:rsidR="00CE7E37" w:rsidRPr="00560EC8">
                      <w:rPr>
                        <w:rStyle w:val="Hyperlink"/>
                        <w:rFonts w:eastAsia="Times New Roman" w:cstheme="minorHAnsi"/>
                        <w:b/>
                        <w:bCs/>
                      </w:rPr>
                      <w:t>GSS DE1197 - Client Investment Knowledge</w:t>
                    </w:r>
                  </w:hyperlink>
                </w:p>
              </w:tc>
            </w:tr>
            <w:tr w:rsidR="00CE7E37" w:rsidRPr="00560EC8" w14:paraId="6404E72A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3D3E2CA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2B0644F" w14:textId="77777777" w:rsidR="00CE7E37" w:rsidRPr="00560EC8" w:rsidRDefault="00CE7E37" w:rsidP="007B1A70">
                  <w:pPr>
                    <w:pStyle w:val="NormalWeb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560EC8">
                    <w:rPr>
                      <w:rFonts w:asciiTheme="minorHAnsi" w:hAnsiTheme="minorHAnsi" w:cstheme="minorHAnsi"/>
                      <w:sz w:val="18"/>
                      <w:szCs w:val="18"/>
                    </w:rPr>
                    <w:t>Sophisticated</w:t>
                  </w:r>
                </w:p>
              </w:tc>
            </w:tr>
            <w:tr w:rsidR="00CE7E37" w:rsidRPr="00560EC8" w14:paraId="5EB552CF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B252681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B42DA16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Good</w:t>
                  </w:r>
                </w:p>
              </w:tc>
            </w:tr>
            <w:tr w:rsidR="00CE7E37" w:rsidRPr="00560EC8" w14:paraId="5FEC5D53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D36C0B7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88C0D6F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Limited</w:t>
                  </w:r>
                </w:p>
              </w:tc>
            </w:tr>
            <w:tr w:rsidR="00CE7E37" w:rsidRPr="00560EC8" w14:paraId="70B9021A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9C5189D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4E023E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None</w:t>
                  </w:r>
                </w:p>
              </w:tc>
            </w:tr>
            <w:tr w:rsidR="00CE7E37" w:rsidRPr="00560EC8" w14:paraId="3F5D8C02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49289C6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4BC1AD2" w14:textId="77777777" w:rsidR="00CE7E37" w:rsidRPr="00560EC8" w:rsidRDefault="00CE7E37" w:rsidP="007B1A70">
                  <w:pPr>
                    <w:pStyle w:val="NormalWeb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560EC8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Registered Investment Advisor</w:t>
                  </w:r>
                </w:p>
              </w:tc>
            </w:tr>
            <w:tr w:rsidR="00CE7E37" w:rsidRPr="00560EC8" w14:paraId="61283060" w14:textId="77777777" w:rsidTr="007B1A70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D0F887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5DB17AE" w14:textId="77777777" w:rsidR="00CE7E37" w:rsidRPr="00560EC8" w:rsidRDefault="00CE7E37" w:rsidP="007B1A70">
                  <w:pPr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560EC8">
                    <w:rPr>
                      <w:rFonts w:eastAsia="Times New Roman" w:cstheme="minorHAnsi"/>
                      <w:sz w:val="18"/>
                      <w:szCs w:val="18"/>
                    </w:rPr>
                    <w:t>Not Known</w:t>
                  </w:r>
                </w:p>
              </w:tc>
            </w:tr>
          </w:tbl>
          <w:p w14:paraId="5DD4AC43" w14:textId="77777777" w:rsidR="00CE7E37" w:rsidRPr="00560EC8" w:rsidRDefault="00CE7E37" w:rsidP="007B1A7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5F35C836" w14:textId="77777777" w:rsidR="00CE7E37" w:rsidRDefault="00CE7E37" w:rsidP="00CE7E37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405"/>
        <w:gridCol w:w="3689"/>
      </w:tblGrid>
      <w:tr w:rsidR="005A2E84" w14:paraId="2A24113D" w14:textId="77777777" w:rsidTr="005A2E84">
        <w:trPr>
          <w:ins w:id="804" w:author="Joey Avniel" w:date="2022-01-11T13:56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FCEE0" w14:textId="77777777" w:rsidR="005A2E84" w:rsidRDefault="005A2E84">
            <w:pPr>
              <w:jc w:val="center"/>
              <w:rPr>
                <w:ins w:id="805" w:author="Joey Avniel" w:date="2022-01-11T13:56:00Z"/>
                <w:rFonts w:eastAsia="Times New Roman"/>
                <w:b/>
                <w:bCs/>
              </w:rPr>
            </w:pPr>
            <w:ins w:id="806" w:author="Joey Avniel" w:date="2022-01-11T13:56:00Z">
              <w:r>
                <w:fldChar w:fldCharType="begin"/>
              </w:r>
              <w:r>
                <w:instrText xml:space="preserve"> HYPERLINK "file:///\\\\oak.fg.rbc.com\\display\\CIT\\GSS+DE0084+-+Account+Classification" </w:instrText>
              </w:r>
              <w:r>
                <w:fldChar w:fldCharType="separate"/>
              </w:r>
              <w:r>
                <w:rPr>
                  <w:rStyle w:val="Hyperlink"/>
                  <w:rFonts w:eastAsia="Times New Roman"/>
                  <w:b/>
                  <w:bCs/>
                </w:rPr>
                <w:t>GSS DE0084 - Account Classification</w:t>
              </w:r>
              <w: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05118" w14:textId="77777777" w:rsidR="005A2E84" w:rsidRDefault="005A2E84">
            <w:pPr>
              <w:jc w:val="center"/>
              <w:rPr>
                <w:ins w:id="807" w:author="Joey Avniel" w:date="2022-01-11T13:56:00Z"/>
                <w:rFonts w:eastAsia="Times New Roman"/>
                <w:b/>
                <w:bCs/>
              </w:rPr>
            </w:pPr>
            <w:ins w:id="808" w:author="Joey Avniel" w:date="2022-01-11T13:56:00Z">
              <w:r>
                <w:fldChar w:fldCharType="begin"/>
              </w:r>
              <w:r>
                <w:instrText xml:space="preserve"> HYPERLINK "file:///\\\\oak.fg.rbc.com\\display\\CIT\\GSS+DE0838+-+Account+Classification+Cd" </w:instrText>
              </w:r>
              <w:r>
                <w:fldChar w:fldCharType="separate"/>
              </w:r>
              <w:r>
                <w:rPr>
                  <w:rStyle w:val="Hyperlink"/>
                  <w:rFonts w:eastAsia="Times New Roman"/>
                  <w:b/>
                  <w:bCs/>
                </w:rPr>
                <w:t>GSS DE0838 - Account Classification Cd</w:t>
              </w:r>
              <w:r>
                <w:fldChar w:fldCharType="end"/>
              </w:r>
            </w:ins>
          </w:p>
        </w:tc>
      </w:tr>
      <w:tr w:rsidR="005A2E84" w14:paraId="0D95DB9D" w14:textId="77777777" w:rsidTr="005A2E84">
        <w:trPr>
          <w:cantSplit/>
          <w:ins w:id="809" w:author="Joey Avniel" w:date="2022-01-11T13:56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60D07" w14:textId="77777777" w:rsidR="005A2E84" w:rsidRDefault="005A2E84" w:rsidP="005A2E8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ins w:id="810" w:author="Joey Avniel" w:date="2022-01-11T13:56:00Z"/>
                <w:rFonts w:eastAsia="Times New Roman"/>
              </w:rPr>
            </w:pPr>
            <w:ins w:id="811" w:author="Joey Avniel" w:date="2022-01-11T13:56:00Z">
              <w:r>
                <w:rPr>
                  <w:rFonts w:eastAsia="Times New Roman"/>
                </w:rPr>
                <w:t>Eligible Counterparty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EA468" w14:textId="77777777" w:rsidR="005A2E84" w:rsidRDefault="005A2E84">
            <w:pPr>
              <w:rPr>
                <w:ins w:id="812" w:author="Joey Avniel" w:date="2022-01-11T13:56:00Z"/>
                <w:rFonts w:eastAsia="Times New Roman"/>
              </w:rPr>
            </w:pPr>
            <w:ins w:id="813" w:author="Joey Avniel" w:date="2022-01-11T13:56:00Z">
              <w:r>
                <w:rPr>
                  <w:rFonts w:eastAsia="Times New Roman"/>
                </w:rPr>
                <w:t>ECP</w:t>
              </w:r>
            </w:ins>
          </w:p>
        </w:tc>
      </w:tr>
      <w:tr w:rsidR="005A2E84" w14:paraId="5BCD396D" w14:textId="77777777" w:rsidTr="005A2E84">
        <w:trPr>
          <w:cantSplit/>
          <w:ins w:id="814" w:author="Joey Avniel" w:date="2022-01-11T13:56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6C17E" w14:textId="77777777" w:rsidR="005A2E84" w:rsidRDefault="005A2E84" w:rsidP="005A2E8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ins w:id="815" w:author="Joey Avniel" w:date="2022-01-11T13:56:00Z"/>
                <w:rFonts w:eastAsia="Times New Roman"/>
              </w:rPr>
            </w:pPr>
            <w:ins w:id="816" w:author="Joey Avniel" w:date="2022-01-11T13:56:00Z">
              <w:r>
                <w:rPr>
                  <w:rFonts w:eastAsia="Times New Roman"/>
                </w:rPr>
                <w:t>Institutional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9E61A" w14:textId="77777777" w:rsidR="005A2E84" w:rsidRDefault="005A2E84">
            <w:pPr>
              <w:rPr>
                <w:ins w:id="817" w:author="Joey Avniel" w:date="2022-01-11T13:56:00Z"/>
                <w:rFonts w:eastAsia="Times New Roman"/>
              </w:rPr>
            </w:pPr>
            <w:ins w:id="818" w:author="Joey Avniel" w:date="2022-01-11T13:56:00Z">
              <w:r>
                <w:rPr>
                  <w:rFonts w:eastAsia="Times New Roman"/>
                </w:rPr>
                <w:t>I</w:t>
              </w:r>
            </w:ins>
          </w:p>
        </w:tc>
      </w:tr>
      <w:tr w:rsidR="005A2E84" w14:paraId="3ABCC04B" w14:textId="77777777" w:rsidTr="005A2E84">
        <w:trPr>
          <w:cantSplit/>
          <w:ins w:id="819" w:author="Joey Avniel" w:date="2022-01-11T13:56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0FD76" w14:textId="77777777" w:rsidR="005A2E84" w:rsidRDefault="005A2E84" w:rsidP="005A2E8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ins w:id="820" w:author="Joey Avniel" w:date="2022-01-11T13:56:00Z"/>
                <w:rFonts w:eastAsia="Times New Roman"/>
              </w:rPr>
            </w:pPr>
            <w:ins w:id="821" w:author="Joey Avniel" w:date="2022-01-11T13:56:00Z">
              <w:r>
                <w:rPr>
                  <w:rFonts w:eastAsia="Times New Roman"/>
                </w:rPr>
                <w:t>Professional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8832A" w14:textId="77777777" w:rsidR="005A2E84" w:rsidRDefault="005A2E84">
            <w:pPr>
              <w:rPr>
                <w:ins w:id="822" w:author="Joey Avniel" w:date="2022-01-11T13:56:00Z"/>
                <w:rFonts w:eastAsia="Times New Roman"/>
              </w:rPr>
            </w:pPr>
            <w:ins w:id="823" w:author="Joey Avniel" w:date="2022-01-11T13:56:00Z">
              <w:r>
                <w:rPr>
                  <w:rFonts w:eastAsia="Times New Roman"/>
                </w:rPr>
                <w:t>PR</w:t>
              </w:r>
            </w:ins>
          </w:p>
        </w:tc>
      </w:tr>
      <w:tr w:rsidR="005A2E84" w14:paraId="4A63657C" w14:textId="77777777" w:rsidTr="005A2E84">
        <w:trPr>
          <w:cantSplit/>
          <w:ins w:id="824" w:author="Joey Avniel" w:date="2022-01-11T13:56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9D595" w14:textId="77777777" w:rsidR="005A2E84" w:rsidRDefault="005A2E84" w:rsidP="005A2E8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ins w:id="825" w:author="Joey Avniel" w:date="2022-01-11T13:56:00Z"/>
                <w:rFonts w:eastAsia="Times New Roman"/>
              </w:rPr>
            </w:pPr>
            <w:ins w:id="826" w:author="Joey Avniel" w:date="2022-01-11T13:56:00Z">
              <w:r>
                <w:rPr>
                  <w:rFonts w:eastAsia="Times New Roman"/>
                </w:rPr>
                <w:t>Retail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BB40" w14:textId="77777777" w:rsidR="005A2E84" w:rsidRDefault="005A2E84">
            <w:pPr>
              <w:rPr>
                <w:ins w:id="827" w:author="Joey Avniel" w:date="2022-01-11T13:56:00Z"/>
                <w:rFonts w:eastAsia="Times New Roman"/>
              </w:rPr>
            </w:pPr>
            <w:ins w:id="828" w:author="Joey Avniel" w:date="2022-01-11T13:56:00Z">
              <w:r>
                <w:rPr>
                  <w:rFonts w:eastAsia="Times New Roman"/>
                </w:rPr>
                <w:t>R</w:t>
              </w:r>
            </w:ins>
          </w:p>
        </w:tc>
      </w:tr>
    </w:tbl>
    <w:p w14:paraId="2D4EB1F6" w14:textId="7612CAA0" w:rsidR="00CE7E37" w:rsidRDefault="00CE7E37" w:rsidP="00CE7E37">
      <w:pPr>
        <w:rPr>
          <w:ins w:id="829" w:author="Joey Avniel" w:date="2022-01-11T13:58:00Z"/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306"/>
        <w:gridCol w:w="3022"/>
      </w:tblGrid>
      <w:tr w:rsidR="005A2E84" w14:paraId="32092C7F" w14:textId="77777777" w:rsidTr="005A2E84">
        <w:trPr>
          <w:ins w:id="830" w:author="Joey Avniel" w:date="2022-01-11T13:58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5EDF4" w14:textId="77777777" w:rsidR="005A2E84" w:rsidRDefault="005A2E84">
            <w:pPr>
              <w:jc w:val="center"/>
              <w:rPr>
                <w:ins w:id="831" w:author="Joey Avniel" w:date="2022-01-11T13:58:00Z"/>
                <w:rFonts w:eastAsia="Times New Roman"/>
                <w:b/>
                <w:bCs/>
              </w:rPr>
            </w:pPr>
            <w:ins w:id="832" w:author="Joey Avniel" w:date="2022-01-11T13:58:00Z">
              <w:r>
                <w:fldChar w:fldCharType="begin"/>
              </w:r>
              <w:r>
                <w:instrText xml:space="preserve"> HYPERLINK "file:///\\\\oak.fg.rbc.com\\display\\CIT\\GSS+DE0224+-+Account+Category+Cd" </w:instrText>
              </w:r>
              <w:r>
                <w:fldChar w:fldCharType="separate"/>
              </w:r>
              <w:r>
                <w:rPr>
                  <w:rStyle w:val="Hyperlink"/>
                  <w:rFonts w:eastAsia="Times New Roman"/>
                  <w:b/>
                  <w:bCs/>
                </w:rPr>
                <w:t>GSS DE0224 - Account Category Cd</w:t>
              </w:r>
              <w:r>
                <w:fldChar w:fldCharType="end"/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69C5C" w14:textId="77777777" w:rsidR="005A2E84" w:rsidRDefault="005A2E84">
            <w:pPr>
              <w:jc w:val="center"/>
              <w:rPr>
                <w:ins w:id="833" w:author="Joey Avniel" w:date="2022-01-11T13:58:00Z"/>
                <w:rFonts w:eastAsia="Times New Roman"/>
                <w:b/>
                <w:bCs/>
              </w:rPr>
            </w:pPr>
            <w:ins w:id="834" w:author="Joey Avniel" w:date="2022-01-11T13:58:00Z">
              <w:r>
                <w:fldChar w:fldCharType="begin"/>
              </w:r>
              <w:r>
                <w:instrText xml:space="preserve"> HYPERLINK "file:///\\\\oak.fg.rbc.com\\display\\CIT\\GSS+DE0083+-+Account+Category" </w:instrText>
              </w:r>
              <w:r>
                <w:fldChar w:fldCharType="separate"/>
              </w:r>
              <w:r>
                <w:rPr>
                  <w:rStyle w:val="Hyperlink"/>
                  <w:rFonts w:eastAsia="Times New Roman"/>
                  <w:b/>
                  <w:bCs/>
                </w:rPr>
                <w:t>GSS DE0083 - Account Category</w:t>
              </w:r>
              <w:r>
                <w:fldChar w:fldCharType="end"/>
              </w:r>
            </w:ins>
          </w:p>
        </w:tc>
      </w:tr>
      <w:tr w:rsidR="005A2E84" w14:paraId="142FC1D4" w14:textId="77777777" w:rsidTr="005A2E84">
        <w:trPr>
          <w:cantSplit/>
          <w:ins w:id="835" w:author="Joey Avniel" w:date="2022-01-11T13:58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CCB05" w14:textId="77777777" w:rsidR="005A2E84" w:rsidRDefault="005A2E84">
            <w:pPr>
              <w:rPr>
                <w:ins w:id="836" w:author="Joey Avniel" w:date="2022-01-11T13:58:00Z"/>
                <w:rFonts w:eastAsia="Times New Roman"/>
              </w:rPr>
            </w:pPr>
            <w:ins w:id="837" w:author="Joey Avniel" w:date="2022-01-11T13:58:00Z">
              <w:r>
                <w:rPr>
                  <w:rFonts w:eastAsia="Times New Roman"/>
                </w:rPr>
                <w:t>BD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55237" w14:textId="77777777" w:rsidR="005A2E84" w:rsidRDefault="005A2E84">
            <w:pPr>
              <w:rPr>
                <w:ins w:id="838" w:author="Joey Avniel" w:date="2022-01-11T13:58:00Z"/>
                <w:rFonts w:eastAsia="Times New Roman"/>
              </w:rPr>
            </w:pPr>
            <w:ins w:id="839" w:author="Joey Avniel" w:date="2022-01-11T13:58:00Z">
              <w:r>
                <w:rPr>
                  <w:rFonts w:eastAsia="Times New Roman"/>
                </w:rPr>
                <w:t>Broker Dealer Account</w:t>
              </w:r>
            </w:ins>
          </w:p>
        </w:tc>
      </w:tr>
      <w:tr w:rsidR="005A2E84" w14:paraId="1B54EE1F" w14:textId="77777777" w:rsidTr="005A2E84">
        <w:trPr>
          <w:cantSplit/>
          <w:ins w:id="840" w:author="Joey Avniel" w:date="2022-01-11T13:58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B9E30" w14:textId="77777777" w:rsidR="005A2E84" w:rsidRDefault="005A2E84">
            <w:pPr>
              <w:rPr>
                <w:ins w:id="841" w:author="Joey Avniel" w:date="2022-01-11T13:58:00Z"/>
                <w:rFonts w:eastAsia="Times New Roman"/>
              </w:rPr>
            </w:pPr>
            <w:ins w:id="842" w:author="Joey Avniel" w:date="2022-01-11T13:58:00Z">
              <w:r>
                <w:rPr>
                  <w:rFonts w:eastAsia="Times New Roman"/>
                </w:rPr>
                <w:t>C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04572" w14:textId="77777777" w:rsidR="005A2E84" w:rsidRDefault="005A2E84">
            <w:pPr>
              <w:rPr>
                <w:ins w:id="843" w:author="Joey Avniel" w:date="2022-01-11T13:58:00Z"/>
                <w:rFonts w:eastAsia="Times New Roman"/>
              </w:rPr>
            </w:pPr>
            <w:ins w:id="844" w:author="Joey Avniel" w:date="2022-01-11T13:58:00Z">
              <w:r>
                <w:rPr>
                  <w:rFonts w:eastAsia="Times New Roman"/>
                </w:rPr>
                <w:t>Customer Account</w:t>
              </w:r>
            </w:ins>
          </w:p>
        </w:tc>
      </w:tr>
      <w:tr w:rsidR="005A2E84" w14:paraId="6A7833CC" w14:textId="77777777" w:rsidTr="005A2E84">
        <w:trPr>
          <w:cantSplit/>
          <w:ins w:id="845" w:author="Joey Avniel" w:date="2022-01-11T13:58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FEE96" w14:textId="77777777" w:rsidR="005A2E84" w:rsidRDefault="005A2E84">
            <w:pPr>
              <w:rPr>
                <w:ins w:id="846" w:author="Joey Avniel" w:date="2022-01-11T13:58:00Z"/>
                <w:rFonts w:eastAsia="Times New Roman"/>
              </w:rPr>
            </w:pPr>
            <w:ins w:id="847" w:author="Joey Avniel" w:date="2022-01-11T13:58:00Z">
              <w:r>
                <w:rPr>
                  <w:rFonts w:eastAsia="Times New Roman"/>
                </w:rPr>
                <w:t>E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0A35E" w14:textId="77777777" w:rsidR="005A2E84" w:rsidRDefault="005A2E84">
            <w:pPr>
              <w:rPr>
                <w:ins w:id="848" w:author="Joey Avniel" w:date="2022-01-11T13:58:00Z"/>
                <w:rFonts w:eastAsia="Times New Roman"/>
              </w:rPr>
            </w:pPr>
            <w:ins w:id="849" w:author="Joey Avniel" w:date="2022-01-11T13:58:00Z">
              <w:r>
                <w:rPr>
                  <w:rFonts w:eastAsia="Times New Roman"/>
                </w:rPr>
                <w:t>Employee Account</w:t>
              </w:r>
            </w:ins>
          </w:p>
        </w:tc>
      </w:tr>
      <w:tr w:rsidR="005A2E84" w14:paraId="7B7C3936" w14:textId="77777777" w:rsidTr="005A2E84">
        <w:trPr>
          <w:cantSplit/>
          <w:ins w:id="850" w:author="Joey Avniel" w:date="2022-01-11T13:58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81378" w14:textId="77777777" w:rsidR="005A2E84" w:rsidRDefault="005A2E84">
            <w:pPr>
              <w:rPr>
                <w:ins w:id="851" w:author="Joey Avniel" w:date="2022-01-11T13:58:00Z"/>
                <w:rFonts w:eastAsia="Times New Roman"/>
              </w:rPr>
            </w:pPr>
            <w:ins w:id="852" w:author="Joey Avniel" w:date="2022-01-11T13:58:00Z">
              <w:r>
                <w:rPr>
                  <w:rFonts w:eastAsia="Times New Roman"/>
                </w:rPr>
                <w:lastRenderedPageBreak/>
                <w:t>O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FADD2" w14:textId="77777777" w:rsidR="005A2E84" w:rsidRDefault="005A2E84">
            <w:pPr>
              <w:rPr>
                <w:ins w:id="853" w:author="Joey Avniel" w:date="2022-01-11T13:58:00Z"/>
                <w:rFonts w:eastAsia="Times New Roman"/>
              </w:rPr>
            </w:pPr>
            <w:ins w:id="854" w:author="Joey Avniel" w:date="2022-01-11T13:58:00Z">
              <w:r>
                <w:rPr>
                  <w:rFonts w:eastAsia="Times New Roman"/>
                </w:rPr>
                <w:t>Other</w:t>
              </w:r>
            </w:ins>
          </w:p>
        </w:tc>
      </w:tr>
      <w:tr w:rsidR="005A2E84" w14:paraId="458F811B" w14:textId="77777777" w:rsidTr="005A2E84">
        <w:trPr>
          <w:cantSplit/>
          <w:ins w:id="855" w:author="Joey Avniel" w:date="2022-01-11T13:58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BCA58" w14:textId="77777777" w:rsidR="005A2E84" w:rsidRDefault="005A2E84">
            <w:pPr>
              <w:rPr>
                <w:ins w:id="856" w:author="Joey Avniel" w:date="2022-01-11T13:58:00Z"/>
                <w:rFonts w:eastAsia="Times New Roman"/>
              </w:rPr>
            </w:pPr>
            <w:ins w:id="857" w:author="Joey Avniel" w:date="2022-01-11T13:58:00Z">
              <w:r>
                <w:rPr>
                  <w:rFonts w:eastAsia="Times New Roman"/>
                </w:rPr>
                <w:t>P</w:t>
              </w:r>
            </w:ins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E8A61" w14:textId="77777777" w:rsidR="005A2E84" w:rsidRDefault="005A2E84">
            <w:pPr>
              <w:rPr>
                <w:ins w:id="858" w:author="Joey Avniel" w:date="2022-01-11T13:58:00Z"/>
                <w:rFonts w:eastAsia="Times New Roman"/>
              </w:rPr>
            </w:pPr>
            <w:ins w:id="859" w:author="Joey Avniel" w:date="2022-01-11T13:58:00Z">
              <w:r>
                <w:rPr>
                  <w:rFonts w:eastAsia="Times New Roman"/>
                </w:rPr>
                <w:t>Proprietary Account</w:t>
              </w:r>
            </w:ins>
          </w:p>
        </w:tc>
      </w:tr>
    </w:tbl>
    <w:p w14:paraId="49F450F0" w14:textId="77777777" w:rsidR="005A2E84" w:rsidRDefault="005A2E84" w:rsidP="00CE7E37">
      <w:pPr>
        <w:rPr>
          <w:ins w:id="860" w:author="Joey Avniel" w:date="2022-01-11T13:56:00Z"/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A2E84" w14:paraId="3F022249" w14:textId="77777777" w:rsidTr="005A2E84">
        <w:trPr>
          <w:cantSplit/>
          <w:ins w:id="861" w:author="Joey Avniel" w:date="2022-01-11T13:56:00Z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E28F9" w14:textId="77777777" w:rsidR="005A2E84" w:rsidRDefault="005A2E84">
            <w:pPr>
              <w:rPr>
                <w:ins w:id="862" w:author="Joey Avniel" w:date="2022-01-11T13:56:00Z"/>
                <w:rFonts w:eastAsia="Times New Roman"/>
              </w:rPr>
            </w:pPr>
            <w:ins w:id="863" w:author="Joey Avniel" w:date="2022-01-11T13:56:00Z">
              <w:r>
                <w:rPr>
                  <w:rFonts w:eastAsia="Times New Roman"/>
                  <w:b/>
                  <w:bCs/>
                </w:rPr>
                <w:t>GSS DE0213-7 - Execution Transaction Type Code</w:t>
              </w:r>
              <w:r>
                <w:rPr>
                  <w:rFonts w:eastAsia="Times New Roman"/>
                </w:rPr>
                <w:t xml:space="preserve"> </w:t>
              </w:r>
            </w:ins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  <w:gridCol w:w="3294"/>
              <w:gridCol w:w="2450"/>
            </w:tblGrid>
            <w:tr w:rsidR="005A2E84" w14:paraId="6BAAC219" w14:textId="77777777">
              <w:trPr>
                <w:ins w:id="864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46BE95" w14:textId="77777777" w:rsidR="005A2E84" w:rsidRDefault="005A2E84">
                  <w:pPr>
                    <w:jc w:val="center"/>
                    <w:rPr>
                      <w:ins w:id="865" w:author="Joey Avniel" w:date="2022-01-11T13:56:00Z"/>
                      <w:rFonts w:eastAsia="Times New Roman"/>
                      <w:b/>
                      <w:bCs/>
                    </w:rPr>
                  </w:pPr>
                  <w:ins w:id="866" w:author="Joey Avniel" w:date="2022-01-11T13:56:00Z">
                    <w:r>
                      <w:fldChar w:fldCharType="begin"/>
                    </w:r>
                    <w:r>
                      <w:instrText xml:space="preserve"> HYPERLINK "file:///\\\\oak.fg.rbc.com\\display\\CIT\\GSS+DE0213-7+-+Execution+Transaction+Type+Code" </w:instrText>
                    </w:r>
                    <w:r>
                      <w:fldChar w:fldCharType="separate"/>
                    </w:r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GSS DE0213-7 - Execution Transaction Type Code</w:t>
                    </w:r>
                    <w: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0A4A26" w14:textId="77777777" w:rsidR="005A2E84" w:rsidRDefault="005A2E84">
                  <w:pPr>
                    <w:jc w:val="center"/>
                    <w:rPr>
                      <w:ins w:id="867" w:author="Joey Avniel" w:date="2022-01-11T13:56:00Z"/>
                      <w:rFonts w:eastAsia="Times New Roman"/>
                      <w:b/>
                      <w:bCs/>
                    </w:rPr>
                  </w:pPr>
                  <w:ins w:id="868" w:author="Joey Avniel" w:date="2022-01-11T13:56:00Z">
                    <w:r>
                      <w:fldChar w:fldCharType="begin"/>
                    </w:r>
                    <w:r>
                      <w:instrText xml:space="preserve"> HYPERLINK "file:///\\\\oak.fg.rbc.com\\display\\CIT\\GSS+DE0308+-+Execution+Transaction+Type+Desc" </w:instrText>
                    </w:r>
                    <w:r>
                      <w:fldChar w:fldCharType="separate"/>
                    </w:r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GSS DE0308 - Execution Transaction Type Desc</w:t>
                    </w:r>
                    <w: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3CB5C8F" w14:textId="77777777" w:rsidR="005A2E84" w:rsidRDefault="005A2E84">
                  <w:pPr>
                    <w:jc w:val="center"/>
                    <w:rPr>
                      <w:ins w:id="869" w:author="Joey Avniel" w:date="2022-01-11T13:56:00Z"/>
                      <w:rFonts w:eastAsia="Times New Roman"/>
                      <w:b/>
                      <w:bCs/>
                    </w:rPr>
                  </w:pPr>
                  <w:ins w:id="870" w:author="Joey Avniel" w:date="2022-01-11T13:56:00Z">
                    <w:r>
                      <w:fldChar w:fldCharType="begin"/>
                    </w:r>
                    <w:r>
                      <w:instrText xml:space="preserve"> HYPERLINK "file:///\\\\oak.fg.rbc.com\\display\\CIT\\GSS+DE0103+-+Execution+Direction" </w:instrText>
                    </w:r>
                    <w:r>
                      <w:fldChar w:fldCharType="separate"/>
                    </w:r>
                    <w:r>
                      <w:rPr>
                        <w:rStyle w:val="Hyperlink"/>
                        <w:rFonts w:eastAsia="Times New Roman"/>
                        <w:b/>
                        <w:bCs/>
                      </w:rPr>
                      <w:t>GSS DE0103 - Execution Direction</w:t>
                    </w:r>
                    <w:r>
                      <w:fldChar w:fldCharType="end"/>
                    </w:r>
                  </w:ins>
                </w:p>
              </w:tc>
            </w:tr>
            <w:tr w:rsidR="005A2E84" w14:paraId="638E75FB" w14:textId="77777777">
              <w:trPr>
                <w:cantSplit/>
                <w:ins w:id="871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0E5255B" w14:textId="77777777" w:rsidR="005A2E84" w:rsidRDefault="005A2E84">
                  <w:pPr>
                    <w:rPr>
                      <w:ins w:id="872" w:author="Joey Avniel" w:date="2022-01-11T13:56:00Z"/>
                      <w:rFonts w:eastAsia="Times New Roman"/>
                    </w:rPr>
                  </w:pPr>
                  <w:ins w:id="873" w:author="Joey Avniel" w:date="2022-01-11T13:56:00Z">
                    <w:r>
                      <w:rPr>
                        <w:rFonts w:eastAsia="Times New Roman"/>
                      </w:rPr>
                      <w:t>210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1D6D9AB" w14:textId="77777777" w:rsidR="005A2E84" w:rsidRDefault="005A2E84">
                  <w:pPr>
                    <w:rPr>
                      <w:ins w:id="874" w:author="Joey Avniel" w:date="2022-01-11T13:56:00Z"/>
                      <w:rFonts w:eastAsia="Times New Roman"/>
                    </w:rPr>
                  </w:pPr>
                  <w:ins w:id="875" w:author="Joey Avniel" w:date="2022-01-11T13:56:00Z">
                    <w:r>
                      <w:rPr>
                        <w:rFonts w:eastAsia="Times New Roman"/>
                      </w:rPr>
                      <w:t>Buy Cancel Request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A694524" w14:textId="77777777" w:rsidR="005A2E84" w:rsidRDefault="005A2E84">
                  <w:pPr>
                    <w:rPr>
                      <w:ins w:id="876" w:author="Joey Avniel" w:date="2022-01-11T13:56:00Z"/>
                      <w:rFonts w:eastAsia="Times New Roman"/>
                    </w:rPr>
                  </w:pPr>
                  <w:ins w:id="877" w:author="Joey Avniel" w:date="2022-01-11T13:56:00Z">
                    <w:r>
                      <w:rPr>
                        <w:rFonts w:eastAsia="Times New Roman"/>
                      </w:rPr>
                      <w:t>B</w:t>
                    </w:r>
                  </w:ins>
                </w:p>
              </w:tc>
            </w:tr>
            <w:tr w:rsidR="005A2E84" w14:paraId="4BB959E0" w14:textId="77777777">
              <w:trPr>
                <w:cantSplit/>
                <w:ins w:id="878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B50FA58" w14:textId="77777777" w:rsidR="005A2E84" w:rsidRDefault="005A2E84">
                  <w:pPr>
                    <w:rPr>
                      <w:ins w:id="879" w:author="Joey Avniel" w:date="2022-01-11T13:56:00Z"/>
                      <w:rFonts w:eastAsia="Times New Roman"/>
                    </w:rPr>
                  </w:pPr>
                  <w:ins w:id="880" w:author="Joey Avniel" w:date="2022-01-11T13:56:00Z">
                    <w:r>
                      <w:rPr>
                        <w:rFonts w:eastAsia="Times New Roman"/>
                      </w:rPr>
                      <w:t>211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CA0EBD8" w14:textId="77777777" w:rsidR="005A2E84" w:rsidRDefault="005A2E84">
                  <w:pPr>
                    <w:rPr>
                      <w:ins w:id="881" w:author="Joey Avniel" w:date="2022-01-11T13:56:00Z"/>
                      <w:rFonts w:eastAsia="Times New Roman"/>
                    </w:rPr>
                  </w:pPr>
                  <w:ins w:id="882" w:author="Joey Avniel" w:date="2022-01-11T13:56:00Z">
                    <w:r>
                      <w:rPr>
                        <w:rFonts w:eastAsia="Times New Roman"/>
                      </w:rPr>
                      <w:t>Buy Correction Request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4848A45" w14:textId="77777777" w:rsidR="005A2E84" w:rsidRDefault="005A2E84">
                  <w:pPr>
                    <w:rPr>
                      <w:ins w:id="883" w:author="Joey Avniel" w:date="2022-01-11T13:56:00Z"/>
                      <w:rFonts w:eastAsia="Times New Roman"/>
                    </w:rPr>
                  </w:pPr>
                  <w:ins w:id="884" w:author="Joey Avniel" w:date="2022-01-11T13:56:00Z">
                    <w:r>
                      <w:rPr>
                        <w:rFonts w:eastAsia="Times New Roman"/>
                      </w:rPr>
                      <w:t>B</w:t>
                    </w:r>
                  </w:ins>
                </w:p>
              </w:tc>
            </w:tr>
            <w:tr w:rsidR="005A2E84" w14:paraId="7C6A936B" w14:textId="77777777">
              <w:trPr>
                <w:cantSplit/>
                <w:ins w:id="885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0B9B3EE" w14:textId="77777777" w:rsidR="005A2E84" w:rsidRDefault="005A2E84">
                  <w:pPr>
                    <w:rPr>
                      <w:ins w:id="886" w:author="Joey Avniel" w:date="2022-01-11T13:56:00Z"/>
                      <w:rFonts w:eastAsia="Times New Roman"/>
                    </w:rPr>
                  </w:pPr>
                  <w:ins w:id="887" w:author="Joey Avniel" w:date="2022-01-11T13:56:00Z">
                    <w:r>
                      <w:rPr>
                        <w:rFonts w:eastAsia="Times New Roman"/>
                      </w:rPr>
                      <w:t>212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F3864DD" w14:textId="77777777" w:rsidR="005A2E84" w:rsidRDefault="005A2E84">
                  <w:pPr>
                    <w:rPr>
                      <w:ins w:id="888" w:author="Joey Avniel" w:date="2022-01-11T13:56:00Z"/>
                      <w:rFonts w:eastAsia="Times New Roman"/>
                    </w:rPr>
                  </w:pPr>
                  <w:ins w:id="889" w:author="Joey Avniel" w:date="2022-01-11T13:56:00Z">
                    <w:r>
                      <w:rPr>
                        <w:rFonts w:eastAsia="Times New Roman"/>
                      </w:rPr>
                      <w:t>Sell Cancel Request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1823CFE" w14:textId="77777777" w:rsidR="005A2E84" w:rsidRDefault="005A2E84">
                  <w:pPr>
                    <w:rPr>
                      <w:ins w:id="890" w:author="Joey Avniel" w:date="2022-01-11T13:56:00Z"/>
                      <w:rFonts w:eastAsia="Times New Roman"/>
                    </w:rPr>
                  </w:pPr>
                  <w:ins w:id="891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  <w:tr w:rsidR="005A2E84" w14:paraId="74954094" w14:textId="77777777">
              <w:trPr>
                <w:cantSplit/>
                <w:ins w:id="892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FA66417" w14:textId="77777777" w:rsidR="005A2E84" w:rsidRDefault="005A2E84">
                  <w:pPr>
                    <w:rPr>
                      <w:ins w:id="893" w:author="Joey Avniel" w:date="2022-01-11T13:56:00Z"/>
                      <w:rFonts w:eastAsia="Times New Roman"/>
                    </w:rPr>
                  </w:pPr>
                  <w:ins w:id="894" w:author="Joey Avniel" w:date="2022-01-11T13:56:00Z">
                    <w:r>
                      <w:rPr>
                        <w:rFonts w:eastAsia="Times New Roman"/>
                      </w:rPr>
                      <w:t>213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5A7AE1" w14:textId="77777777" w:rsidR="005A2E84" w:rsidRDefault="005A2E84">
                  <w:pPr>
                    <w:rPr>
                      <w:ins w:id="895" w:author="Joey Avniel" w:date="2022-01-11T13:56:00Z"/>
                      <w:rFonts w:eastAsia="Times New Roman"/>
                    </w:rPr>
                  </w:pPr>
                  <w:ins w:id="896" w:author="Joey Avniel" w:date="2022-01-11T13:56:00Z">
                    <w:r>
                      <w:rPr>
                        <w:rFonts w:eastAsia="Times New Roman"/>
                      </w:rPr>
                      <w:t>Sell Correction Request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328F03E" w14:textId="77777777" w:rsidR="005A2E84" w:rsidRDefault="005A2E84">
                  <w:pPr>
                    <w:rPr>
                      <w:ins w:id="897" w:author="Joey Avniel" w:date="2022-01-11T13:56:00Z"/>
                      <w:rFonts w:eastAsia="Times New Roman"/>
                    </w:rPr>
                  </w:pPr>
                  <w:ins w:id="898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  <w:tr w:rsidR="005A2E84" w14:paraId="5BFE53FD" w14:textId="77777777">
              <w:trPr>
                <w:cantSplit/>
                <w:ins w:id="899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CDB679A" w14:textId="77777777" w:rsidR="005A2E84" w:rsidRDefault="005A2E84">
                  <w:pPr>
                    <w:rPr>
                      <w:ins w:id="900" w:author="Joey Avniel" w:date="2022-01-11T13:56:00Z"/>
                      <w:rFonts w:eastAsia="Times New Roman"/>
                    </w:rPr>
                  </w:pPr>
                  <w:ins w:id="901" w:author="Joey Avniel" w:date="2022-01-11T13:56:00Z">
                    <w:r>
                      <w:rPr>
                        <w:rFonts w:eastAsia="Times New Roman"/>
                      </w:rPr>
                      <w:t>260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8223FE9" w14:textId="77777777" w:rsidR="005A2E84" w:rsidRDefault="005A2E84">
                  <w:pPr>
                    <w:rPr>
                      <w:ins w:id="902" w:author="Joey Avniel" w:date="2022-01-11T13:56:00Z"/>
                      <w:rFonts w:eastAsia="Times New Roman"/>
                    </w:rPr>
                  </w:pPr>
                  <w:ins w:id="903" w:author="Joey Avniel" w:date="2022-01-11T13:56:00Z">
                    <w:r>
                      <w:rPr>
                        <w:rFonts w:eastAsia="Times New Roman"/>
                      </w:rPr>
                      <w:t>Buy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4FA93A1" w14:textId="77777777" w:rsidR="005A2E84" w:rsidRDefault="005A2E84">
                  <w:pPr>
                    <w:rPr>
                      <w:ins w:id="904" w:author="Joey Avniel" w:date="2022-01-11T13:56:00Z"/>
                      <w:rFonts w:eastAsia="Times New Roman"/>
                    </w:rPr>
                  </w:pPr>
                  <w:ins w:id="905" w:author="Joey Avniel" w:date="2022-01-11T13:56:00Z">
                    <w:r>
                      <w:rPr>
                        <w:rFonts w:eastAsia="Times New Roman"/>
                      </w:rPr>
                      <w:t>B</w:t>
                    </w:r>
                  </w:ins>
                </w:p>
              </w:tc>
            </w:tr>
            <w:tr w:rsidR="005A2E84" w14:paraId="2CD4D0BF" w14:textId="77777777">
              <w:trPr>
                <w:cantSplit/>
                <w:ins w:id="906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6E8FC35" w14:textId="77777777" w:rsidR="005A2E84" w:rsidRDefault="005A2E84">
                  <w:pPr>
                    <w:rPr>
                      <w:ins w:id="907" w:author="Joey Avniel" w:date="2022-01-11T13:56:00Z"/>
                      <w:rFonts w:eastAsia="Times New Roman"/>
                    </w:rPr>
                  </w:pPr>
                  <w:ins w:id="908" w:author="Joey Avniel" w:date="2022-01-11T13:56:00Z">
                    <w:r>
                      <w:rPr>
                        <w:rFonts w:eastAsia="Times New Roman"/>
                      </w:rPr>
                      <w:t>261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3205B49" w14:textId="77777777" w:rsidR="005A2E84" w:rsidRDefault="005A2E84">
                  <w:pPr>
                    <w:rPr>
                      <w:ins w:id="909" w:author="Joey Avniel" w:date="2022-01-11T13:56:00Z"/>
                      <w:rFonts w:eastAsia="Times New Roman"/>
                    </w:rPr>
                  </w:pPr>
                  <w:ins w:id="910" w:author="Joey Avniel" w:date="2022-01-11T13:56:00Z">
                    <w:r>
                      <w:rPr>
                        <w:rFonts w:eastAsia="Times New Roman"/>
                      </w:rPr>
                      <w:t>Sell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B5AFE26" w14:textId="77777777" w:rsidR="005A2E84" w:rsidRDefault="005A2E84">
                  <w:pPr>
                    <w:rPr>
                      <w:ins w:id="911" w:author="Joey Avniel" w:date="2022-01-11T13:56:00Z"/>
                      <w:rFonts w:eastAsia="Times New Roman"/>
                    </w:rPr>
                  </w:pPr>
                  <w:ins w:id="912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  <w:tr w:rsidR="005A2E84" w14:paraId="0A05A0DA" w14:textId="77777777">
              <w:trPr>
                <w:cantSplit/>
                <w:ins w:id="913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58FA29" w14:textId="77777777" w:rsidR="005A2E84" w:rsidRDefault="005A2E84">
                  <w:pPr>
                    <w:rPr>
                      <w:ins w:id="914" w:author="Joey Avniel" w:date="2022-01-11T13:56:00Z"/>
                      <w:rFonts w:eastAsia="Times New Roman"/>
                    </w:rPr>
                  </w:pPr>
                  <w:ins w:id="915" w:author="Joey Avniel" w:date="2022-01-11T13:56:00Z">
                    <w:r>
                      <w:rPr>
                        <w:rFonts w:eastAsia="Times New Roman"/>
                      </w:rPr>
                      <w:t>262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F8201BD" w14:textId="77777777" w:rsidR="005A2E84" w:rsidRDefault="005A2E84">
                  <w:pPr>
                    <w:rPr>
                      <w:ins w:id="916" w:author="Joey Avniel" w:date="2022-01-11T13:56:00Z"/>
                      <w:rFonts w:eastAsia="Times New Roman"/>
                    </w:rPr>
                  </w:pPr>
                  <w:ins w:id="917" w:author="Joey Avniel" w:date="2022-01-11T13:56:00Z">
                    <w:r>
                      <w:rPr>
                        <w:rFonts w:eastAsia="Times New Roman"/>
                      </w:rPr>
                      <w:t>Buy to Cover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9897977" w14:textId="77777777" w:rsidR="005A2E84" w:rsidRDefault="005A2E84">
                  <w:pPr>
                    <w:rPr>
                      <w:ins w:id="918" w:author="Joey Avniel" w:date="2022-01-11T13:56:00Z"/>
                      <w:rFonts w:eastAsia="Times New Roman"/>
                    </w:rPr>
                  </w:pPr>
                  <w:ins w:id="919" w:author="Joey Avniel" w:date="2022-01-11T13:56:00Z">
                    <w:r>
                      <w:rPr>
                        <w:rFonts w:eastAsia="Times New Roman"/>
                      </w:rPr>
                      <w:t>B</w:t>
                    </w:r>
                  </w:ins>
                </w:p>
              </w:tc>
            </w:tr>
            <w:tr w:rsidR="005A2E84" w14:paraId="322E5287" w14:textId="77777777">
              <w:trPr>
                <w:cantSplit/>
                <w:ins w:id="920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4F87DC6" w14:textId="77777777" w:rsidR="005A2E84" w:rsidRDefault="005A2E84">
                  <w:pPr>
                    <w:rPr>
                      <w:ins w:id="921" w:author="Joey Avniel" w:date="2022-01-11T13:56:00Z"/>
                      <w:rFonts w:eastAsia="Times New Roman"/>
                    </w:rPr>
                  </w:pPr>
                  <w:ins w:id="922" w:author="Joey Avniel" w:date="2022-01-11T13:56:00Z">
                    <w:r>
                      <w:rPr>
                        <w:rFonts w:eastAsia="Times New Roman"/>
                      </w:rPr>
                      <w:t>263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FDDFB6" w14:textId="77777777" w:rsidR="005A2E84" w:rsidRDefault="005A2E84">
                  <w:pPr>
                    <w:rPr>
                      <w:ins w:id="923" w:author="Joey Avniel" w:date="2022-01-11T13:56:00Z"/>
                      <w:rFonts w:eastAsia="Times New Roman"/>
                    </w:rPr>
                  </w:pPr>
                  <w:ins w:id="924" w:author="Joey Avniel" w:date="2022-01-11T13:56:00Z">
                    <w:r>
                      <w:rPr>
                        <w:rFonts w:eastAsia="Times New Roman"/>
                      </w:rPr>
                      <w:t>Short Sell 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7C073B" w14:textId="77777777" w:rsidR="005A2E84" w:rsidRDefault="005A2E84">
                  <w:pPr>
                    <w:rPr>
                      <w:ins w:id="925" w:author="Joey Avniel" w:date="2022-01-11T13:56:00Z"/>
                      <w:rFonts w:eastAsia="Times New Roman"/>
                    </w:rPr>
                  </w:pPr>
                  <w:ins w:id="926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  <w:tr w:rsidR="005A2E84" w14:paraId="1EAD8A71" w14:textId="77777777">
              <w:trPr>
                <w:cantSplit/>
                <w:ins w:id="927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20D4B1" w14:textId="77777777" w:rsidR="005A2E84" w:rsidRDefault="005A2E84">
                  <w:pPr>
                    <w:rPr>
                      <w:ins w:id="928" w:author="Joey Avniel" w:date="2022-01-11T13:56:00Z"/>
                      <w:rFonts w:eastAsia="Times New Roman"/>
                    </w:rPr>
                  </w:pPr>
                  <w:ins w:id="929" w:author="Joey Avniel" w:date="2022-01-11T13:56:00Z">
                    <w:r>
                      <w:rPr>
                        <w:rFonts w:eastAsia="Times New Roman"/>
                      </w:rPr>
                      <w:t>264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48C675D" w14:textId="77777777" w:rsidR="005A2E84" w:rsidRDefault="005A2E84">
                  <w:pPr>
                    <w:rPr>
                      <w:ins w:id="930" w:author="Joey Avniel" w:date="2022-01-11T13:56:00Z"/>
                      <w:rFonts w:eastAsia="Times New Roman"/>
                    </w:rPr>
                  </w:pPr>
                  <w:ins w:id="931" w:author="Joey Avniel" w:date="2022-01-11T13:56:00Z">
                    <w:r>
                      <w:rPr>
                        <w:rFonts w:eastAsia="Times New Roman"/>
                      </w:rPr>
                      <w:t>Sell to Close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9662531" w14:textId="77777777" w:rsidR="005A2E84" w:rsidRDefault="005A2E84">
                  <w:pPr>
                    <w:rPr>
                      <w:ins w:id="932" w:author="Joey Avniel" w:date="2022-01-11T13:56:00Z"/>
                      <w:rFonts w:eastAsia="Times New Roman"/>
                    </w:rPr>
                  </w:pPr>
                  <w:ins w:id="933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  <w:tr w:rsidR="005A2E84" w14:paraId="32166D66" w14:textId="77777777">
              <w:trPr>
                <w:cantSplit/>
                <w:ins w:id="934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A4C907" w14:textId="77777777" w:rsidR="005A2E84" w:rsidRDefault="005A2E84">
                  <w:pPr>
                    <w:rPr>
                      <w:ins w:id="935" w:author="Joey Avniel" w:date="2022-01-11T13:56:00Z"/>
                      <w:rFonts w:eastAsia="Times New Roman"/>
                    </w:rPr>
                  </w:pPr>
                  <w:ins w:id="936" w:author="Joey Avniel" w:date="2022-01-11T13:56:00Z">
                    <w:r>
                      <w:rPr>
                        <w:rFonts w:eastAsia="Times New Roman"/>
                      </w:rPr>
                      <w:t>265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6C0B8F6" w14:textId="77777777" w:rsidR="005A2E84" w:rsidRDefault="005A2E84">
                  <w:pPr>
                    <w:rPr>
                      <w:ins w:id="937" w:author="Joey Avniel" w:date="2022-01-11T13:56:00Z"/>
                      <w:rFonts w:eastAsia="Times New Roman"/>
                    </w:rPr>
                  </w:pPr>
                  <w:ins w:id="938" w:author="Joey Avniel" w:date="2022-01-11T13:56:00Z">
                    <w:r>
                      <w:rPr>
                        <w:rFonts w:eastAsia="Times New Roman"/>
                      </w:rPr>
                      <w:t>Sell to Open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845750" w14:textId="77777777" w:rsidR="005A2E84" w:rsidRDefault="005A2E84">
                  <w:pPr>
                    <w:rPr>
                      <w:ins w:id="939" w:author="Joey Avniel" w:date="2022-01-11T13:56:00Z"/>
                      <w:rFonts w:eastAsia="Times New Roman"/>
                    </w:rPr>
                  </w:pPr>
                  <w:ins w:id="940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  <w:tr w:rsidR="005A2E84" w14:paraId="46BE324A" w14:textId="77777777">
              <w:trPr>
                <w:cantSplit/>
                <w:ins w:id="941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16FA861" w14:textId="77777777" w:rsidR="005A2E84" w:rsidRDefault="005A2E84">
                  <w:pPr>
                    <w:rPr>
                      <w:ins w:id="942" w:author="Joey Avniel" w:date="2022-01-11T13:56:00Z"/>
                      <w:rFonts w:eastAsia="Times New Roman"/>
                    </w:rPr>
                  </w:pPr>
                  <w:ins w:id="943" w:author="Joey Avniel" w:date="2022-01-11T13:56:00Z">
                    <w:r>
                      <w:rPr>
                        <w:rFonts w:eastAsia="Times New Roman"/>
                      </w:rPr>
                      <w:t>266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39B438D" w14:textId="77777777" w:rsidR="005A2E84" w:rsidRDefault="005A2E84">
                  <w:pPr>
                    <w:rPr>
                      <w:ins w:id="944" w:author="Joey Avniel" w:date="2022-01-11T13:56:00Z"/>
                      <w:rFonts w:eastAsia="Times New Roman"/>
                    </w:rPr>
                  </w:pPr>
                  <w:ins w:id="945" w:author="Joey Avniel" w:date="2022-01-11T13:56:00Z">
                    <w:r>
                      <w:rPr>
                        <w:rFonts w:eastAsia="Times New Roman"/>
                      </w:rPr>
                      <w:t>Buy to Open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67B6429" w14:textId="77777777" w:rsidR="005A2E84" w:rsidRDefault="005A2E84">
                  <w:pPr>
                    <w:rPr>
                      <w:ins w:id="946" w:author="Joey Avniel" w:date="2022-01-11T13:56:00Z"/>
                      <w:rFonts w:eastAsia="Times New Roman"/>
                    </w:rPr>
                  </w:pPr>
                  <w:ins w:id="947" w:author="Joey Avniel" w:date="2022-01-11T13:56:00Z">
                    <w:r>
                      <w:rPr>
                        <w:rFonts w:eastAsia="Times New Roman"/>
                      </w:rPr>
                      <w:t>B</w:t>
                    </w:r>
                  </w:ins>
                </w:p>
              </w:tc>
            </w:tr>
            <w:tr w:rsidR="005A2E84" w14:paraId="14733769" w14:textId="77777777">
              <w:trPr>
                <w:cantSplit/>
                <w:ins w:id="948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99C1FF8" w14:textId="77777777" w:rsidR="005A2E84" w:rsidRDefault="005A2E84">
                  <w:pPr>
                    <w:rPr>
                      <w:ins w:id="949" w:author="Joey Avniel" w:date="2022-01-11T13:56:00Z"/>
                      <w:rFonts w:eastAsia="Times New Roman"/>
                    </w:rPr>
                  </w:pPr>
                  <w:ins w:id="950" w:author="Joey Avniel" w:date="2022-01-11T13:56:00Z">
                    <w:r>
                      <w:rPr>
                        <w:rFonts w:eastAsia="Times New Roman"/>
                      </w:rPr>
                      <w:t>270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58333D3" w14:textId="77777777" w:rsidR="005A2E84" w:rsidRDefault="005A2E84">
                  <w:pPr>
                    <w:rPr>
                      <w:ins w:id="951" w:author="Joey Avniel" w:date="2022-01-11T13:56:00Z"/>
                      <w:rFonts w:eastAsia="Times New Roman"/>
                    </w:rPr>
                  </w:pPr>
                  <w:ins w:id="952" w:author="Joey Avniel" w:date="2022-01-11T13:56:00Z">
                    <w:r>
                      <w:rPr>
                        <w:rFonts w:eastAsia="Times New Roman"/>
                      </w:rPr>
                      <w:t>Buy to Close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681179" w14:textId="77777777" w:rsidR="005A2E84" w:rsidRDefault="005A2E84">
                  <w:pPr>
                    <w:rPr>
                      <w:ins w:id="953" w:author="Joey Avniel" w:date="2022-01-11T13:56:00Z"/>
                      <w:rFonts w:eastAsia="Times New Roman"/>
                    </w:rPr>
                  </w:pPr>
                  <w:ins w:id="954" w:author="Joey Avniel" w:date="2022-01-11T13:56:00Z">
                    <w:r>
                      <w:rPr>
                        <w:rFonts w:eastAsia="Times New Roman"/>
                      </w:rPr>
                      <w:t>B</w:t>
                    </w:r>
                  </w:ins>
                </w:p>
              </w:tc>
            </w:tr>
            <w:tr w:rsidR="005A2E84" w14:paraId="53C6BE33" w14:textId="77777777">
              <w:trPr>
                <w:cantSplit/>
                <w:ins w:id="955" w:author="Joey Avniel" w:date="2022-01-11T13:56:00Z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3217291" w14:textId="77777777" w:rsidR="005A2E84" w:rsidRDefault="005A2E84">
                  <w:pPr>
                    <w:rPr>
                      <w:ins w:id="956" w:author="Joey Avniel" w:date="2022-01-11T13:56:00Z"/>
                      <w:rFonts w:eastAsia="Times New Roman"/>
                    </w:rPr>
                  </w:pPr>
                  <w:ins w:id="957" w:author="Joey Avniel" w:date="2022-01-11T13:56:00Z">
                    <w:r>
                      <w:rPr>
                        <w:rFonts w:eastAsia="Times New Roman"/>
                      </w:rPr>
                      <w:t>271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34D9B9" w14:textId="77777777" w:rsidR="005A2E84" w:rsidRDefault="005A2E84">
                  <w:pPr>
                    <w:rPr>
                      <w:ins w:id="958" w:author="Joey Avniel" w:date="2022-01-11T13:56:00Z"/>
                      <w:rFonts w:eastAsia="Times New Roman"/>
                    </w:rPr>
                  </w:pPr>
                  <w:ins w:id="959" w:author="Joey Avniel" w:date="2022-01-11T13:56:00Z">
                    <w:r>
                      <w:rPr>
                        <w:rFonts w:eastAsia="Times New Roman"/>
                      </w:rPr>
                      <w:t>Short Sale Exempt</w:t>
                    </w:r>
                  </w:ins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7917F1F" w14:textId="77777777" w:rsidR="005A2E84" w:rsidRDefault="005A2E84">
                  <w:pPr>
                    <w:rPr>
                      <w:ins w:id="960" w:author="Joey Avniel" w:date="2022-01-11T13:56:00Z"/>
                      <w:rFonts w:eastAsia="Times New Roman"/>
                    </w:rPr>
                  </w:pPr>
                  <w:ins w:id="961" w:author="Joey Avniel" w:date="2022-01-11T13:56:00Z">
                    <w:r>
                      <w:rPr>
                        <w:rFonts w:eastAsia="Times New Roman"/>
                      </w:rPr>
                      <w:t>S</w:t>
                    </w:r>
                  </w:ins>
                </w:p>
              </w:tc>
            </w:tr>
          </w:tbl>
          <w:p w14:paraId="0A7B80A0" w14:textId="77777777" w:rsidR="005A2E84" w:rsidRDefault="005A2E84">
            <w:pPr>
              <w:rPr>
                <w:ins w:id="962" w:author="Joey Avniel" w:date="2022-01-11T13:56:00Z"/>
                <w:rFonts w:eastAsia="Times New Roman"/>
                <w:sz w:val="20"/>
                <w:szCs w:val="20"/>
              </w:rPr>
            </w:pPr>
          </w:p>
        </w:tc>
      </w:tr>
    </w:tbl>
    <w:p w14:paraId="1ABD3C56" w14:textId="77777777" w:rsidR="005A2E84" w:rsidRDefault="005A2E84" w:rsidP="00CE7E37">
      <w:pPr>
        <w:rPr>
          <w:b/>
          <w:bCs/>
          <w:sz w:val="24"/>
          <w:szCs w:val="24"/>
        </w:rPr>
      </w:pPr>
    </w:p>
    <w:p w14:paraId="3F0DE4E3" w14:textId="77777777" w:rsidR="00CE7E37" w:rsidRDefault="00CE7E37" w:rsidP="00CE7E37">
      <w:pPr>
        <w:rPr>
          <w:b/>
          <w:bCs/>
          <w:sz w:val="24"/>
          <w:szCs w:val="24"/>
        </w:rPr>
      </w:pPr>
    </w:p>
    <w:p w14:paraId="1312ACFD" w14:textId="77777777" w:rsidR="00CE7E37" w:rsidRPr="00BB1C04" w:rsidRDefault="00CE7E37" w:rsidP="00CE7E37">
      <w:pPr>
        <w:rPr>
          <w:b/>
          <w:bCs/>
          <w:sz w:val="24"/>
          <w:szCs w:val="24"/>
        </w:rPr>
      </w:pPr>
    </w:p>
    <w:p w14:paraId="17C2F252" w14:textId="77777777" w:rsidR="00CE7E37" w:rsidRPr="00CE7E37" w:rsidRDefault="00CE7E37" w:rsidP="00CE7E37"/>
    <w:sectPr w:rsidR="00CE7E37" w:rsidRPr="00CE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3" w:author="Joey Avniel" w:date="2021-10-19T20:17:00Z" w:initials="JA">
    <w:p w14:paraId="3E775A23" w14:textId="77777777" w:rsidR="007A25E4" w:rsidRDefault="007A25E4" w:rsidP="00120C7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775A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775A23" w16cid:durableId="2519A6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F79"/>
    <w:multiLevelType w:val="multilevel"/>
    <w:tmpl w:val="3C3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3593"/>
    <w:multiLevelType w:val="hybridMultilevel"/>
    <w:tmpl w:val="1F0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82F14"/>
    <w:multiLevelType w:val="multilevel"/>
    <w:tmpl w:val="A6F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F417E"/>
    <w:multiLevelType w:val="multilevel"/>
    <w:tmpl w:val="9D8E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8713D"/>
    <w:multiLevelType w:val="hybridMultilevel"/>
    <w:tmpl w:val="DE96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C23642"/>
    <w:multiLevelType w:val="multilevel"/>
    <w:tmpl w:val="649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0951"/>
    <w:multiLevelType w:val="multilevel"/>
    <w:tmpl w:val="4970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04F3F"/>
    <w:multiLevelType w:val="multilevel"/>
    <w:tmpl w:val="B6C6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8653A"/>
    <w:multiLevelType w:val="hybridMultilevel"/>
    <w:tmpl w:val="445CF42C"/>
    <w:lvl w:ilvl="0" w:tplc="C99CF4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DFE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A8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5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44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05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27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E6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y Avniel">
    <w15:presenceInfo w15:providerId="AD" w15:userId="S::Joey.Avniel@nice.com::0a67ab7d-63ea-48e5-a741-1ff9f17e4734"/>
  </w15:person>
  <w15:person w15:author="Amit Maheshwary">
    <w15:presenceInfo w15:providerId="AD" w15:userId="S::Amit.Maheshwary@nice.com::dbf54d3f-442a-416d-8090-bbf00d88d0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revisionView w:formatting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0E"/>
    <w:rsid w:val="00013346"/>
    <w:rsid w:val="00024ACD"/>
    <w:rsid w:val="00032881"/>
    <w:rsid w:val="00033153"/>
    <w:rsid w:val="00034C0B"/>
    <w:rsid w:val="00045E4F"/>
    <w:rsid w:val="00063F16"/>
    <w:rsid w:val="00076657"/>
    <w:rsid w:val="00076FA3"/>
    <w:rsid w:val="00077A0D"/>
    <w:rsid w:val="00080584"/>
    <w:rsid w:val="000845BD"/>
    <w:rsid w:val="000874E4"/>
    <w:rsid w:val="000A0077"/>
    <w:rsid w:val="000A2646"/>
    <w:rsid w:val="000B0B43"/>
    <w:rsid w:val="000B1C75"/>
    <w:rsid w:val="000B2A4F"/>
    <w:rsid w:val="000B6DD0"/>
    <w:rsid w:val="000C0435"/>
    <w:rsid w:val="000C1129"/>
    <w:rsid w:val="000C6547"/>
    <w:rsid w:val="001008ED"/>
    <w:rsid w:val="00107688"/>
    <w:rsid w:val="00120C7D"/>
    <w:rsid w:val="00132CC5"/>
    <w:rsid w:val="001335F2"/>
    <w:rsid w:val="00143BE7"/>
    <w:rsid w:val="00164A02"/>
    <w:rsid w:val="00173D45"/>
    <w:rsid w:val="001A594B"/>
    <w:rsid w:val="001B5CE2"/>
    <w:rsid w:val="001B5EC2"/>
    <w:rsid w:val="001B7D5C"/>
    <w:rsid w:val="001D5448"/>
    <w:rsid w:val="001E7A4D"/>
    <w:rsid w:val="001F5AFF"/>
    <w:rsid w:val="00204D17"/>
    <w:rsid w:val="00212A1D"/>
    <w:rsid w:val="00213A06"/>
    <w:rsid w:val="00215EC2"/>
    <w:rsid w:val="00220665"/>
    <w:rsid w:val="00223C28"/>
    <w:rsid w:val="002324AB"/>
    <w:rsid w:val="00247D33"/>
    <w:rsid w:val="00254B89"/>
    <w:rsid w:val="00256098"/>
    <w:rsid w:val="002612CB"/>
    <w:rsid w:val="00285221"/>
    <w:rsid w:val="002945D7"/>
    <w:rsid w:val="002B5A73"/>
    <w:rsid w:val="002E6078"/>
    <w:rsid w:val="002F2814"/>
    <w:rsid w:val="002F4A46"/>
    <w:rsid w:val="00317F43"/>
    <w:rsid w:val="00325B7F"/>
    <w:rsid w:val="00350A51"/>
    <w:rsid w:val="0035646A"/>
    <w:rsid w:val="00360760"/>
    <w:rsid w:val="00363442"/>
    <w:rsid w:val="00380790"/>
    <w:rsid w:val="003A15AD"/>
    <w:rsid w:val="003A1631"/>
    <w:rsid w:val="003A4AA5"/>
    <w:rsid w:val="003B4135"/>
    <w:rsid w:val="003D3360"/>
    <w:rsid w:val="003F5912"/>
    <w:rsid w:val="00401608"/>
    <w:rsid w:val="004058EE"/>
    <w:rsid w:val="0041722D"/>
    <w:rsid w:val="004354F9"/>
    <w:rsid w:val="004368FC"/>
    <w:rsid w:val="00442166"/>
    <w:rsid w:val="004478A5"/>
    <w:rsid w:val="00453C3F"/>
    <w:rsid w:val="0047293D"/>
    <w:rsid w:val="00473ABF"/>
    <w:rsid w:val="00481601"/>
    <w:rsid w:val="00492939"/>
    <w:rsid w:val="004A3FA7"/>
    <w:rsid w:val="004A746C"/>
    <w:rsid w:val="004B1BE2"/>
    <w:rsid w:val="004B7A15"/>
    <w:rsid w:val="004C0BE8"/>
    <w:rsid w:val="004C4DFD"/>
    <w:rsid w:val="004C52CE"/>
    <w:rsid w:val="004D4F7D"/>
    <w:rsid w:val="004D78D2"/>
    <w:rsid w:val="004E191B"/>
    <w:rsid w:val="004E7D83"/>
    <w:rsid w:val="004F41D0"/>
    <w:rsid w:val="004F4EA8"/>
    <w:rsid w:val="005036B3"/>
    <w:rsid w:val="0054022E"/>
    <w:rsid w:val="0056384C"/>
    <w:rsid w:val="005845BE"/>
    <w:rsid w:val="0059213F"/>
    <w:rsid w:val="005A2E84"/>
    <w:rsid w:val="005A3536"/>
    <w:rsid w:val="005A68F5"/>
    <w:rsid w:val="005F185E"/>
    <w:rsid w:val="0060134E"/>
    <w:rsid w:val="00603BAA"/>
    <w:rsid w:val="0062429B"/>
    <w:rsid w:val="0063462E"/>
    <w:rsid w:val="006438DF"/>
    <w:rsid w:val="0064470E"/>
    <w:rsid w:val="006753EF"/>
    <w:rsid w:val="00692C8F"/>
    <w:rsid w:val="006A1D16"/>
    <w:rsid w:val="006D4A61"/>
    <w:rsid w:val="0070432B"/>
    <w:rsid w:val="007106FA"/>
    <w:rsid w:val="0072454B"/>
    <w:rsid w:val="007353F8"/>
    <w:rsid w:val="00746FCE"/>
    <w:rsid w:val="00774F42"/>
    <w:rsid w:val="007824E5"/>
    <w:rsid w:val="007861E1"/>
    <w:rsid w:val="0078737A"/>
    <w:rsid w:val="00793732"/>
    <w:rsid w:val="0079386D"/>
    <w:rsid w:val="007963B1"/>
    <w:rsid w:val="007A25E4"/>
    <w:rsid w:val="007A7912"/>
    <w:rsid w:val="007B1A70"/>
    <w:rsid w:val="007B49DD"/>
    <w:rsid w:val="007D541F"/>
    <w:rsid w:val="007D5D1A"/>
    <w:rsid w:val="007D7F57"/>
    <w:rsid w:val="007E666E"/>
    <w:rsid w:val="00813B2B"/>
    <w:rsid w:val="008316BC"/>
    <w:rsid w:val="00841BCD"/>
    <w:rsid w:val="00843A9B"/>
    <w:rsid w:val="00854E44"/>
    <w:rsid w:val="00865956"/>
    <w:rsid w:val="00875DF8"/>
    <w:rsid w:val="0089086E"/>
    <w:rsid w:val="008963B4"/>
    <w:rsid w:val="008A063A"/>
    <w:rsid w:val="008D397E"/>
    <w:rsid w:val="008E1010"/>
    <w:rsid w:val="008E6C2C"/>
    <w:rsid w:val="00915366"/>
    <w:rsid w:val="00920436"/>
    <w:rsid w:val="00932748"/>
    <w:rsid w:val="00934941"/>
    <w:rsid w:val="009605F8"/>
    <w:rsid w:val="0098324D"/>
    <w:rsid w:val="00991CCC"/>
    <w:rsid w:val="009C3A58"/>
    <w:rsid w:val="009C7A6E"/>
    <w:rsid w:val="009D1583"/>
    <w:rsid w:val="009D4F21"/>
    <w:rsid w:val="009E0437"/>
    <w:rsid w:val="009E0F81"/>
    <w:rsid w:val="009E7CAB"/>
    <w:rsid w:val="00A1625F"/>
    <w:rsid w:val="00A2664E"/>
    <w:rsid w:val="00A266D0"/>
    <w:rsid w:val="00A3137C"/>
    <w:rsid w:val="00A435CC"/>
    <w:rsid w:val="00A46BBE"/>
    <w:rsid w:val="00A566D7"/>
    <w:rsid w:val="00A60FF9"/>
    <w:rsid w:val="00A93937"/>
    <w:rsid w:val="00A95D55"/>
    <w:rsid w:val="00AC16C9"/>
    <w:rsid w:val="00AE6366"/>
    <w:rsid w:val="00AE772B"/>
    <w:rsid w:val="00AF0626"/>
    <w:rsid w:val="00B010E7"/>
    <w:rsid w:val="00B06894"/>
    <w:rsid w:val="00B105B3"/>
    <w:rsid w:val="00B115AC"/>
    <w:rsid w:val="00B32B57"/>
    <w:rsid w:val="00B405B1"/>
    <w:rsid w:val="00B47A24"/>
    <w:rsid w:val="00B54DA0"/>
    <w:rsid w:val="00B919F0"/>
    <w:rsid w:val="00B947CE"/>
    <w:rsid w:val="00B96A8D"/>
    <w:rsid w:val="00BB1C04"/>
    <w:rsid w:val="00BB7C0E"/>
    <w:rsid w:val="00BC0F81"/>
    <w:rsid w:val="00BC391E"/>
    <w:rsid w:val="00BD0110"/>
    <w:rsid w:val="00BD6DB6"/>
    <w:rsid w:val="00BF276B"/>
    <w:rsid w:val="00C0650F"/>
    <w:rsid w:val="00C14993"/>
    <w:rsid w:val="00C82069"/>
    <w:rsid w:val="00C839D4"/>
    <w:rsid w:val="00C85557"/>
    <w:rsid w:val="00CA569B"/>
    <w:rsid w:val="00CC0E51"/>
    <w:rsid w:val="00CD2E61"/>
    <w:rsid w:val="00CD7957"/>
    <w:rsid w:val="00CE139D"/>
    <w:rsid w:val="00CE390B"/>
    <w:rsid w:val="00CE4EEA"/>
    <w:rsid w:val="00CE7E37"/>
    <w:rsid w:val="00CF0E54"/>
    <w:rsid w:val="00D02873"/>
    <w:rsid w:val="00D0344F"/>
    <w:rsid w:val="00D109C3"/>
    <w:rsid w:val="00D23559"/>
    <w:rsid w:val="00D52457"/>
    <w:rsid w:val="00D652B4"/>
    <w:rsid w:val="00D70FE0"/>
    <w:rsid w:val="00D86CA6"/>
    <w:rsid w:val="00D903B5"/>
    <w:rsid w:val="00D90FA9"/>
    <w:rsid w:val="00D95D8D"/>
    <w:rsid w:val="00DA4D2F"/>
    <w:rsid w:val="00DC1AAA"/>
    <w:rsid w:val="00DD6E75"/>
    <w:rsid w:val="00DE6F1B"/>
    <w:rsid w:val="00DF5E59"/>
    <w:rsid w:val="00E011A9"/>
    <w:rsid w:val="00E061AD"/>
    <w:rsid w:val="00E06E60"/>
    <w:rsid w:val="00E1369C"/>
    <w:rsid w:val="00E2482A"/>
    <w:rsid w:val="00E33156"/>
    <w:rsid w:val="00E40F69"/>
    <w:rsid w:val="00E411D4"/>
    <w:rsid w:val="00E45AC2"/>
    <w:rsid w:val="00E474D3"/>
    <w:rsid w:val="00E54CE7"/>
    <w:rsid w:val="00E54D2B"/>
    <w:rsid w:val="00E63DF9"/>
    <w:rsid w:val="00E84650"/>
    <w:rsid w:val="00E96087"/>
    <w:rsid w:val="00E96828"/>
    <w:rsid w:val="00EA4EE3"/>
    <w:rsid w:val="00EB4219"/>
    <w:rsid w:val="00EB4531"/>
    <w:rsid w:val="00ED49C4"/>
    <w:rsid w:val="00EE34E1"/>
    <w:rsid w:val="00EF4E59"/>
    <w:rsid w:val="00F0658C"/>
    <w:rsid w:val="00F1215B"/>
    <w:rsid w:val="00F141B0"/>
    <w:rsid w:val="00F17C1A"/>
    <w:rsid w:val="00F25EFB"/>
    <w:rsid w:val="00F52C0F"/>
    <w:rsid w:val="00F65868"/>
    <w:rsid w:val="00F83C98"/>
    <w:rsid w:val="00F86D06"/>
    <w:rsid w:val="00F9520A"/>
    <w:rsid w:val="00F97708"/>
    <w:rsid w:val="00FB08E1"/>
    <w:rsid w:val="00FC044C"/>
    <w:rsid w:val="00FF34D6"/>
    <w:rsid w:val="2547986E"/>
    <w:rsid w:val="477BE0D0"/>
    <w:rsid w:val="50FD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F3D"/>
  <w15:chartTrackingRefBased/>
  <w15:docId w15:val="{62382F45-4475-4195-A6D9-41F35A6B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0E"/>
  </w:style>
  <w:style w:type="paragraph" w:styleId="Heading1">
    <w:name w:val="heading 1"/>
    <w:basedOn w:val="Normal"/>
    <w:next w:val="Normal"/>
    <w:link w:val="Heading1Char"/>
    <w:uiPriority w:val="9"/>
    <w:qFormat/>
    <w:rsid w:val="00F95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447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447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7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4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F7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F7D"/>
    <w:rPr>
      <w:rFonts w:ascii="Times New Roman" w:eastAsiaTheme="minorEastAsia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44F"/>
    <w:pPr>
      <w:spacing w:after="160"/>
    </w:pPr>
    <w:rPr>
      <w:rFonts w:asciiTheme="minorHAnsi" w:eastAsiaTheme="minorHAnsi" w:hAnsiTheme="minorHAnsi" w:cstheme="minorBidi"/>
      <w:b/>
      <w:bCs/>
      <w:lang w:bidi="he-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44F"/>
    <w:rPr>
      <w:rFonts w:ascii="Times New Roman" w:eastAsiaTheme="minorEastAsia" w:hAnsi="Times New Roman" w:cs="Times New Roman"/>
      <w:b/>
      <w:bCs/>
      <w:sz w:val="20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5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A4EE3"/>
    <w:rPr>
      <w:color w:val="0000FF"/>
      <w:u w:val="single"/>
    </w:rPr>
  </w:style>
  <w:style w:type="table" w:styleId="TableGrid">
    <w:name w:val="Table Grid"/>
    <w:basedOn w:val="TableNormal"/>
    <w:uiPriority w:val="39"/>
    <w:rsid w:val="008D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-control-text">
    <w:name w:val="expand-control-text"/>
    <w:basedOn w:val="DefaultParagraphFont"/>
    <w:rsid w:val="00CE7E37"/>
  </w:style>
  <w:style w:type="character" w:customStyle="1" w:styleId="confluence-link">
    <w:name w:val="confluence-link"/>
    <w:basedOn w:val="DefaultParagraphFont"/>
    <w:rsid w:val="00CE7E37"/>
  </w:style>
  <w:style w:type="paragraph" w:customStyle="1" w:styleId="confluence-link1">
    <w:name w:val="confluence-link1"/>
    <w:basedOn w:val="Normal"/>
    <w:rsid w:val="00CE7E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file:///C:\display\CIT\GSS+DE2032+-+Investment+Knowledge+Rank" TargetMode="External"/><Relationship Id="rId26" Type="http://schemas.openxmlformats.org/officeDocument/2006/relationships/hyperlink" Target="file:///C:\display\CIT\GSS+DE0397+-+Account+Type" TargetMode="External"/><Relationship Id="rId39" Type="http://schemas.openxmlformats.org/officeDocument/2006/relationships/hyperlink" Target="https://confluence.fg.rbc.com/display/CIT/GSS+DE1348+-+Product+Identifier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display\CIT\GSS+DE0093+-+Product+Sub+Type" TargetMode="External"/><Relationship Id="rId34" Type="http://schemas.openxmlformats.org/officeDocument/2006/relationships/hyperlink" Target="file:///C:\display\CIT\GSS+DE1305+-+Record+Created+Date" TargetMode="External"/><Relationship Id="rId42" Type="http://schemas.openxmlformats.org/officeDocument/2006/relationships/hyperlink" Target="file:///C:\display\CIT\GSS+DE1197+-+Client+Investment+Knowledge" TargetMode="External"/><Relationship Id="rId7" Type="http://schemas.openxmlformats.org/officeDocument/2006/relationships/hyperlink" Target="file:///C:\display\CIT\fdm.account" TargetMode="External"/><Relationship Id="rId12" Type="http://schemas.openxmlformats.org/officeDocument/2006/relationships/hyperlink" Target="file:///C:/display/CIT/fdm.party" TargetMode="External"/><Relationship Id="rId17" Type="http://schemas.openxmlformats.org/officeDocument/2006/relationships/hyperlink" Target="file:///C:\display\CIT\GSS+DE1197+-+Client+Investment+Knowledge" TargetMode="External"/><Relationship Id="rId25" Type="http://schemas.openxmlformats.org/officeDocument/2006/relationships/hyperlink" Target="file:///C:\display\CIT\GSS+DE0144+-+Product+Type+Code" TargetMode="External"/><Relationship Id="rId33" Type="http://schemas.openxmlformats.org/officeDocument/2006/relationships/hyperlink" Target="https://confluence.fg.rbc.com/pages/viewpage.action?pageId=188780762" TargetMode="External"/><Relationship Id="rId38" Type="http://schemas.openxmlformats.org/officeDocument/2006/relationships/hyperlink" Target="file:///C:\display\CIT\GSS+DE1135+-+Product+Identifier+End+Dated+D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file:///C:\display\CIT\GSS+DE0809+-+Branch+Name" TargetMode="External"/><Relationship Id="rId41" Type="http://schemas.openxmlformats.org/officeDocument/2006/relationships/hyperlink" Target="https://confluence.fg.rbc.com/display/CIT/GSS+DE0205+-+ADP+Cod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display\CIT\fdm.account" TargetMode="External"/><Relationship Id="rId11" Type="http://schemas.openxmlformats.org/officeDocument/2006/relationships/hyperlink" Target="file:///C:/display/CIT/fdm.party" TargetMode="External"/><Relationship Id="rId24" Type="http://schemas.openxmlformats.org/officeDocument/2006/relationships/hyperlink" Target="file:///C:\display\CIT\GSS+DE0092+-+Product+Type" TargetMode="External"/><Relationship Id="rId32" Type="http://schemas.openxmlformats.org/officeDocument/2006/relationships/hyperlink" Target="https://confluence.fg.rbc.com/display/CIT/GSS+DE0205+-+ADP+Code" TargetMode="External"/><Relationship Id="rId37" Type="http://schemas.openxmlformats.org/officeDocument/2006/relationships/hyperlink" Target="file:///C:\display\CIT\GSS+DE1136+-+Product+Identifier+Created+Date" TargetMode="External"/><Relationship Id="rId40" Type="http://schemas.openxmlformats.org/officeDocument/2006/relationships/hyperlink" Target="file:///C:\display\CIT\GSS+DE1348+-+Product+Identifier+Identifier" TargetMode="External"/><Relationship Id="rId45" Type="http://schemas.openxmlformats.org/officeDocument/2006/relationships/theme" Target="theme/theme1.xml"/><Relationship Id="rId5" Type="http://schemas.openxmlformats.org/officeDocument/2006/relationships/hyperlink" Target="file:///C:\display\CIT\fdm.account" TargetMode="External"/><Relationship Id="rId15" Type="http://schemas.openxmlformats.org/officeDocument/2006/relationships/image" Target="media/image2.png"/><Relationship Id="rId23" Type="http://schemas.openxmlformats.org/officeDocument/2006/relationships/hyperlink" Target="file:///C:\display\CIT\GSS+DE0144+-+Product+Type+Code" TargetMode="External"/><Relationship Id="rId28" Type="http://schemas.openxmlformats.org/officeDocument/2006/relationships/hyperlink" Target="file:///C:\display\CIT\GSS+DE0808+-+Branch+Number" TargetMode="External"/><Relationship Id="rId36" Type="http://schemas.openxmlformats.org/officeDocument/2006/relationships/hyperlink" Target="file:///C:\display\CIT\GSS+DE0843+-+Product+Identifier+Identifier+Type" TargetMode="Externa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31" Type="http://schemas.openxmlformats.org/officeDocument/2006/relationships/hyperlink" Target="file:///C:\display\CIT\GSS+DE1959+-+RBC+Alternative+Product+Type+Description" TargetMode="External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cid:image001.png@01D7CB47.B2286FB0" TargetMode="External"/><Relationship Id="rId22" Type="http://schemas.openxmlformats.org/officeDocument/2006/relationships/hyperlink" Target="file:///C:\display\CIT\GSS+DE0216+-+Product+Sub+Type+Code" TargetMode="External"/><Relationship Id="rId27" Type="http://schemas.openxmlformats.org/officeDocument/2006/relationships/hyperlink" Target="file:///C:\display\CIT\GSS+DE0286+-+Account+Type+Code" TargetMode="External"/><Relationship Id="rId30" Type="http://schemas.openxmlformats.org/officeDocument/2006/relationships/hyperlink" Target="file:///C:\display\CIT\GSS+DE1323+-+Alternative+Product+Type" TargetMode="External"/><Relationship Id="rId35" Type="http://schemas.openxmlformats.org/officeDocument/2006/relationships/hyperlink" Target="https://confluence.fg.rbc.com/display/CIT/GSS+DE0485+-+Product+Key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21</Pages>
  <Words>4181</Words>
  <Characters>23834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Avniel</dc:creator>
  <cp:keywords/>
  <dc:description/>
  <cp:lastModifiedBy>Joey Avniel</cp:lastModifiedBy>
  <cp:revision>23</cp:revision>
  <dcterms:created xsi:type="dcterms:W3CDTF">2022-01-07T12:17:00Z</dcterms:created>
  <dcterms:modified xsi:type="dcterms:W3CDTF">2022-01-25T21:30:00Z</dcterms:modified>
</cp:coreProperties>
</file>